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F664" w14:textId="565C79F9" w:rsidR="002C5F8E" w:rsidRDefault="002C5F8E" w:rsidP="000F5286">
      <w:pPr>
        <w:rPr>
          <w:rFonts w:ascii="Times New Roman" w:hAnsi="Times New Roman" w:cs="Times New Roman"/>
          <w:sz w:val="24"/>
          <w:szCs w:val="24"/>
        </w:rPr>
      </w:pPr>
    </w:p>
    <w:p w14:paraId="34C01BC7" w14:textId="77777777" w:rsidR="003C79F5" w:rsidRDefault="003C79F5" w:rsidP="000F5286">
      <w:pPr>
        <w:rPr>
          <w:rFonts w:ascii="Times New Roman" w:hAnsi="Times New Roman" w:cs="Times New Roman"/>
          <w:sz w:val="24"/>
          <w:szCs w:val="24"/>
        </w:rPr>
      </w:pPr>
    </w:p>
    <w:p w14:paraId="674C5829" w14:textId="2F35C259" w:rsidR="007C1F0F" w:rsidRDefault="007C1F0F" w:rsidP="007C1F0F">
      <w:pPr>
        <w:jc w:val="center"/>
        <w:rPr>
          <w:rFonts w:ascii="Times New Roman" w:hAnsi="Times New Roman" w:cs="Times New Roman"/>
          <w:sz w:val="24"/>
          <w:szCs w:val="24"/>
        </w:rPr>
      </w:pPr>
      <w:r>
        <w:rPr>
          <w:rFonts w:ascii="Times New Roman" w:hAnsi="Times New Roman" w:cs="Times New Roman"/>
          <w:b/>
          <w:bCs/>
          <w:sz w:val="24"/>
          <w:szCs w:val="24"/>
        </w:rPr>
        <w:t xml:space="preserve">Impact of </w:t>
      </w:r>
      <w:r w:rsidR="004C061B">
        <w:rPr>
          <w:rFonts w:ascii="Times New Roman" w:hAnsi="Times New Roman" w:cs="Times New Roman"/>
          <w:b/>
          <w:bCs/>
          <w:sz w:val="24"/>
          <w:szCs w:val="24"/>
        </w:rPr>
        <w:t>Twin</w:t>
      </w:r>
      <w:r w:rsidRPr="004F3417">
        <w:rPr>
          <w:rFonts w:ascii="Times New Roman" w:hAnsi="Times New Roman" w:cs="Times New Roman"/>
          <w:b/>
          <w:bCs/>
          <w:sz w:val="24"/>
          <w:szCs w:val="24"/>
        </w:rPr>
        <w:t xml:space="preserve"> Lockdown</w:t>
      </w:r>
      <w:r w:rsidR="00987999">
        <w:rPr>
          <w:rFonts w:ascii="Times New Roman" w:hAnsi="Times New Roman" w:cs="Times New Roman"/>
          <w:b/>
          <w:bCs/>
          <w:sz w:val="24"/>
          <w:szCs w:val="24"/>
        </w:rPr>
        <w:t>s</w:t>
      </w:r>
      <w:r>
        <w:rPr>
          <w:rFonts w:ascii="Times New Roman" w:hAnsi="Times New Roman" w:cs="Times New Roman"/>
          <w:b/>
          <w:bCs/>
          <w:sz w:val="24"/>
          <w:szCs w:val="24"/>
        </w:rPr>
        <w:t xml:space="preserve"> on</w:t>
      </w:r>
      <w:r w:rsidR="00576CC7">
        <w:rPr>
          <w:rFonts w:ascii="Times New Roman" w:hAnsi="Times New Roman" w:cs="Times New Roman"/>
          <w:b/>
          <w:bCs/>
          <w:sz w:val="24"/>
          <w:szCs w:val="24"/>
        </w:rPr>
        <w:t xml:space="preserve"> </w:t>
      </w:r>
      <w:r>
        <w:rPr>
          <w:rFonts w:ascii="Times New Roman" w:hAnsi="Times New Roman" w:cs="Times New Roman"/>
          <w:b/>
          <w:bCs/>
          <w:sz w:val="24"/>
          <w:szCs w:val="24"/>
        </w:rPr>
        <w:t>Hunger, Labor Market Outcomes</w:t>
      </w:r>
      <w:r w:rsidR="00576CC7">
        <w:rPr>
          <w:rFonts w:ascii="Times New Roman" w:hAnsi="Times New Roman" w:cs="Times New Roman"/>
          <w:b/>
          <w:bCs/>
          <w:sz w:val="24"/>
          <w:szCs w:val="24"/>
        </w:rPr>
        <w:t xml:space="preserve">, and </w:t>
      </w:r>
      <w:r w:rsidR="001F2161">
        <w:rPr>
          <w:rFonts w:ascii="Times New Roman" w:hAnsi="Times New Roman" w:cs="Times New Roman"/>
          <w:b/>
          <w:bCs/>
          <w:sz w:val="24"/>
          <w:szCs w:val="24"/>
        </w:rPr>
        <w:t xml:space="preserve">Household </w:t>
      </w:r>
      <w:r w:rsidR="00576CC7">
        <w:rPr>
          <w:rFonts w:ascii="Times New Roman" w:hAnsi="Times New Roman" w:cs="Times New Roman"/>
          <w:b/>
          <w:bCs/>
          <w:sz w:val="24"/>
          <w:szCs w:val="24"/>
        </w:rPr>
        <w:t>Coping Mechanisms</w:t>
      </w:r>
      <w:r>
        <w:rPr>
          <w:rFonts w:ascii="Times New Roman" w:hAnsi="Times New Roman" w:cs="Times New Roman"/>
          <w:b/>
          <w:bCs/>
          <w:sz w:val="24"/>
          <w:szCs w:val="24"/>
        </w:rPr>
        <w:t xml:space="preserve">: </w:t>
      </w:r>
      <w:r w:rsidRPr="004F3417">
        <w:rPr>
          <w:rFonts w:ascii="Times New Roman" w:hAnsi="Times New Roman" w:cs="Times New Roman"/>
          <w:b/>
          <w:bCs/>
          <w:sz w:val="24"/>
          <w:szCs w:val="24"/>
        </w:rPr>
        <w:t>Evidence from Uganda</w:t>
      </w:r>
      <w:r w:rsidR="00D474A5">
        <w:rPr>
          <w:rFonts w:ascii="Times New Roman" w:hAnsi="Times New Roman" w:cs="Times New Roman"/>
          <w:b/>
          <w:bCs/>
          <w:sz w:val="24"/>
          <w:szCs w:val="24"/>
          <w:vertAlign w:val="superscript"/>
        </w:rPr>
        <w:t>†</w:t>
      </w:r>
    </w:p>
    <w:p w14:paraId="76DF0963" w14:textId="77777777" w:rsidR="007C1F0F" w:rsidRDefault="007C1F0F" w:rsidP="007C1F0F">
      <w:pPr>
        <w:jc w:val="center"/>
        <w:rPr>
          <w:rFonts w:ascii="Times New Roman" w:hAnsi="Times New Roman" w:cs="Times New Roman"/>
          <w:sz w:val="24"/>
          <w:szCs w:val="24"/>
        </w:rPr>
      </w:pPr>
    </w:p>
    <w:p w14:paraId="3B7BCFA2" w14:textId="24F7AD3E" w:rsidR="007C1F0F" w:rsidRDefault="007C1F0F" w:rsidP="00437D53">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Shamma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E6206B">
        <w:rPr>
          <w:rFonts w:ascii="Times New Roman" w:hAnsi="Times New Roman" w:cs="Times New Roman"/>
          <w:sz w:val="24"/>
          <w:szCs w:val="24"/>
        </w:rPr>
        <w:t>deeb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sidR="000F5286">
        <w:rPr>
          <w:rFonts w:ascii="Times New Roman" w:hAnsi="Times New Roman" w:cs="Times New Roman"/>
          <w:sz w:val="24"/>
          <w:szCs w:val="24"/>
        </w:rPr>
        <w:t>*</w:t>
      </w:r>
    </w:p>
    <w:p w14:paraId="1CC8DD4E" w14:textId="75BBD2B8" w:rsidR="000F5286" w:rsidRPr="000F5286" w:rsidRDefault="00CE0AA0" w:rsidP="00437D53">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Claus </w:t>
      </w:r>
      <w:r w:rsidR="00D474A5">
        <w:rPr>
          <w:rFonts w:ascii="Times New Roman" w:hAnsi="Times New Roman" w:cs="Times New Roman"/>
          <w:sz w:val="24"/>
          <w:szCs w:val="24"/>
        </w:rPr>
        <w:t xml:space="preserve">C. </w:t>
      </w:r>
      <w:proofErr w:type="spellStart"/>
      <w:r>
        <w:rPr>
          <w:rFonts w:ascii="Times New Roman" w:hAnsi="Times New Roman" w:cs="Times New Roman"/>
          <w:sz w:val="24"/>
          <w:szCs w:val="24"/>
        </w:rPr>
        <w:t>P</w:t>
      </w:r>
      <w:r w:rsidR="00105A30" w:rsidRPr="009839DD">
        <w:rPr>
          <w:rFonts w:ascii="Times New Roman" w:hAnsi="Times New Roman" w:cs="Times New Roman"/>
          <w:sz w:val="24"/>
          <w:szCs w:val="24"/>
        </w:rPr>
        <w:t>ö</w:t>
      </w:r>
      <w:r>
        <w:rPr>
          <w:rFonts w:ascii="Times New Roman" w:hAnsi="Times New Roman" w:cs="Times New Roman"/>
          <w:sz w:val="24"/>
          <w:szCs w:val="24"/>
        </w:rPr>
        <w:t>rtner</w:t>
      </w:r>
      <w:proofErr w:type="spellEnd"/>
      <w:r w:rsidR="000F5286">
        <w:rPr>
          <w:rFonts w:ascii="Times New Roman" w:hAnsi="Times New Roman" w:cs="Times New Roman"/>
          <w:sz w:val="24"/>
          <w:szCs w:val="24"/>
        </w:rPr>
        <w:t>**</w:t>
      </w:r>
    </w:p>
    <w:p w14:paraId="17D946F5" w14:textId="079BB513" w:rsidR="007C1F0F" w:rsidRDefault="007C1F0F" w:rsidP="00437D53">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Ishraq</w:t>
      </w:r>
      <w:proofErr w:type="spellEnd"/>
      <w:r>
        <w:rPr>
          <w:rFonts w:ascii="Times New Roman" w:hAnsi="Times New Roman" w:cs="Times New Roman"/>
          <w:sz w:val="24"/>
          <w:szCs w:val="24"/>
        </w:rPr>
        <w:t xml:space="preserve"> Ahmed</w:t>
      </w:r>
      <w:r w:rsidR="000F5286">
        <w:rPr>
          <w:rFonts w:ascii="Times New Roman" w:hAnsi="Times New Roman" w:cs="Times New Roman"/>
          <w:sz w:val="24"/>
          <w:szCs w:val="24"/>
        </w:rPr>
        <w:t>***</w:t>
      </w:r>
    </w:p>
    <w:p w14:paraId="2D8D9E6F" w14:textId="4CBDF14C" w:rsidR="007C1F0F" w:rsidRDefault="007C1F0F" w:rsidP="007C1F0F">
      <w:pPr>
        <w:jc w:val="center"/>
        <w:rPr>
          <w:rFonts w:ascii="Times New Roman" w:hAnsi="Times New Roman" w:cs="Times New Roman"/>
          <w:sz w:val="24"/>
          <w:szCs w:val="24"/>
        </w:rPr>
      </w:pPr>
    </w:p>
    <w:p w14:paraId="2DDEDF48" w14:textId="7642D3F4" w:rsidR="00E6206B" w:rsidRPr="003C79F5" w:rsidRDefault="00E6206B" w:rsidP="007C1F0F">
      <w:pPr>
        <w:jc w:val="center"/>
        <w:rPr>
          <w:rFonts w:ascii="Times New Roman" w:hAnsi="Times New Roman" w:cs="Times New Roman"/>
          <w:b/>
          <w:bCs/>
          <w:sz w:val="24"/>
          <w:szCs w:val="24"/>
        </w:rPr>
      </w:pPr>
      <w:r w:rsidRPr="003C79F5">
        <w:rPr>
          <w:rFonts w:ascii="Times New Roman" w:hAnsi="Times New Roman" w:cs="Times New Roman"/>
          <w:b/>
          <w:bCs/>
          <w:sz w:val="24"/>
          <w:szCs w:val="24"/>
        </w:rPr>
        <w:t>Abstract</w:t>
      </w:r>
    </w:p>
    <w:p w14:paraId="24A8AEB3" w14:textId="6A9469C0" w:rsidR="004C061B" w:rsidRDefault="00F77CF2" w:rsidP="009D6521">
      <w:pPr>
        <w:spacing w:line="276" w:lineRule="auto"/>
        <w:ind w:left="360" w:right="360"/>
        <w:jc w:val="both"/>
        <w:rPr>
          <w:rFonts w:ascii="Times New Roman" w:hAnsi="Times New Roman" w:cs="Times New Roman"/>
          <w:sz w:val="24"/>
          <w:szCs w:val="24"/>
        </w:rPr>
      </w:pPr>
      <w:bookmarkStart w:id="0" w:name="OLE_LINK1"/>
      <w:r>
        <w:rPr>
          <w:rFonts w:ascii="Times New Roman" w:hAnsi="Times New Roman" w:cs="Times New Roman"/>
          <w:sz w:val="24"/>
          <w:szCs w:val="24"/>
        </w:rPr>
        <w:t>We examine the short- and medium-run impacts of two of the strictest Covid</w:t>
      </w:r>
      <w:r w:rsidR="00900B86">
        <w:rPr>
          <w:rFonts w:ascii="Times New Roman" w:hAnsi="Times New Roman" w:cs="Times New Roman"/>
          <w:sz w:val="24"/>
          <w:szCs w:val="24"/>
        </w:rPr>
        <w:t>-19</w:t>
      </w:r>
      <w:r>
        <w:rPr>
          <w:rFonts w:ascii="Times New Roman" w:hAnsi="Times New Roman" w:cs="Times New Roman"/>
          <w:sz w:val="24"/>
          <w:szCs w:val="24"/>
        </w:rPr>
        <w:t xml:space="preserve"> lockdowns in the developing world, employing longitudinal data from Uganda. Household fixed</w:t>
      </w:r>
      <w:ins w:id="1" w:author="Portner, Claus" w:date="2022-10-16T17:25:00Z">
        <w:r w:rsidR="00946FEE">
          <w:rPr>
            <w:rFonts w:ascii="Times New Roman" w:hAnsi="Times New Roman" w:cs="Times New Roman"/>
            <w:sz w:val="24"/>
            <w:szCs w:val="24"/>
          </w:rPr>
          <w:t>-</w:t>
        </w:r>
      </w:ins>
      <w:del w:id="2" w:author="Portner, Claus" w:date="2022-10-16T17:25:00Z">
        <w:r w:rsidDel="00946FEE">
          <w:rPr>
            <w:rFonts w:ascii="Times New Roman" w:hAnsi="Times New Roman" w:cs="Times New Roman"/>
            <w:sz w:val="24"/>
            <w:szCs w:val="24"/>
          </w:rPr>
          <w:delText xml:space="preserve"> </w:delText>
        </w:r>
      </w:del>
      <w:r>
        <w:rPr>
          <w:rFonts w:ascii="Times New Roman" w:hAnsi="Times New Roman" w:cs="Times New Roman"/>
          <w:sz w:val="24"/>
          <w:szCs w:val="24"/>
        </w:rPr>
        <w:t>effect</w:t>
      </w:r>
      <w:del w:id="3" w:author="Portner, Claus" w:date="2022-10-16T17:25:00Z">
        <w:r w:rsidDel="00946FEE">
          <w:rPr>
            <w:rFonts w:ascii="Times New Roman" w:hAnsi="Times New Roman" w:cs="Times New Roman"/>
            <w:sz w:val="24"/>
            <w:szCs w:val="24"/>
          </w:rPr>
          <w:delText>s</w:delText>
        </w:r>
      </w:del>
      <w:r>
        <w:rPr>
          <w:rFonts w:ascii="Times New Roman" w:hAnsi="Times New Roman" w:cs="Times New Roman"/>
          <w:sz w:val="24"/>
          <w:szCs w:val="24"/>
        </w:rPr>
        <w:t xml:space="preserve"> estimations show significant, immediate increases in food insecurity with the first lockdown and a continued negative impact three months after its lifting. The</w:t>
      </w:r>
      <w:ins w:id="4" w:author="Portner, Claus" w:date="2022-10-12T08:11:00Z">
        <w:r w:rsidR="00761EA4">
          <w:rPr>
            <w:rFonts w:ascii="Times New Roman" w:hAnsi="Times New Roman" w:cs="Times New Roman"/>
            <w:sz w:val="24"/>
            <w:szCs w:val="24"/>
          </w:rPr>
          <w:t xml:space="preserve"> second lockdown’s</w:t>
        </w:r>
      </w:ins>
      <w:r>
        <w:rPr>
          <w:rFonts w:ascii="Times New Roman" w:hAnsi="Times New Roman" w:cs="Times New Roman"/>
          <w:sz w:val="24"/>
          <w:szCs w:val="24"/>
        </w:rPr>
        <w:t xml:space="preserve"> medium-term </w:t>
      </w:r>
      <w:del w:id="5" w:author="Portner, Claus" w:date="2022-10-12T08:11:00Z">
        <w:r w:rsidDel="00761EA4">
          <w:rPr>
            <w:rFonts w:ascii="Times New Roman" w:hAnsi="Times New Roman" w:cs="Times New Roman"/>
            <w:sz w:val="24"/>
            <w:szCs w:val="24"/>
          </w:rPr>
          <w:delText xml:space="preserve">food insecurity </w:delText>
        </w:r>
      </w:del>
      <w:r>
        <w:rPr>
          <w:rFonts w:ascii="Times New Roman" w:hAnsi="Times New Roman" w:cs="Times New Roman"/>
          <w:sz w:val="24"/>
          <w:szCs w:val="24"/>
        </w:rPr>
        <w:t xml:space="preserve">impact </w:t>
      </w:r>
      <w:del w:id="6" w:author="Portner, Claus" w:date="2022-10-12T08:11:00Z">
        <w:r w:rsidDel="00761EA4">
          <w:rPr>
            <w:rFonts w:ascii="Times New Roman" w:hAnsi="Times New Roman" w:cs="Times New Roman"/>
            <w:sz w:val="24"/>
            <w:szCs w:val="24"/>
          </w:rPr>
          <w:delText xml:space="preserve">of the second lockdown </w:delText>
        </w:r>
      </w:del>
      <w:r>
        <w:rPr>
          <w:rFonts w:ascii="Times New Roman" w:hAnsi="Times New Roman" w:cs="Times New Roman"/>
          <w:sz w:val="24"/>
          <w:szCs w:val="24"/>
        </w:rPr>
        <w:t xml:space="preserve">was even worse, </w:t>
      </w:r>
      <w:ins w:id="7" w:author="Portner, Claus" w:date="2022-10-12T08:11:00Z">
        <w:r w:rsidR="00761EA4">
          <w:rPr>
            <w:rFonts w:ascii="Times New Roman" w:hAnsi="Times New Roman" w:cs="Times New Roman"/>
            <w:sz w:val="24"/>
            <w:szCs w:val="24"/>
          </w:rPr>
          <w:t xml:space="preserve">likely </w:t>
        </w:r>
      </w:ins>
      <w:r w:rsidR="003D3E50">
        <w:rPr>
          <w:rFonts w:ascii="Times New Roman" w:hAnsi="Times New Roman" w:cs="Times New Roman"/>
          <w:sz w:val="24"/>
          <w:szCs w:val="24"/>
        </w:rPr>
        <w:t>because of a compounding effect of a concurrent drought</w:t>
      </w:r>
      <w:r>
        <w:rPr>
          <w:rFonts w:ascii="Times New Roman" w:hAnsi="Times New Roman" w:cs="Times New Roman"/>
          <w:sz w:val="24"/>
          <w:szCs w:val="24"/>
        </w:rPr>
        <w:t>. The rising food insecurity was partly the result of the lockdown-related reductions in the availability of paid work. Agricultural households were better able to continue working and consequently had better food security</w:t>
      </w:r>
      <w:ins w:id="8" w:author="Portner, Claus" w:date="2022-10-12T08:13:00Z">
        <w:r w:rsidR="00C8218E">
          <w:rPr>
            <w:rFonts w:ascii="Times New Roman" w:hAnsi="Times New Roman" w:cs="Times New Roman"/>
            <w:sz w:val="24"/>
            <w:szCs w:val="24"/>
          </w:rPr>
          <w:t xml:space="preserve"> outcomes</w:t>
        </w:r>
      </w:ins>
      <w:r>
        <w:rPr>
          <w:rFonts w:ascii="Times New Roman" w:hAnsi="Times New Roman" w:cs="Times New Roman"/>
          <w:sz w:val="24"/>
          <w:szCs w:val="24"/>
        </w:rPr>
        <w:t xml:space="preserve">. The likelihood of agricultural work during the first lockdown and in the months following increased significantly, suggesting a switch to agriculture to cope. The typical coping mechanisms that </w:t>
      </w:r>
      <w:r w:rsidRPr="00C717A2">
        <w:rPr>
          <w:rFonts w:ascii="Times New Roman" w:hAnsi="Times New Roman" w:cs="Times New Roman"/>
          <w:sz w:val="24"/>
          <w:szCs w:val="24"/>
        </w:rPr>
        <w:t>household</w:t>
      </w:r>
      <w:r>
        <w:rPr>
          <w:rFonts w:ascii="Times New Roman" w:hAnsi="Times New Roman" w:cs="Times New Roman"/>
          <w:sz w:val="24"/>
          <w:szCs w:val="24"/>
        </w:rPr>
        <w:t>s rely on for idiosyncratic shocks failed in the face of a worldwide shock, contributing to the sizeable increase in food insecurity.</w:t>
      </w:r>
      <w:bookmarkEnd w:id="0"/>
    </w:p>
    <w:p w14:paraId="37027E8E" w14:textId="2387C49B" w:rsidR="003C79F5" w:rsidDel="00FA725A" w:rsidRDefault="003C79F5">
      <w:pPr>
        <w:rPr>
          <w:del w:id="9" w:author="Portner, Claus" w:date="2022-10-12T18:01:00Z"/>
          <w:rFonts w:ascii="Times New Roman" w:hAnsi="Times New Roman" w:cs="Times New Roman"/>
          <w:sz w:val="24"/>
          <w:szCs w:val="24"/>
        </w:rPr>
      </w:pPr>
    </w:p>
    <w:p w14:paraId="2A8E2FDF" w14:textId="2BCF5561" w:rsidR="00F77CF2" w:rsidRDefault="00F77CF2">
      <w:pPr>
        <w:rPr>
          <w:rFonts w:ascii="Times New Roman" w:hAnsi="Times New Roman" w:cs="Times New Roman"/>
          <w:sz w:val="24"/>
          <w:szCs w:val="24"/>
        </w:rPr>
      </w:pPr>
    </w:p>
    <w:p w14:paraId="4C0B3C22" w14:textId="660ED2A5" w:rsidR="00F77CF2" w:rsidRDefault="00F77CF2">
      <w:pPr>
        <w:rPr>
          <w:rFonts w:ascii="Times New Roman" w:hAnsi="Times New Roman" w:cs="Times New Roman"/>
          <w:sz w:val="24"/>
          <w:szCs w:val="24"/>
        </w:rPr>
      </w:pPr>
    </w:p>
    <w:p w14:paraId="61B3EC2A" w14:textId="77777777" w:rsidR="00F77CF2" w:rsidRDefault="00F77CF2">
      <w:pPr>
        <w:rPr>
          <w:rFonts w:ascii="Times New Roman" w:hAnsi="Times New Roman" w:cs="Times New Roman"/>
          <w:sz w:val="24"/>
          <w:szCs w:val="24"/>
        </w:rPr>
      </w:pPr>
    </w:p>
    <w:p w14:paraId="16BCA139" w14:textId="017D5321" w:rsidR="00AC3C70" w:rsidRPr="003C79F5" w:rsidRDefault="000F5286">
      <w:pPr>
        <w:rPr>
          <w:rFonts w:ascii="Times New Roman" w:hAnsi="Times New Roman" w:cs="Times New Roman"/>
          <w:sz w:val="20"/>
          <w:szCs w:val="20"/>
        </w:rPr>
      </w:pPr>
      <w:r w:rsidRPr="003C79F5">
        <w:rPr>
          <w:rFonts w:ascii="Times New Roman" w:hAnsi="Times New Roman" w:cs="Times New Roman"/>
          <w:sz w:val="20"/>
          <w:szCs w:val="20"/>
        </w:rPr>
        <w:t xml:space="preserve">*Corresponding author: </w:t>
      </w:r>
      <w:proofErr w:type="spellStart"/>
      <w:r w:rsidRPr="003C79F5">
        <w:rPr>
          <w:rFonts w:ascii="Times New Roman" w:hAnsi="Times New Roman" w:cs="Times New Roman"/>
          <w:sz w:val="20"/>
          <w:szCs w:val="20"/>
        </w:rPr>
        <w:t>Shamma</w:t>
      </w:r>
      <w:proofErr w:type="spellEnd"/>
      <w:r w:rsidRPr="003C79F5">
        <w:rPr>
          <w:rFonts w:ascii="Times New Roman" w:hAnsi="Times New Roman" w:cs="Times New Roman"/>
          <w:sz w:val="20"/>
          <w:szCs w:val="20"/>
        </w:rPr>
        <w:t xml:space="preserve"> </w:t>
      </w:r>
      <w:r w:rsidR="003C79F5">
        <w:rPr>
          <w:rFonts w:ascii="Times New Roman" w:hAnsi="Times New Roman" w:cs="Times New Roman"/>
          <w:sz w:val="20"/>
          <w:szCs w:val="20"/>
        </w:rPr>
        <w:t xml:space="preserve">A. </w:t>
      </w:r>
      <w:proofErr w:type="spellStart"/>
      <w:r w:rsidRPr="003C79F5">
        <w:rPr>
          <w:rFonts w:ascii="Times New Roman" w:hAnsi="Times New Roman" w:cs="Times New Roman"/>
          <w:sz w:val="20"/>
          <w:szCs w:val="20"/>
        </w:rPr>
        <w:t>Alam</w:t>
      </w:r>
      <w:proofErr w:type="spellEnd"/>
      <w:r w:rsidRPr="003C79F5">
        <w:rPr>
          <w:rFonts w:ascii="Times New Roman" w:hAnsi="Times New Roman" w:cs="Times New Roman"/>
          <w:sz w:val="20"/>
          <w:szCs w:val="20"/>
        </w:rPr>
        <w:t xml:space="preserve">, Associate Professor, Department of International Studies, Dickinson College, Carlisle, PA. Email: </w:t>
      </w:r>
      <w:r>
        <w:fldChar w:fldCharType="begin"/>
      </w:r>
      <w:r>
        <w:instrText xml:space="preserve"> HYPERLINK "mailto:alams@dickinson.edu" </w:instrText>
      </w:r>
      <w:r>
        <w:fldChar w:fldCharType="separate"/>
      </w:r>
      <w:r w:rsidRPr="003C79F5">
        <w:rPr>
          <w:rStyle w:val="Hyperlink"/>
          <w:rFonts w:ascii="Times New Roman" w:hAnsi="Times New Roman" w:cs="Times New Roman"/>
          <w:sz w:val="20"/>
          <w:szCs w:val="20"/>
        </w:rPr>
        <w:t>alams@dickinson.edu</w:t>
      </w:r>
      <w:r>
        <w:rPr>
          <w:rStyle w:val="Hyperlink"/>
          <w:rFonts w:ascii="Times New Roman" w:hAnsi="Times New Roman" w:cs="Times New Roman"/>
          <w:sz w:val="20"/>
          <w:szCs w:val="20"/>
        </w:rPr>
        <w:fldChar w:fldCharType="end"/>
      </w:r>
      <w:r w:rsidRPr="003C79F5">
        <w:rPr>
          <w:rFonts w:ascii="Times New Roman" w:hAnsi="Times New Roman" w:cs="Times New Roman"/>
          <w:sz w:val="20"/>
          <w:szCs w:val="20"/>
        </w:rPr>
        <w:t xml:space="preserve">.  </w:t>
      </w:r>
    </w:p>
    <w:p w14:paraId="7E130960" w14:textId="4E2DCCF1" w:rsidR="00F77CF2" w:rsidRDefault="00F77CF2">
      <w:pPr>
        <w:rPr>
          <w:rFonts w:ascii="Times New Roman" w:hAnsi="Times New Roman" w:cs="Times New Roman"/>
          <w:sz w:val="20"/>
          <w:szCs w:val="20"/>
        </w:rPr>
      </w:pPr>
      <w:r w:rsidRPr="003C79F5">
        <w:rPr>
          <w:rFonts w:ascii="Times New Roman" w:hAnsi="Times New Roman" w:cs="Times New Roman"/>
          <w:sz w:val="20"/>
          <w:szCs w:val="20"/>
        </w:rPr>
        <w:t>**</w:t>
      </w:r>
      <w:r>
        <w:rPr>
          <w:rFonts w:ascii="Times New Roman" w:hAnsi="Times New Roman" w:cs="Times New Roman"/>
          <w:sz w:val="20"/>
          <w:szCs w:val="20"/>
        </w:rPr>
        <w:t xml:space="preserve"> </w:t>
      </w:r>
      <w:r w:rsidRPr="003C79F5">
        <w:rPr>
          <w:rFonts w:ascii="Times New Roman" w:hAnsi="Times New Roman" w:cs="Times New Roman"/>
          <w:sz w:val="20"/>
          <w:szCs w:val="20"/>
        </w:rPr>
        <w:t>Claus</w:t>
      </w:r>
      <w:ins w:id="10" w:author="Portner, Claus" w:date="2022-10-12T08:15:00Z">
        <w:r w:rsidR="004312EF">
          <w:rPr>
            <w:rFonts w:ascii="Times New Roman" w:hAnsi="Times New Roman" w:cs="Times New Roman"/>
            <w:sz w:val="20"/>
            <w:szCs w:val="20"/>
          </w:rPr>
          <w:t xml:space="preserve"> C.</w:t>
        </w:r>
      </w:ins>
      <w:r w:rsidRPr="003C79F5">
        <w:rPr>
          <w:rFonts w:ascii="Times New Roman" w:hAnsi="Times New Roman" w:cs="Times New Roman"/>
          <w:sz w:val="20"/>
          <w:szCs w:val="20"/>
        </w:rPr>
        <w:t xml:space="preserve"> </w:t>
      </w:r>
      <w:proofErr w:type="spellStart"/>
      <w:r w:rsidRPr="003C79F5">
        <w:rPr>
          <w:rFonts w:ascii="Times New Roman" w:hAnsi="Times New Roman" w:cs="Times New Roman"/>
          <w:sz w:val="20"/>
          <w:szCs w:val="20"/>
        </w:rPr>
        <w:t>P</w:t>
      </w:r>
      <w:ins w:id="11" w:author="Portner, Claus" w:date="2022-10-12T08:15:00Z">
        <w:r w:rsidR="004312EF" w:rsidRPr="004312EF">
          <w:rPr>
            <w:rFonts w:ascii="Times New Roman" w:hAnsi="Times New Roman" w:cs="Times New Roman"/>
            <w:sz w:val="20"/>
            <w:szCs w:val="20"/>
            <w:rPrChange w:id="12" w:author="Portner, Claus" w:date="2022-10-12T08:15:00Z">
              <w:rPr>
                <w:rFonts w:ascii="Times New Roman" w:hAnsi="Times New Roman" w:cs="Times New Roman"/>
                <w:sz w:val="20"/>
                <w:szCs w:val="20"/>
                <w:lang w:val="da-DK"/>
              </w:rPr>
            </w:rPrChange>
          </w:rPr>
          <w:t>ö</w:t>
        </w:r>
      </w:ins>
      <w:del w:id="13" w:author="Portner, Claus" w:date="2022-10-12T08:15:00Z">
        <w:r w:rsidRPr="003C79F5" w:rsidDel="004312EF">
          <w:rPr>
            <w:rFonts w:ascii="Times New Roman" w:hAnsi="Times New Roman" w:cs="Times New Roman"/>
            <w:sz w:val="20"/>
            <w:szCs w:val="20"/>
          </w:rPr>
          <w:delText>o</w:delText>
        </w:r>
      </w:del>
      <w:r w:rsidRPr="003C79F5">
        <w:rPr>
          <w:rFonts w:ascii="Times New Roman" w:hAnsi="Times New Roman" w:cs="Times New Roman"/>
          <w:sz w:val="20"/>
          <w:szCs w:val="20"/>
        </w:rPr>
        <w:t>rtner</w:t>
      </w:r>
      <w:proofErr w:type="spellEnd"/>
      <w:r w:rsidRPr="003C79F5">
        <w:rPr>
          <w:rFonts w:ascii="Times New Roman" w:hAnsi="Times New Roman" w:cs="Times New Roman"/>
          <w:sz w:val="20"/>
          <w:szCs w:val="20"/>
        </w:rPr>
        <w:t>, Associate Professor, Albers School of Business and Economics, Seattle University, Seattle, WA</w:t>
      </w:r>
      <w:r>
        <w:rPr>
          <w:rFonts w:ascii="Times New Roman" w:hAnsi="Times New Roman" w:cs="Times New Roman"/>
          <w:sz w:val="20"/>
          <w:szCs w:val="20"/>
        </w:rPr>
        <w:t xml:space="preserve">, and </w:t>
      </w:r>
      <w:r w:rsidRPr="009D3BA5">
        <w:rPr>
          <w:rFonts w:ascii="Times New Roman" w:hAnsi="Times New Roman" w:cs="Times New Roman"/>
          <w:sz w:val="20"/>
          <w:szCs w:val="20"/>
        </w:rPr>
        <w:t>Center for Studies in Demography and Ecology</w:t>
      </w:r>
      <w:r>
        <w:rPr>
          <w:rFonts w:ascii="Times New Roman" w:hAnsi="Times New Roman" w:cs="Times New Roman"/>
          <w:sz w:val="20"/>
          <w:szCs w:val="20"/>
        </w:rPr>
        <w:t>,</w:t>
      </w:r>
      <w:r w:rsidRPr="009D3BA5">
        <w:rPr>
          <w:rFonts w:ascii="Times New Roman" w:hAnsi="Times New Roman" w:cs="Times New Roman"/>
          <w:sz w:val="20"/>
          <w:szCs w:val="20"/>
        </w:rPr>
        <w:t xml:space="preserve"> University of Washington</w:t>
      </w:r>
      <w:r>
        <w:rPr>
          <w:rFonts w:ascii="Times New Roman" w:hAnsi="Times New Roman" w:cs="Times New Roman"/>
          <w:sz w:val="20"/>
          <w:szCs w:val="20"/>
        </w:rPr>
        <w:t xml:space="preserve">, Seattle, WA. </w:t>
      </w:r>
      <w:r w:rsidRPr="003C79F5">
        <w:rPr>
          <w:rFonts w:ascii="Times New Roman" w:hAnsi="Times New Roman" w:cs="Times New Roman"/>
          <w:sz w:val="20"/>
          <w:szCs w:val="20"/>
        </w:rPr>
        <w:t xml:space="preserve">Email: </w:t>
      </w:r>
      <w:r>
        <w:fldChar w:fldCharType="begin"/>
      </w:r>
      <w:r>
        <w:instrText xml:space="preserve"> HYPERLINK "mailto:cportner@seattleu.edu" </w:instrText>
      </w:r>
      <w:r>
        <w:fldChar w:fldCharType="separate"/>
      </w:r>
      <w:r w:rsidRPr="003C79F5">
        <w:rPr>
          <w:rStyle w:val="Hyperlink"/>
          <w:rFonts w:ascii="Times New Roman" w:hAnsi="Times New Roman" w:cs="Times New Roman"/>
          <w:sz w:val="20"/>
          <w:szCs w:val="20"/>
        </w:rPr>
        <w:t>cportner@seattleu.edu</w:t>
      </w:r>
      <w:r>
        <w:rPr>
          <w:rStyle w:val="Hyperlink"/>
          <w:rFonts w:ascii="Times New Roman" w:hAnsi="Times New Roman" w:cs="Times New Roman"/>
          <w:sz w:val="20"/>
          <w:szCs w:val="20"/>
        </w:rPr>
        <w:fldChar w:fldCharType="end"/>
      </w:r>
      <w:r w:rsidRPr="003C79F5">
        <w:rPr>
          <w:rFonts w:ascii="Times New Roman" w:hAnsi="Times New Roman" w:cs="Times New Roman"/>
          <w:sz w:val="20"/>
          <w:szCs w:val="20"/>
        </w:rPr>
        <w:t>.</w:t>
      </w:r>
      <w:r w:rsidR="000F5286" w:rsidRPr="003C79F5">
        <w:rPr>
          <w:rFonts w:ascii="Times New Roman" w:hAnsi="Times New Roman" w:cs="Times New Roman"/>
          <w:sz w:val="20"/>
          <w:szCs w:val="20"/>
        </w:rPr>
        <w:t xml:space="preserve"> </w:t>
      </w:r>
    </w:p>
    <w:p w14:paraId="52FEE36F" w14:textId="382E2135" w:rsidR="000F5286" w:rsidRDefault="000F5286">
      <w:pPr>
        <w:rPr>
          <w:rFonts w:ascii="Times New Roman" w:hAnsi="Times New Roman" w:cs="Times New Roman"/>
          <w:sz w:val="20"/>
          <w:szCs w:val="20"/>
        </w:rPr>
      </w:pPr>
      <w:r w:rsidRPr="003C79F5">
        <w:rPr>
          <w:rFonts w:ascii="Times New Roman" w:hAnsi="Times New Roman" w:cs="Times New Roman"/>
          <w:sz w:val="20"/>
          <w:szCs w:val="20"/>
        </w:rPr>
        <w:t>***</w:t>
      </w:r>
      <w:proofErr w:type="spellStart"/>
      <w:r w:rsidRPr="003C79F5">
        <w:rPr>
          <w:rFonts w:ascii="Times New Roman" w:hAnsi="Times New Roman" w:cs="Times New Roman"/>
          <w:sz w:val="20"/>
          <w:szCs w:val="20"/>
        </w:rPr>
        <w:t>Ishraq</w:t>
      </w:r>
      <w:proofErr w:type="spellEnd"/>
      <w:r w:rsidRPr="003C79F5">
        <w:rPr>
          <w:rFonts w:ascii="Times New Roman" w:hAnsi="Times New Roman" w:cs="Times New Roman"/>
          <w:sz w:val="20"/>
          <w:szCs w:val="20"/>
        </w:rPr>
        <w:t xml:space="preserve"> Ahmed, Economist, Public Utility Commission, State of Oregon, Salem, Oregon. </w:t>
      </w:r>
    </w:p>
    <w:p w14:paraId="5CBCCF6F" w14:textId="3EBFBB5B" w:rsidR="00F77CF2" w:rsidRPr="003C79F5" w:rsidRDefault="00F77CF2">
      <w:pPr>
        <w:rPr>
          <w:rFonts w:ascii="Times New Roman" w:hAnsi="Times New Roman" w:cs="Times New Roman"/>
          <w:sz w:val="20"/>
          <w:szCs w:val="20"/>
        </w:rPr>
      </w:pPr>
      <w:r>
        <w:rPr>
          <w:rFonts w:ascii="Times New Roman" w:hAnsi="Times New Roman" w:cs="Times New Roman"/>
          <w:sz w:val="20"/>
          <w:szCs w:val="20"/>
        </w:rPr>
        <w:t>† We would like to thank seminar participants at Howard University and Alex Henke for their helpful comments and suggestions.</w:t>
      </w:r>
      <w:ins w:id="14" w:author="Portner, Claus" w:date="2022-10-12T08:14:00Z">
        <w:r w:rsidR="00CA7C41">
          <w:rPr>
            <w:rFonts w:ascii="Times New Roman" w:hAnsi="Times New Roman" w:cs="Times New Roman"/>
            <w:sz w:val="20"/>
            <w:szCs w:val="20"/>
          </w:rPr>
          <w:t xml:space="preserve"> </w:t>
        </w:r>
      </w:ins>
      <w:ins w:id="15" w:author="Portner, Claus" w:date="2022-10-12T18:01:00Z">
        <w:r w:rsidR="00FA725A">
          <w:rPr>
            <w:rFonts w:ascii="Times New Roman" w:hAnsi="Times New Roman" w:cs="Times New Roman"/>
            <w:sz w:val="20"/>
            <w:szCs w:val="20"/>
          </w:rPr>
          <w:t>We would also like to t</w:t>
        </w:r>
      </w:ins>
      <w:ins w:id="16" w:author="Portner, Claus" w:date="2022-10-12T08:14:00Z">
        <w:r w:rsidR="00CA7C41">
          <w:rPr>
            <w:rFonts w:ascii="Times New Roman" w:hAnsi="Times New Roman" w:cs="Times New Roman"/>
            <w:sz w:val="20"/>
            <w:szCs w:val="20"/>
          </w:rPr>
          <w:t xml:space="preserve">hank Pascal </w:t>
        </w:r>
        <w:r w:rsidR="004312EF" w:rsidRPr="004312EF">
          <w:rPr>
            <w:rFonts w:ascii="Times New Roman" w:hAnsi="Times New Roman" w:cs="Times New Roman"/>
            <w:sz w:val="20"/>
            <w:szCs w:val="20"/>
          </w:rPr>
          <w:t>Ntaganda</w:t>
        </w:r>
        <w:r w:rsidR="004312EF">
          <w:rPr>
            <w:rFonts w:ascii="Times New Roman" w:hAnsi="Times New Roman" w:cs="Times New Roman"/>
            <w:sz w:val="20"/>
            <w:szCs w:val="20"/>
          </w:rPr>
          <w:t xml:space="preserve"> for research assistance.</w:t>
        </w:r>
      </w:ins>
      <w:r>
        <w:rPr>
          <w:rFonts w:ascii="Times New Roman" w:hAnsi="Times New Roman" w:cs="Times New Roman"/>
          <w:sz w:val="20"/>
          <w:szCs w:val="20"/>
        </w:rPr>
        <w:t xml:space="preserve"> </w:t>
      </w:r>
      <w:r w:rsidRPr="00AD3AE9">
        <w:rPr>
          <w:rFonts w:ascii="Times New Roman" w:hAnsi="Times New Roman" w:cs="Times New Roman"/>
          <w:sz w:val="20"/>
          <w:szCs w:val="20"/>
        </w:rPr>
        <w:t>Partial support for this research came from a Eunice Kennedy Shriver National Institute of Child Health and Human Development research infrastructure grant, P2C HD042828, to the Center for Studies in Demography &amp; Ecology at the University of Washington.</w:t>
      </w:r>
    </w:p>
    <w:p w14:paraId="5F5B21D7" w14:textId="0BB97407" w:rsidR="00404302" w:rsidRPr="00404302" w:rsidRDefault="00404302" w:rsidP="00404302">
      <w:pPr>
        <w:spacing w:line="480" w:lineRule="auto"/>
        <w:rPr>
          <w:rFonts w:ascii="Times New Roman" w:hAnsi="Times New Roman" w:cs="Times New Roman"/>
          <w:b/>
          <w:bCs/>
          <w:sz w:val="24"/>
          <w:szCs w:val="24"/>
        </w:rPr>
      </w:pPr>
      <w:r w:rsidRPr="00AC3C70">
        <w:rPr>
          <w:rFonts w:ascii="Times New Roman" w:hAnsi="Times New Roman" w:cs="Times New Roman"/>
          <w:b/>
          <w:bCs/>
          <w:sz w:val="24"/>
          <w:szCs w:val="24"/>
        </w:rPr>
        <w:lastRenderedPageBreak/>
        <w:t>Introduction</w:t>
      </w:r>
    </w:p>
    <w:p w14:paraId="3B5754B8" w14:textId="245B2C83" w:rsidR="006E687E" w:rsidRDefault="00081809" w:rsidP="006E687E">
      <w:pPr>
        <w:spacing w:line="480" w:lineRule="auto"/>
        <w:ind w:firstLine="540"/>
        <w:jc w:val="both"/>
        <w:rPr>
          <w:ins w:id="17" w:author="Portner, Claus" w:date="2022-10-12T08:27:00Z"/>
          <w:rFonts w:ascii="Times New Roman" w:hAnsi="Times New Roman" w:cs="Times New Roman"/>
          <w:sz w:val="24"/>
          <w:szCs w:val="24"/>
        </w:rPr>
      </w:pPr>
      <w:r>
        <w:rPr>
          <w:rFonts w:ascii="Times New Roman" w:hAnsi="Times New Roman" w:cs="Times New Roman"/>
          <w:sz w:val="24"/>
          <w:szCs w:val="24"/>
        </w:rPr>
        <w:t xml:space="preserve">Uganda had some of the strictest </w:t>
      </w:r>
      <w:r w:rsidR="00F26B67">
        <w:rPr>
          <w:rFonts w:ascii="Times New Roman" w:hAnsi="Times New Roman" w:cs="Times New Roman"/>
          <w:sz w:val="24"/>
          <w:szCs w:val="24"/>
        </w:rPr>
        <w:t>Covid</w:t>
      </w:r>
      <w:r>
        <w:rPr>
          <w:rFonts w:ascii="Times New Roman" w:hAnsi="Times New Roman" w:cs="Times New Roman"/>
          <w:sz w:val="24"/>
          <w:szCs w:val="24"/>
        </w:rPr>
        <w:t xml:space="preserve">-19 lockdowns in Sub-Saharan Africa, with one in 2020 and another in 2021 </w:t>
      </w:r>
      <w:r>
        <w:rPr>
          <w:rFonts w:ascii="Times New Roman" w:hAnsi="Times New Roman" w:cs="Times New Roman"/>
          <w:sz w:val="24"/>
          <w:szCs w:val="24"/>
        </w:rPr>
        <w:fldChar w:fldCharType="begin"/>
      </w:r>
      <w:r w:rsidR="00E86C82">
        <w:rPr>
          <w:rFonts w:ascii="Times New Roman" w:hAnsi="Times New Roman" w:cs="Times New Roman"/>
          <w:sz w:val="24"/>
          <w:szCs w:val="24"/>
        </w:rPr>
        <w:instrText xml:space="preserve"> ADDIN ZOTERO_ITEM CSL_CITATION {"citationID":"WQJYXR8t","properties":{"formattedCitation":"(BBC, 2020; Birner et al., 2021; Mahmud &amp; Riley, 2021)","plainCitation":"(BBC, 2020; Birner et al., 2021; Mahmud &amp; Riley, 2021)","noteIndex":0},"citationItems":[{"id":577,"uris":["http://zotero.org/groups/4758024/items/VCJNK83W"],"itemData":{"id":577,"type":"webpage","abstract":"Uganda has just registered its first official death from Covid-19, but 12 people have allegedly been killed by security forces.","container-title":"BBC News","language":"en-GB","title":"Uganda - where security forces may be more deadly than coronavirus","URL":"https://www.bbc.com/news/world-africa-53450850","author":[{"family":"BBC","given":""}],"accessed":{"date-parts":[["2022",8,22]]},"issued":{"date-parts":[["2020",7,23]]}}},{"id":579,"uris":["http://zotero.org/groups/4758024/items/5ZTBYZET"],"itemData":{"id":579,"type":"article-journal","abstract":"Facing COVID-19, African countries were confronted with a dilemma: enacting strict lockdowns to “flatten the curve” could potentially have large effects on food security. Given this catch-22 situation, there was widespread concern that Africa would suffer most from the pandemic. Yet, emerging evidence in early 2021 showed that COVID-19 morbidity remained low, while “biblical famines” have been avoided so far. This paper explores how five African countries maneuvered around the potentially large trade-offs between public health and food security when designing their policy responses to COVID-19 based on a content analysis of 1188 newspaper articles. The findings show that food security concerns played an important role in the public policy debate and influenced the stringency of lockdowns, especially in more democratic countries.","container-title":"Global Food Security","DOI":"10.1016/j.gfs.2021.100571","ISSN":"2211-9124","journalAbbreviation":"Global Food Security","language":"en","page":"100571","source":"ScienceDirect","title":"‘We would rather die from Covid-19 than from hunger’ - Exploring lockdown stringencies in five African countries","volume":"31","author":[{"family":"Birner","given":"Regina"},{"family":"Blaschke","given":"Nikola"},{"family":"Bosch","given":"Christine"},{"family":"Daum","given":"Thomas"},{"family":"Graf","given":"Sarah"},{"family":"Güttler","given":"Denise"},{"family":"Heni","given":"Jakob"},{"family":"Kariuki","given":"Juliet"},{"family":"Katusiime","given":"Roseline"},{"family":"Seidel","given":"Anna"},{"family":"Senon","given":"Zinsou Narcisse"},{"family":"Woode","given":"George"}],"issued":{"date-parts":[["2021",12,1]]}},"label":"page"},{"id":578,"uris":["http://zotero.org/groups/4758024/items/4DB958G9"],"itemData":{"id":578,"type":"article-journal","abstract":"We provide evidence on the economic and well-being impact of the Covid-19 lockdown on a sample of households in rural Uganda. Our sample consists of 1,277 households randomly drawn from 114 rural villages in western Uganda and surveyed in-person in early March 2020, just before the lockdown. We followed up with this sample in May 2020, reaching over 85% of them by phone. We find a large decline of 60% in household non-farm income due to household enterprise profits and labour income being almost wiped-out post the lockdown. Households respond to this loss of income in three key ways. One, there is a 40% decrease in food expenditure per adult equivalent. Two, they use up nearly 50% of their savings and borrow more, but have not yet liquidated their fixed assets or sold livestock. Three, they increase total household labour supply to household farm and livestock, more than making up for the decline in supply to enterprises and labour outside the household. We find a decrease in well-being as a result of this: there is an increase in the likelihood of missing a meal, a decline in reported satisfaction with quality of life, a higher likelihood of having a major argument with their spouse and an increase in perceived frequency of intimate partner violence against women in the village. The negative effects of the lockdown are greater for households that were wealthier at baseline, since these households were more reliant on enterprise and salaried income. These results were one of the first to show a large negative impact of the lockdown for a rural population. Our findings are important to policy makers in Uganda and other developing countries as they suggest income and consumption support is needed for rural households.","container-title":"World Development","DOI":"10.1016/j.worlddev.2020.105318","ISSN":"0305-750X","journalAbbreviation":"World Development","language":"en","page":"105318","source":"ScienceDirect","title":"Household response to an extreme shock: Evidence on the immediate impact of the Covid-19 lockdown on economic outcomes and well-being in rural Uganda","title-short":"Household response to an extreme shock","volume":"140","author":[{"family":"Mahmud","given":"Mahreen"},{"family":"Riley","given":"Emma"}],"issued":{"date-parts":[["2021",4,1]]}}}],"schema":"https://github.com/citation-style-language/schema/raw/master/csl-citation.json"}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(BBC, 2020; Birner et al., 2021; Mahmud &amp; Riley, 2021)</w:t>
      </w:r>
      <w:r>
        <w:rPr>
          <w:rFonts w:ascii="Times New Roman" w:hAnsi="Times New Roman" w:cs="Times New Roman"/>
          <w:sz w:val="24"/>
          <w:szCs w:val="24"/>
        </w:rPr>
        <w:fldChar w:fldCharType="end"/>
      </w:r>
      <w:r>
        <w:rPr>
          <w:rFonts w:ascii="Times New Roman" w:hAnsi="Times New Roman" w:cs="Times New Roman"/>
          <w:sz w:val="24"/>
          <w:szCs w:val="24"/>
        </w:rPr>
        <w:t xml:space="preserve">. Using longitudinal data and </w:t>
      </w:r>
      <w:r w:rsidRPr="002D43CA">
        <w:rPr>
          <w:rFonts w:ascii="Times New Roman" w:hAnsi="Times New Roman" w:cs="Times New Roman"/>
          <w:sz w:val="24"/>
          <w:szCs w:val="24"/>
        </w:rPr>
        <w:t>household</w:t>
      </w:r>
      <w:r>
        <w:rPr>
          <w:rFonts w:ascii="Times New Roman" w:hAnsi="Times New Roman" w:cs="Times New Roman"/>
          <w:sz w:val="24"/>
          <w:szCs w:val="24"/>
        </w:rPr>
        <w:t xml:space="preserve"> fixed effects, we examine the impact of the twin lockdowns in Uganda on food insecurity, labor market outcomes, and how households attempted to cope with the </w:t>
      </w:r>
      <w:del w:id="18" w:author="Portner, Claus" w:date="2022-10-12T18:06:00Z">
        <w:r w:rsidDel="00F11E46">
          <w:rPr>
            <w:rFonts w:ascii="Times New Roman" w:hAnsi="Times New Roman" w:cs="Times New Roman"/>
            <w:sz w:val="24"/>
            <w:szCs w:val="24"/>
          </w:rPr>
          <w:delText>impact</w:delText>
        </w:r>
      </w:del>
      <w:del w:id="19" w:author="Portner, Claus" w:date="2022-10-14T15:47:00Z">
        <w:r w:rsidDel="00BB5D27">
          <w:rPr>
            <w:rFonts w:ascii="Times New Roman" w:hAnsi="Times New Roman" w:cs="Times New Roman"/>
            <w:sz w:val="24"/>
            <w:szCs w:val="24"/>
          </w:rPr>
          <w:delText xml:space="preserve"> of the</w:delText>
        </w:r>
      </w:del>
      <w:del w:id="20" w:author="Portner, Claus" w:date="2022-10-14T15:48:00Z">
        <w:r w:rsidDel="00BB5D27">
          <w:rPr>
            <w:rFonts w:ascii="Times New Roman" w:hAnsi="Times New Roman" w:cs="Times New Roman"/>
            <w:sz w:val="24"/>
            <w:szCs w:val="24"/>
          </w:rPr>
          <w:delText xml:space="preserve"> </w:delText>
        </w:r>
      </w:del>
      <w:r>
        <w:rPr>
          <w:rFonts w:ascii="Times New Roman" w:hAnsi="Times New Roman" w:cs="Times New Roman"/>
          <w:sz w:val="24"/>
          <w:szCs w:val="24"/>
        </w:rPr>
        <w:t>lockdowns.</w:t>
      </w:r>
      <w:r w:rsidR="006E687E">
        <w:rPr>
          <w:rFonts w:ascii="Times New Roman" w:hAnsi="Times New Roman" w:cs="Times New Roman"/>
          <w:sz w:val="24"/>
          <w:szCs w:val="24"/>
        </w:rPr>
        <w:t xml:space="preserve"> </w:t>
      </w:r>
    </w:p>
    <w:p w14:paraId="29BD6943" w14:textId="01838619" w:rsidR="00AE299F" w:rsidDel="00B95414" w:rsidRDefault="00AE299F" w:rsidP="006E687E">
      <w:pPr>
        <w:spacing w:line="480" w:lineRule="auto"/>
        <w:ind w:firstLine="540"/>
        <w:jc w:val="both"/>
        <w:rPr>
          <w:del w:id="21" w:author="Portner, Claus" w:date="2022-10-12T08:29:00Z"/>
          <w:rFonts w:ascii="Times New Roman" w:hAnsi="Times New Roman" w:cs="Times New Roman"/>
          <w:sz w:val="24"/>
          <w:szCs w:val="24"/>
        </w:rPr>
      </w:pPr>
      <w:ins w:id="22" w:author="Portner, Claus" w:date="2022-10-12T08:27:00Z">
        <w:r>
          <w:rPr>
            <w:rFonts w:ascii="Times New Roman" w:hAnsi="Times New Roman" w:cs="Times New Roman"/>
            <w:sz w:val="24"/>
            <w:szCs w:val="24"/>
          </w:rPr>
          <w:t>Early studies</w:t>
        </w:r>
      </w:ins>
      <w:ins w:id="23" w:author="Portner, Claus" w:date="2022-10-12T08:28:00Z">
        <w:r w:rsidR="00996E9E">
          <w:rPr>
            <w:rFonts w:ascii="Times New Roman" w:hAnsi="Times New Roman" w:cs="Times New Roman"/>
            <w:sz w:val="24"/>
            <w:szCs w:val="24"/>
          </w:rPr>
          <w:t xml:space="preserve"> of the impact </w:t>
        </w:r>
        <w:r w:rsidR="00B95414">
          <w:rPr>
            <w:rFonts w:ascii="Times New Roman" w:hAnsi="Times New Roman" w:cs="Times New Roman"/>
            <w:sz w:val="24"/>
            <w:szCs w:val="24"/>
          </w:rPr>
          <w:t>of the pandemic in developing countries</w:t>
        </w:r>
      </w:ins>
      <w:ins w:id="24" w:author="Portner, Claus" w:date="2022-10-12T08:27:00Z">
        <w:r>
          <w:rPr>
            <w:rFonts w:ascii="Times New Roman" w:hAnsi="Times New Roman" w:cs="Times New Roman"/>
            <w:sz w:val="24"/>
            <w:szCs w:val="24"/>
          </w:rPr>
          <w:t xml:space="preserve"> </w:t>
        </w:r>
      </w:ins>
      <w:ins w:id="25" w:author="Portner, Claus" w:date="2022-10-12T08:30:00Z">
        <w:r w:rsidR="00BE5D05">
          <w:rPr>
            <w:rFonts w:ascii="Times New Roman" w:hAnsi="Times New Roman" w:cs="Times New Roman"/>
            <w:sz w:val="24"/>
            <w:szCs w:val="24"/>
          </w:rPr>
          <w:t>generally find</w:t>
        </w:r>
      </w:ins>
      <w:ins w:id="26" w:author="Portner, Claus" w:date="2022-10-12T08:27:00Z">
        <w:r>
          <w:rPr>
            <w:rFonts w:ascii="Times New Roman" w:hAnsi="Times New Roman" w:cs="Times New Roman"/>
            <w:sz w:val="24"/>
            <w:szCs w:val="24"/>
          </w:rPr>
          <w:t xml:space="preserve"> a negative </w:t>
        </w:r>
      </w:ins>
      <w:ins w:id="27" w:author="Portner, Claus" w:date="2022-10-12T18:06:00Z">
        <w:r w:rsidR="00C37FBE">
          <w:rPr>
            <w:rFonts w:ascii="Times New Roman" w:hAnsi="Times New Roman" w:cs="Times New Roman"/>
            <w:sz w:val="24"/>
            <w:szCs w:val="24"/>
          </w:rPr>
          <w:t>effect</w:t>
        </w:r>
      </w:ins>
      <w:ins w:id="28" w:author="Portner, Claus" w:date="2022-10-12T08:27:00Z">
        <w:r>
          <w:rPr>
            <w:rFonts w:ascii="Times New Roman" w:hAnsi="Times New Roman" w:cs="Times New Roman"/>
            <w:sz w:val="24"/>
            <w:szCs w:val="24"/>
          </w:rPr>
          <w:t xml:space="preserve"> of lockdowns on food insecurity,</w:t>
        </w:r>
        <w:r w:rsidDel="008F6032">
          <w:rPr>
            <w:rStyle w:val="FootnoteReference"/>
            <w:rFonts w:ascii="Times New Roman" w:hAnsi="Times New Roman" w:cs="Times New Roman"/>
            <w:sz w:val="24"/>
            <w:szCs w:val="24"/>
          </w:rPr>
          <w:t xml:space="preserve"> </w:t>
        </w:r>
        <w:r>
          <w:rPr>
            <w:rFonts w:ascii="Times New Roman" w:hAnsi="Times New Roman" w:cs="Times New Roman"/>
            <w:sz w:val="24"/>
            <w:szCs w:val="24"/>
          </w:rPr>
          <w:t xml:space="preserve"> income, employment, and agricultural production.</w:t>
        </w:r>
        <w:r w:rsidRPr="00CA5E80">
          <w:rPr>
            <w:rStyle w:val="FootnoteReference"/>
            <w:rPrChange w:id="29" w:author="Portner, Claus" w:date="2022-10-17T14:46:00Z">
              <w:rPr>
                <w:rStyle w:val="FootnoteReference"/>
                <w:rFonts w:ascii="Times New Roman" w:hAnsi="Times New Roman" w:cs="Times New Roman"/>
                <w:sz w:val="24"/>
                <w:szCs w:val="24"/>
              </w:rPr>
            </w:rPrChange>
          </w:rPr>
          <w:footnoteReference w:id="1"/>
        </w:r>
      </w:ins>
      <w:ins w:id="43" w:author="Portner, Claus" w:date="2022-10-12T08:28:00Z">
        <w:r w:rsidR="00996E9E">
          <w:rPr>
            <w:rFonts w:ascii="Times New Roman" w:hAnsi="Times New Roman" w:cs="Times New Roman"/>
            <w:sz w:val="24"/>
            <w:szCs w:val="24"/>
          </w:rPr>
          <w:t xml:space="preserve"> However, </w:t>
        </w:r>
      </w:ins>
    </w:p>
    <w:p w14:paraId="60F646B0" w14:textId="78AF6509" w:rsidR="002D6AFA" w:rsidRDefault="0006245C" w:rsidP="00B95414">
      <w:pPr>
        <w:spacing w:line="480" w:lineRule="auto"/>
        <w:ind w:firstLine="540"/>
        <w:jc w:val="both"/>
        <w:rPr>
          <w:rFonts w:ascii="Times New Roman" w:hAnsi="Times New Roman" w:cs="Times New Roman"/>
          <w:sz w:val="24"/>
          <w:szCs w:val="24"/>
        </w:rPr>
      </w:pPr>
      <w:del w:id="44" w:author="Portner, Claus" w:date="2022-10-12T08:29:00Z">
        <w:r w:rsidDel="00B95414">
          <w:rPr>
            <w:rFonts w:ascii="Times New Roman" w:hAnsi="Times New Roman" w:cs="Times New Roman"/>
            <w:sz w:val="24"/>
            <w:szCs w:val="24"/>
          </w:rPr>
          <w:delText>Several</w:delText>
        </w:r>
        <w:r w:rsidRPr="003B3DAD" w:rsidDel="00B95414">
          <w:rPr>
            <w:rFonts w:ascii="Times New Roman" w:hAnsi="Times New Roman" w:cs="Times New Roman"/>
            <w:sz w:val="24"/>
            <w:szCs w:val="24"/>
          </w:rPr>
          <w:delText xml:space="preserve"> studies </w:delText>
        </w:r>
        <w:r w:rsidDel="00B95414">
          <w:rPr>
            <w:rFonts w:ascii="Times New Roman" w:hAnsi="Times New Roman" w:cs="Times New Roman"/>
            <w:sz w:val="24"/>
            <w:szCs w:val="24"/>
          </w:rPr>
          <w:delText xml:space="preserve">provide </w:delText>
        </w:r>
      </w:del>
      <w:del w:id="45" w:author="Portner, Claus" w:date="2022-10-12T08:18:00Z">
        <w:r w:rsidDel="006B6D24">
          <w:rPr>
            <w:rFonts w:ascii="Times New Roman" w:hAnsi="Times New Roman" w:cs="Times New Roman"/>
            <w:sz w:val="24"/>
            <w:szCs w:val="24"/>
          </w:rPr>
          <w:delText xml:space="preserve">important </w:delText>
        </w:r>
      </w:del>
      <w:del w:id="46" w:author="Portner, Claus" w:date="2022-10-12T08:29:00Z">
        <w:r w:rsidDel="00B95414">
          <w:rPr>
            <w:rFonts w:ascii="Times New Roman" w:hAnsi="Times New Roman" w:cs="Times New Roman"/>
            <w:sz w:val="24"/>
            <w:szCs w:val="24"/>
          </w:rPr>
          <w:delText>early assessments of the impact of the pandemic in developing countries but</w:delText>
        </w:r>
      </w:del>
      <w:ins w:id="47" w:author="Portner, Claus" w:date="2022-10-12T08:29:00Z">
        <w:r w:rsidR="00B95414">
          <w:rPr>
            <w:rFonts w:ascii="Times New Roman" w:hAnsi="Times New Roman" w:cs="Times New Roman"/>
            <w:sz w:val="24"/>
            <w:szCs w:val="24"/>
          </w:rPr>
          <w:t>these studies suffer from</w:t>
        </w:r>
      </w:ins>
      <w:del w:id="48" w:author="Portner, Claus" w:date="2022-10-12T08:29:00Z">
        <w:r w:rsidDel="00B95414">
          <w:rPr>
            <w:rFonts w:ascii="Times New Roman" w:hAnsi="Times New Roman" w:cs="Times New Roman"/>
            <w:sz w:val="24"/>
            <w:szCs w:val="24"/>
          </w:rPr>
          <w:delText xml:space="preserve"> have</w:delText>
        </w:r>
      </w:del>
      <w:r>
        <w:rPr>
          <w:rFonts w:ascii="Times New Roman" w:hAnsi="Times New Roman" w:cs="Times New Roman"/>
          <w:sz w:val="24"/>
          <w:szCs w:val="24"/>
        </w:rPr>
        <w:t xml:space="preserve"> </w:t>
      </w:r>
      <w:del w:id="49" w:author="Portner, Claus" w:date="2022-10-12T08:18:00Z">
        <w:r w:rsidDel="006B6D24">
          <w:rPr>
            <w:rFonts w:ascii="Times New Roman" w:hAnsi="Times New Roman" w:cs="Times New Roman"/>
            <w:sz w:val="24"/>
            <w:szCs w:val="24"/>
          </w:rPr>
          <w:delText xml:space="preserve">several </w:delText>
        </w:r>
      </w:del>
      <w:ins w:id="50" w:author="Portner, Claus" w:date="2022-10-12T18:06:00Z">
        <w:r w:rsidR="00C37FBE">
          <w:rPr>
            <w:rFonts w:ascii="Times New Roman" w:hAnsi="Times New Roman" w:cs="Times New Roman"/>
            <w:sz w:val="24"/>
            <w:szCs w:val="24"/>
          </w:rPr>
          <w:t>significant</w:t>
        </w:r>
      </w:ins>
      <w:ins w:id="51" w:author="Portner, Claus" w:date="2022-10-12T08:18:00Z">
        <w:r w:rsidR="006B6D24">
          <w:rPr>
            <w:rFonts w:ascii="Times New Roman" w:hAnsi="Times New Roman" w:cs="Times New Roman"/>
            <w:sz w:val="24"/>
            <w:szCs w:val="24"/>
          </w:rPr>
          <w:t xml:space="preserve"> </w:t>
        </w:r>
      </w:ins>
      <w:r>
        <w:rPr>
          <w:rFonts w:ascii="Times New Roman" w:hAnsi="Times New Roman" w:cs="Times New Roman"/>
          <w:sz w:val="24"/>
          <w:szCs w:val="24"/>
        </w:rPr>
        <w:t>limitations</w:t>
      </w:r>
      <w:ins w:id="52" w:author="Portner, Claus" w:date="2022-10-12T08:29:00Z">
        <w:r w:rsidR="00B95414">
          <w:rPr>
            <w:rFonts w:ascii="Times New Roman" w:hAnsi="Times New Roman" w:cs="Times New Roman"/>
            <w:sz w:val="24"/>
            <w:szCs w:val="24"/>
          </w:rPr>
          <w:t xml:space="preserve">, such </w:t>
        </w:r>
      </w:ins>
      <w:del w:id="53" w:author="Portner, Claus" w:date="2022-10-12T08:29:00Z">
        <w:r w:rsidDel="00B95414">
          <w:rPr>
            <w:rFonts w:ascii="Times New Roman" w:hAnsi="Times New Roman" w:cs="Times New Roman"/>
            <w:sz w:val="24"/>
            <w:szCs w:val="24"/>
          </w:rPr>
          <w:delText>.</w:delText>
        </w:r>
      </w:del>
      <w:ins w:id="54" w:author="Portner, Claus" w:date="2022-10-12T08:29:00Z">
        <w:r w:rsidR="00B95414">
          <w:rPr>
            <w:rFonts w:ascii="Times New Roman" w:hAnsi="Times New Roman" w:cs="Times New Roman"/>
            <w:sz w:val="24"/>
            <w:szCs w:val="24"/>
          </w:rPr>
          <w:t>as</w:t>
        </w:r>
      </w:ins>
      <w:del w:id="55" w:author="Portner, Claus" w:date="2022-10-12T08:29:00Z">
        <w:r w:rsidDel="00B95414">
          <w:rPr>
            <w:rFonts w:ascii="Times New Roman" w:hAnsi="Times New Roman" w:cs="Times New Roman"/>
            <w:sz w:val="24"/>
            <w:szCs w:val="24"/>
          </w:rPr>
          <w:delText xml:space="preserve"> These limitations include</w:delText>
        </w:r>
      </w:del>
      <w:r>
        <w:rPr>
          <w:rFonts w:ascii="Times New Roman" w:hAnsi="Times New Roman" w:cs="Times New Roman"/>
          <w:sz w:val="24"/>
          <w:szCs w:val="24"/>
        </w:rPr>
        <w:t xml:space="preserve"> using</w:t>
      </w:r>
      <w:ins w:id="56" w:author="Portner, Claus" w:date="2022-10-12T08:29:00Z">
        <w:r w:rsidR="002F166E">
          <w:rPr>
            <w:rFonts w:ascii="Times New Roman" w:hAnsi="Times New Roman" w:cs="Times New Roman"/>
            <w:sz w:val="24"/>
            <w:szCs w:val="24"/>
          </w:rPr>
          <w:t xml:space="preserve"> only</w:t>
        </w:r>
      </w:ins>
      <w:r>
        <w:rPr>
          <w:rFonts w:ascii="Times New Roman" w:hAnsi="Times New Roman" w:cs="Times New Roman"/>
          <w:sz w:val="24"/>
          <w:szCs w:val="24"/>
        </w:rPr>
        <w:t xml:space="preserve"> </w:t>
      </w:r>
      <w:r w:rsidRPr="006B0F56">
        <w:rPr>
          <w:rFonts w:ascii="Times New Roman" w:hAnsi="Times New Roman" w:cs="Times New Roman"/>
          <w:sz w:val="24"/>
          <w:szCs w:val="24"/>
        </w:rPr>
        <w:t xml:space="preserve">cross-sectional </w:t>
      </w:r>
      <w:r w:rsidR="006B0F56">
        <w:rPr>
          <w:rFonts w:ascii="Times New Roman" w:hAnsi="Times New Roman" w:cs="Times New Roman"/>
          <w:sz w:val="24"/>
          <w:szCs w:val="24"/>
        </w:rPr>
        <w:t xml:space="preserve">type </w:t>
      </w:r>
      <w:r w:rsidRPr="006B0F56">
        <w:rPr>
          <w:rFonts w:ascii="Times New Roman" w:hAnsi="Times New Roman" w:cs="Times New Roman"/>
          <w:sz w:val="24"/>
          <w:szCs w:val="24"/>
        </w:rPr>
        <w:t>data</w:t>
      </w:r>
      <w:ins w:id="57" w:author="Portner, Claus" w:date="2022-10-12T09:52:00Z">
        <w:r w:rsidR="00F44A87">
          <w:rPr>
            <w:rFonts w:ascii="Times New Roman" w:hAnsi="Times New Roman" w:cs="Times New Roman"/>
            <w:sz w:val="24"/>
            <w:szCs w:val="24"/>
          </w:rPr>
          <w:t xml:space="preserve"> or</w:t>
        </w:r>
      </w:ins>
      <w:del w:id="58" w:author="Portner, Claus" w:date="2022-10-12T08:16:00Z">
        <w:r w:rsidDel="00093EB2">
          <w:rPr>
            <w:rFonts w:ascii="Times New Roman" w:hAnsi="Times New Roman" w:cs="Times New Roman"/>
            <w:sz w:val="24"/>
            <w:szCs w:val="24"/>
          </w:rPr>
          <w:delText xml:space="preserve"> </w:delText>
        </w:r>
        <w:r w:rsidR="006B0F56" w:rsidDel="00093EB2">
          <w:rPr>
            <w:rFonts w:ascii="Times New Roman" w:hAnsi="Times New Roman" w:cs="Times New Roman"/>
            <w:sz w:val="24"/>
            <w:szCs w:val="24"/>
          </w:rPr>
          <w:delText>[Claus, few studies used panel data but treated it as a pooled cross-sectional data with no fixed effects, that is why I add the word “type”]</w:delText>
        </w:r>
      </w:del>
      <w:del w:id="59" w:author="Portner, Claus" w:date="2022-10-12T09:52:00Z">
        <w:r w:rsidR="006B0F56" w:rsidDel="00F44A87">
          <w:rPr>
            <w:rFonts w:ascii="Times New Roman" w:hAnsi="Times New Roman" w:cs="Times New Roman"/>
            <w:sz w:val="24"/>
            <w:szCs w:val="24"/>
          </w:rPr>
          <w:delText xml:space="preserve"> </w:delText>
        </w:r>
        <w:r w:rsidDel="00F44A87">
          <w:rPr>
            <w:rFonts w:ascii="Times New Roman" w:hAnsi="Times New Roman" w:cs="Times New Roman"/>
            <w:sz w:val="24"/>
            <w:szCs w:val="24"/>
          </w:rPr>
          <w:delText>and</w:delText>
        </w:r>
      </w:del>
      <w:r>
        <w:rPr>
          <w:rFonts w:ascii="Times New Roman" w:hAnsi="Times New Roman" w:cs="Times New Roman"/>
          <w:sz w:val="24"/>
          <w:szCs w:val="24"/>
        </w:rPr>
        <w:t xml:space="preserve"> a narrow geographical focus, covering only one or two villages or states in a country. </w:t>
      </w:r>
      <w:del w:id="60" w:author="Portner, Claus" w:date="2022-10-12T08:29:00Z">
        <w:r w:rsidDel="002F166E">
          <w:rPr>
            <w:rFonts w:ascii="Times New Roman" w:hAnsi="Times New Roman" w:cs="Times New Roman"/>
            <w:sz w:val="24"/>
            <w:szCs w:val="24"/>
          </w:rPr>
          <w:delText xml:space="preserve">These early studies </w:delText>
        </w:r>
      </w:del>
      <w:del w:id="61" w:author="Portner, Claus" w:date="2022-10-12T08:17:00Z">
        <w:r w:rsidDel="006508F6">
          <w:rPr>
            <w:rFonts w:ascii="Times New Roman" w:hAnsi="Times New Roman" w:cs="Times New Roman"/>
            <w:sz w:val="24"/>
            <w:szCs w:val="24"/>
          </w:rPr>
          <w:delText>find</w:delText>
        </w:r>
      </w:del>
      <w:del w:id="62" w:author="Portner, Claus" w:date="2022-10-12T08:27:00Z">
        <w:r w:rsidDel="00AE299F">
          <w:rPr>
            <w:rFonts w:ascii="Times New Roman" w:hAnsi="Times New Roman" w:cs="Times New Roman"/>
            <w:sz w:val="24"/>
            <w:szCs w:val="24"/>
          </w:rPr>
          <w:delText xml:space="preserve"> </w:delText>
        </w:r>
      </w:del>
      <w:del w:id="63" w:author="Portner, Claus" w:date="2022-10-12T08:17:00Z">
        <w:r w:rsidDel="006508F6">
          <w:rPr>
            <w:rFonts w:ascii="Times New Roman" w:hAnsi="Times New Roman" w:cs="Times New Roman"/>
            <w:sz w:val="24"/>
            <w:szCs w:val="24"/>
          </w:rPr>
          <w:delText xml:space="preserve">evidence of </w:delText>
        </w:r>
      </w:del>
      <w:del w:id="64" w:author="Portner, Claus" w:date="2022-10-12T08:27:00Z">
        <w:r w:rsidDel="00AE299F">
          <w:rPr>
            <w:rFonts w:ascii="Times New Roman" w:hAnsi="Times New Roman" w:cs="Times New Roman"/>
            <w:sz w:val="24"/>
            <w:szCs w:val="24"/>
          </w:rPr>
          <w:delText xml:space="preserve">a negative impact of lockdowns </w:delText>
        </w:r>
      </w:del>
      <w:del w:id="65" w:author="Portner, Claus" w:date="2022-10-12T08:17:00Z">
        <w:r w:rsidDel="00892981">
          <w:rPr>
            <w:rFonts w:ascii="Times New Roman" w:hAnsi="Times New Roman" w:cs="Times New Roman"/>
            <w:sz w:val="24"/>
            <w:szCs w:val="24"/>
          </w:rPr>
          <w:delText xml:space="preserve">during the pandemic </w:delText>
        </w:r>
      </w:del>
      <w:del w:id="66" w:author="Portner, Claus" w:date="2022-10-12T08:27:00Z">
        <w:r w:rsidDel="00AE299F">
          <w:rPr>
            <w:rFonts w:ascii="Times New Roman" w:hAnsi="Times New Roman" w:cs="Times New Roman"/>
            <w:sz w:val="24"/>
            <w:szCs w:val="24"/>
          </w:rPr>
          <w:delText>on food insecurity,</w:delText>
        </w:r>
        <w:r w:rsidDel="00AE299F">
          <w:rPr>
            <w:rStyle w:val="FootnoteReference"/>
            <w:rFonts w:ascii="Times New Roman" w:hAnsi="Times New Roman" w:cs="Times New Roman"/>
            <w:sz w:val="24"/>
            <w:szCs w:val="24"/>
          </w:rPr>
          <w:delText xml:space="preserve"> </w:delText>
        </w:r>
        <w:r w:rsidDel="00AE299F">
          <w:rPr>
            <w:rFonts w:ascii="Times New Roman" w:hAnsi="Times New Roman" w:cs="Times New Roman"/>
            <w:sz w:val="24"/>
            <w:szCs w:val="24"/>
          </w:rPr>
          <w:delText xml:space="preserve"> income, employment, and agricultural production.</w:delText>
        </w:r>
        <w:r w:rsidRPr="00CA5E80" w:rsidDel="00AE299F">
          <w:rPr>
            <w:rStyle w:val="FootnoteReference"/>
            <w:rPrChange w:id="67" w:author="Portner, Claus" w:date="2022-10-17T14:46:00Z">
              <w:rPr>
                <w:rStyle w:val="FootnoteReference"/>
                <w:rFonts w:ascii="Times New Roman" w:hAnsi="Times New Roman" w:cs="Times New Roman"/>
                <w:sz w:val="24"/>
                <w:szCs w:val="24"/>
              </w:rPr>
            </w:rPrChange>
          </w:rPr>
          <w:footnoteReference w:id="2"/>
        </w:r>
      </w:del>
      <w:del w:id="71" w:author="Portner, Claus" w:date="2022-10-12T08:29:00Z">
        <w:r w:rsidR="00260B32" w:rsidDel="002F166E">
          <w:rPr>
            <w:rFonts w:ascii="Times New Roman" w:hAnsi="Times New Roman" w:cs="Times New Roman"/>
            <w:sz w:val="24"/>
            <w:szCs w:val="24"/>
          </w:rPr>
          <w:delText xml:space="preserve"> </w:delText>
        </w:r>
      </w:del>
      <w:r w:rsidR="00260B32">
        <w:rPr>
          <w:rFonts w:ascii="Times New Roman" w:hAnsi="Times New Roman" w:cs="Times New Roman"/>
          <w:sz w:val="24"/>
          <w:szCs w:val="24"/>
        </w:rPr>
        <w:t>The</w:t>
      </w:r>
      <w:ins w:id="72" w:author="Portner, Claus" w:date="2022-10-12T08:34:00Z">
        <w:r w:rsidR="00650A57">
          <w:rPr>
            <w:rFonts w:ascii="Times New Roman" w:hAnsi="Times New Roman" w:cs="Times New Roman"/>
            <w:sz w:val="24"/>
            <w:szCs w:val="24"/>
          </w:rPr>
          <w:t>se studies</w:t>
        </w:r>
      </w:ins>
      <w:ins w:id="73" w:author="Portner, Claus" w:date="2022-10-12T18:06:00Z">
        <w:r w:rsidR="00C37FBE">
          <w:rPr>
            <w:rFonts w:ascii="Times New Roman" w:hAnsi="Times New Roman" w:cs="Times New Roman"/>
            <w:sz w:val="24"/>
            <w:szCs w:val="24"/>
          </w:rPr>
          <w:t xml:space="preserve"> </w:t>
        </w:r>
      </w:ins>
      <w:del w:id="74" w:author="Portner, Claus" w:date="2022-10-12T08:34:00Z">
        <w:r w:rsidR="00260B32" w:rsidDel="00650A57">
          <w:rPr>
            <w:rFonts w:ascii="Times New Roman" w:hAnsi="Times New Roman" w:cs="Times New Roman"/>
            <w:sz w:val="24"/>
            <w:szCs w:val="24"/>
          </w:rPr>
          <w:delText xml:space="preserve">re </w:delText>
        </w:r>
        <w:r w:rsidR="00260B32" w:rsidDel="00A435A7">
          <w:rPr>
            <w:rFonts w:ascii="Times New Roman" w:hAnsi="Times New Roman" w:cs="Times New Roman"/>
            <w:sz w:val="24"/>
            <w:szCs w:val="24"/>
          </w:rPr>
          <w:delText>is</w:delText>
        </w:r>
      </w:del>
      <w:del w:id="75" w:author="Portner, Claus" w:date="2022-10-12T18:06:00Z">
        <w:r w:rsidR="00260B32" w:rsidDel="00C37FBE">
          <w:rPr>
            <w:rFonts w:ascii="Times New Roman" w:hAnsi="Times New Roman" w:cs="Times New Roman"/>
            <w:sz w:val="24"/>
            <w:szCs w:val="24"/>
          </w:rPr>
          <w:delText xml:space="preserve"> </w:delText>
        </w:r>
      </w:del>
      <w:r w:rsidR="00260B32">
        <w:rPr>
          <w:rFonts w:ascii="Times New Roman" w:hAnsi="Times New Roman" w:cs="Times New Roman"/>
          <w:sz w:val="24"/>
          <w:szCs w:val="24"/>
        </w:rPr>
        <w:t>also</w:t>
      </w:r>
      <w:ins w:id="76" w:author="Portner, Claus" w:date="2022-10-12T08:31:00Z">
        <w:r w:rsidR="00D90B5F">
          <w:rPr>
            <w:rFonts w:ascii="Times New Roman" w:hAnsi="Times New Roman" w:cs="Times New Roman"/>
            <w:sz w:val="24"/>
            <w:szCs w:val="24"/>
          </w:rPr>
          <w:t xml:space="preserve"> </w:t>
        </w:r>
      </w:ins>
      <w:ins w:id="77" w:author="Portner, Claus" w:date="2022-10-12T08:34:00Z">
        <w:r w:rsidR="00650A57">
          <w:rPr>
            <w:rFonts w:ascii="Times New Roman" w:hAnsi="Times New Roman" w:cs="Times New Roman"/>
            <w:sz w:val="24"/>
            <w:szCs w:val="24"/>
          </w:rPr>
          <w:t>suggest</w:t>
        </w:r>
      </w:ins>
      <w:ins w:id="78" w:author="Portner, Claus" w:date="2022-10-12T08:31:00Z">
        <w:r w:rsidR="00D90B5F">
          <w:rPr>
            <w:rFonts w:ascii="Times New Roman" w:hAnsi="Times New Roman" w:cs="Times New Roman"/>
            <w:sz w:val="24"/>
            <w:szCs w:val="24"/>
          </w:rPr>
          <w:t xml:space="preserve"> that </w:t>
        </w:r>
        <w:r w:rsidR="00D90B5F" w:rsidRPr="00D90B5F">
          <w:rPr>
            <w:rFonts w:ascii="Times New Roman" w:hAnsi="Times New Roman" w:cs="Times New Roman"/>
            <w:sz w:val="24"/>
            <w:szCs w:val="24"/>
          </w:rPr>
          <w:t>household</w:t>
        </w:r>
      </w:ins>
      <w:ins w:id="79" w:author="Portner, Claus" w:date="2022-10-12T08:32:00Z">
        <w:r w:rsidR="00D90B5F">
          <w:rPr>
            <w:rFonts w:ascii="Times New Roman" w:hAnsi="Times New Roman" w:cs="Times New Roman"/>
            <w:sz w:val="24"/>
            <w:szCs w:val="24"/>
          </w:rPr>
          <w:t>s try to</w:t>
        </w:r>
      </w:ins>
      <w:del w:id="80" w:author="Portner, Claus" w:date="2022-10-12T08:31:00Z">
        <w:r w:rsidR="00260B32" w:rsidDel="00D90B5F">
          <w:rPr>
            <w:rFonts w:ascii="Times New Roman" w:hAnsi="Times New Roman" w:cs="Times New Roman"/>
            <w:sz w:val="24"/>
            <w:szCs w:val="24"/>
          </w:rPr>
          <w:delText xml:space="preserve"> evidence</w:delText>
        </w:r>
      </w:del>
      <w:del w:id="81" w:author="Portner, Claus" w:date="2022-10-12T08:32:00Z">
        <w:r w:rsidR="00260B32" w:rsidDel="00D90B5F">
          <w:rPr>
            <w:rFonts w:ascii="Times New Roman" w:hAnsi="Times New Roman" w:cs="Times New Roman"/>
            <w:sz w:val="24"/>
            <w:szCs w:val="24"/>
          </w:rPr>
          <w:delText xml:space="preserve"> of</w:delText>
        </w:r>
      </w:del>
      <w:r w:rsidR="00260B32">
        <w:rPr>
          <w:rFonts w:ascii="Times New Roman" w:hAnsi="Times New Roman" w:cs="Times New Roman"/>
          <w:sz w:val="24"/>
          <w:szCs w:val="24"/>
        </w:rPr>
        <w:t xml:space="preserve"> </w:t>
      </w:r>
      <w:r w:rsidR="00482A48">
        <w:rPr>
          <w:rFonts w:ascii="Times New Roman" w:hAnsi="Times New Roman" w:cs="Times New Roman"/>
          <w:sz w:val="24"/>
          <w:szCs w:val="24"/>
        </w:rPr>
        <w:t>cop</w:t>
      </w:r>
      <w:ins w:id="82" w:author="Portner, Claus" w:date="2022-10-12T08:32:00Z">
        <w:r w:rsidR="00D90B5F">
          <w:rPr>
            <w:rFonts w:ascii="Times New Roman" w:hAnsi="Times New Roman" w:cs="Times New Roman"/>
            <w:sz w:val="24"/>
            <w:szCs w:val="24"/>
          </w:rPr>
          <w:t>e with the lockdowns</w:t>
        </w:r>
      </w:ins>
      <w:del w:id="83" w:author="Portner, Claus" w:date="2022-10-12T08:32:00Z">
        <w:r w:rsidR="00482A48" w:rsidDel="00D90B5F">
          <w:rPr>
            <w:rFonts w:ascii="Times New Roman" w:hAnsi="Times New Roman" w:cs="Times New Roman"/>
            <w:sz w:val="24"/>
            <w:szCs w:val="24"/>
          </w:rPr>
          <w:delText>ing</w:delText>
        </w:r>
      </w:del>
      <w:r w:rsidR="00482A48">
        <w:rPr>
          <w:rFonts w:ascii="Times New Roman" w:hAnsi="Times New Roman" w:cs="Times New Roman"/>
          <w:sz w:val="24"/>
          <w:szCs w:val="24"/>
        </w:rPr>
        <w:t xml:space="preserve"> </w:t>
      </w:r>
      <w:del w:id="84" w:author="Portner, Claus" w:date="2022-10-12T08:31:00Z">
        <w:r w:rsidR="00482A48" w:rsidDel="005A005F">
          <w:rPr>
            <w:rFonts w:ascii="Times New Roman" w:hAnsi="Times New Roman" w:cs="Times New Roman"/>
            <w:sz w:val="24"/>
            <w:szCs w:val="24"/>
          </w:rPr>
          <w:delText xml:space="preserve">mechanisms </w:delText>
        </w:r>
      </w:del>
      <w:r w:rsidR="00F33489">
        <w:rPr>
          <w:rFonts w:ascii="Times New Roman" w:hAnsi="Times New Roman" w:cs="Times New Roman"/>
          <w:sz w:val="24"/>
          <w:szCs w:val="24"/>
        </w:rPr>
        <w:t>through</w:t>
      </w:r>
      <w:ins w:id="85" w:author="Portner, Claus" w:date="2022-10-12T08:35:00Z">
        <w:r w:rsidR="004C425B">
          <w:rPr>
            <w:rFonts w:ascii="Times New Roman" w:hAnsi="Times New Roman" w:cs="Times New Roman"/>
            <w:sz w:val="24"/>
            <w:szCs w:val="24"/>
          </w:rPr>
          <w:t xml:space="preserve"> behavior</w:t>
        </w:r>
      </w:ins>
      <w:r w:rsidR="00F33489">
        <w:rPr>
          <w:rFonts w:ascii="Times New Roman" w:hAnsi="Times New Roman" w:cs="Times New Roman"/>
          <w:sz w:val="24"/>
          <w:szCs w:val="24"/>
        </w:rPr>
        <w:t xml:space="preserve"> changes</w:t>
      </w:r>
      <w:del w:id="86" w:author="Portner, Claus" w:date="2022-10-12T08:35:00Z">
        <w:r w:rsidR="00F33489" w:rsidDel="004C425B">
          <w:rPr>
            <w:rFonts w:ascii="Times New Roman" w:hAnsi="Times New Roman" w:cs="Times New Roman"/>
            <w:sz w:val="24"/>
            <w:szCs w:val="24"/>
          </w:rPr>
          <w:delText xml:space="preserve"> </w:delText>
        </w:r>
      </w:del>
      <w:del w:id="87" w:author="Portner, Claus" w:date="2022-10-12T08:32:00Z">
        <w:r w:rsidR="00F33489" w:rsidDel="009B7477">
          <w:rPr>
            <w:rFonts w:ascii="Times New Roman" w:hAnsi="Times New Roman" w:cs="Times New Roman"/>
            <w:sz w:val="24"/>
            <w:szCs w:val="24"/>
          </w:rPr>
          <w:delText xml:space="preserve">in own financial </w:delText>
        </w:r>
      </w:del>
      <w:del w:id="88" w:author="Portner, Claus" w:date="2022-10-12T08:35:00Z">
        <w:r w:rsidR="00F33489" w:rsidDel="004C425B">
          <w:rPr>
            <w:rFonts w:ascii="Times New Roman" w:hAnsi="Times New Roman" w:cs="Times New Roman"/>
            <w:sz w:val="24"/>
            <w:szCs w:val="24"/>
          </w:rPr>
          <w:delText>behavior</w:delText>
        </w:r>
      </w:del>
      <w:r w:rsidR="00F33489">
        <w:rPr>
          <w:rFonts w:ascii="Times New Roman" w:hAnsi="Times New Roman" w:cs="Times New Roman"/>
          <w:sz w:val="24"/>
          <w:szCs w:val="24"/>
        </w:rPr>
        <w:t xml:space="preserve">, </w:t>
      </w:r>
      <w:r w:rsidR="00482A48">
        <w:rPr>
          <w:rFonts w:ascii="Times New Roman" w:hAnsi="Times New Roman" w:cs="Times New Roman"/>
          <w:sz w:val="24"/>
          <w:szCs w:val="24"/>
        </w:rPr>
        <w:t xml:space="preserve">such as </w:t>
      </w:r>
      <w:r w:rsidR="00F33489">
        <w:rPr>
          <w:rFonts w:ascii="Times New Roman" w:hAnsi="Times New Roman" w:cs="Times New Roman"/>
          <w:sz w:val="24"/>
          <w:szCs w:val="24"/>
        </w:rPr>
        <w:t>reduc</w:t>
      </w:r>
      <w:ins w:id="89" w:author="Portner, Claus" w:date="2022-10-12T08:32:00Z">
        <w:r w:rsidR="009B7477">
          <w:rPr>
            <w:rFonts w:ascii="Times New Roman" w:hAnsi="Times New Roman" w:cs="Times New Roman"/>
            <w:sz w:val="24"/>
            <w:szCs w:val="24"/>
          </w:rPr>
          <w:t>ing</w:t>
        </w:r>
      </w:ins>
      <w:del w:id="90" w:author="Portner, Claus" w:date="2022-10-12T08:32:00Z">
        <w:r w:rsidR="00F33489" w:rsidDel="009B7477">
          <w:rPr>
            <w:rFonts w:ascii="Times New Roman" w:hAnsi="Times New Roman" w:cs="Times New Roman"/>
            <w:sz w:val="24"/>
            <w:szCs w:val="24"/>
          </w:rPr>
          <w:delText>ed</w:delText>
        </w:r>
      </w:del>
      <w:r w:rsidR="00F33489">
        <w:rPr>
          <w:rFonts w:ascii="Times New Roman" w:hAnsi="Times New Roman" w:cs="Times New Roman"/>
          <w:sz w:val="24"/>
          <w:szCs w:val="24"/>
        </w:rPr>
        <w:t xml:space="preserve"> non-food expenditure, drawing down </w:t>
      </w:r>
      <w:del w:id="91" w:author="Portner, Claus" w:date="2022-10-12T18:06:00Z">
        <w:r w:rsidR="00F33489" w:rsidDel="009370FB">
          <w:rPr>
            <w:rFonts w:ascii="Times New Roman" w:hAnsi="Times New Roman" w:cs="Times New Roman"/>
            <w:sz w:val="24"/>
            <w:szCs w:val="24"/>
          </w:rPr>
          <w:delText xml:space="preserve">of </w:delText>
        </w:r>
      </w:del>
      <w:r w:rsidR="00F33489">
        <w:rPr>
          <w:rFonts w:ascii="Times New Roman" w:hAnsi="Times New Roman" w:cs="Times New Roman"/>
          <w:sz w:val="24"/>
          <w:szCs w:val="24"/>
        </w:rPr>
        <w:t>savings,</w:t>
      </w:r>
      <w:ins w:id="92" w:author="Portner, Claus" w:date="2022-10-12T08:32:00Z">
        <w:r w:rsidR="00AE2344">
          <w:rPr>
            <w:rFonts w:ascii="Times New Roman" w:hAnsi="Times New Roman" w:cs="Times New Roman"/>
            <w:sz w:val="24"/>
            <w:szCs w:val="24"/>
          </w:rPr>
          <w:t xml:space="preserve"> leaving</w:t>
        </w:r>
      </w:ins>
      <w:r w:rsidR="00F33489">
        <w:rPr>
          <w:rFonts w:ascii="Times New Roman" w:hAnsi="Times New Roman" w:cs="Times New Roman"/>
          <w:sz w:val="24"/>
          <w:szCs w:val="24"/>
        </w:rPr>
        <w:t xml:space="preserve"> </w:t>
      </w:r>
      <w:del w:id="93" w:author="Portner, Claus" w:date="2022-10-12T08:32:00Z">
        <w:r w:rsidR="00F33489" w:rsidDel="00AE2344">
          <w:rPr>
            <w:rFonts w:ascii="Times New Roman" w:hAnsi="Times New Roman" w:cs="Times New Roman"/>
            <w:sz w:val="24"/>
            <w:szCs w:val="24"/>
          </w:rPr>
          <w:delText xml:space="preserve">membership in </w:delText>
        </w:r>
      </w:del>
      <w:r w:rsidR="00F33489">
        <w:rPr>
          <w:rFonts w:ascii="Times New Roman" w:hAnsi="Times New Roman" w:cs="Times New Roman"/>
          <w:sz w:val="24"/>
          <w:szCs w:val="24"/>
        </w:rPr>
        <w:t xml:space="preserve">savings and loan groups, </w:t>
      </w:r>
      <w:del w:id="94" w:author="Portner, Claus" w:date="2022-10-12T18:08:00Z">
        <w:r w:rsidR="00482A48" w:rsidDel="00FF6605">
          <w:rPr>
            <w:rFonts w:ascii="Times New Roman" w:hAnsi="Times New Roman" w:cs="Times New Roman"/>
            <w:sz w:val="24"/>
            <w:szCs w:val="24"/>
          </w:rPr>
          <w:delText>increased</w:delText>
        </w:r>
      </w:del>
      <w:ins w:id="95" w:author="Portner, Claus" w:date="2022-10-12T18:08:00Z">
        <w:r w:rsidR="00FF6605">
          <w:rPr>
            <w:rFonts w:ascii="Times New Roman" w:hAnsi="Times New Roman" w:cs="Times New Roman"/>
            <w:sz w:val="24"/>
            <w:szCs w:val="24"/>
          </w:rPr>
          <w:t>increasing</w:t>
        </w:r>
      </w:ins>
      <w:r w:rsidR="00482A48">
        <w:rPr>
          <w:rFonts w:ascii="Times New Roman" w:hAnsi="Times New Roman" w:cs="Times New Roman"/>
          <w:sz w:val="24"/>
          <w:szCs w:val="24"/>
        </w:rPr>
        <w:t xml:space="preserve"> borrowing, </w:t>
      </w:r>
      <w:r w:rsidR="00F33489">
        <w:rPr>
          <w:rFonts w:ascii="Times New Roman" w:hAnsi="Times New Roman" w:cs="Times New Roman"/>
          <w:sz w:val="24"/>
          <w:szCs w:val="24"/>
        </w:rPr>
        <w:t xml:space="preserve">and </w:t>
      </w:r>
      <w:r w:rsidR="00F1521C">
        <w:rPr>
          <w:rFonts w:ascii="Times New Roman" w:hAnsi="Times New Roman" w:cs="Times New Roman"/>
          <w:sz w:val="24"/>
          <w:szCs w:val="24"/>
        </w:rPr>
        <w:t>sale</w:t>
      </w:r>
      <w:r w:rsidR="001E43C8">
        <w:rPr>
          <w:rFonts w:ascii="Times New Roman" w:hAnsi="Times New Roman" w:cs="Times New Roman"/>
          <w:sz w:val="24"/>
          <w:szCs w:val="24"/>
        </w:rPr>
        <w:t xml:space="preserve"> of assets</w:t>
      </w:r>
      <w:r w:rsidR="009E2212">
        <w:rPr>
          <w:rFonts w:ascii="Times New Roman" w:hAnsi="Times New Roman" w:cs="Times New Roman"/>
          <w:sz w:val="24"/>
          <w:szCs w:val="24"/>
        </w:rPr>
        <w:t xml:space="preserve"> </w:t>
      </w:r>
      <w:r w:rsidR="001B0D32">
        <w:rPr>
          <w:rFonts w:ascii="Times New Roman" w:hAnsi="Times New Roman" w:cs="Times New Roman"/>
          <w:sz w:val="24"/>
          <w:szCs w:val="24"/>
        </w:rPr>
        <w:fldChar w:fldCharType="begin"/>
      </w:r>
      <w:r w:rsidR="00E86C82">
        <w:rPr>
          <w:rFonts w:ascii="Times New Roman" w:hAnsi="Times New Roman" w:cs="Times New Roman"/>
          <w:sz w:val="24"/>
          <w:szCs w:val="24"/>
        </w:rPr>
        <w:instrText xml:space="preserve"> ADDIN ZOTERO_ITEM CSL_CITATION {"citationID":"cDlOIfj8","properties":{"formattedCitation":"(Ceballos et al., 2021; Headey et al., 2020; Kansiime et al., 2021; R\\uc0\\u246{}nkk\\uc0\\u246{} et al., 2022; Ruszczyk et al., 2021)","plainCitation":"(Ceballos et al., 2021; Headey et al., 2020; Kansiime et al., 2021; Rönkkö et al., 2022; Ruszczyk et al., 2021)","noteIndex":0},"citationItems":[{"id":724,"uris":["http://zotero.org/groups/4758024/items/4P2ZMN33"],"itemData":{"id":724,"type":"article-journal","container-title":"Agricultural Economics","DOI":"10.1111/agec.12629","ISSN":"0169-5150, 1574-0862","issue":"3","journalAbbreviation":"Agricultural Economics","language":"en","note":"number: 3","page":"477-494","source":"DOI.org (Crossref)","title":"Short‐term impacts of COVID‐19 on food security and nutrition in rural Guatemala: Phone‐based farm household survey evidence","title-short":"Short‐term impacts of COVID‐19 on food security and nutrition in rural Guatemala","volume":"52","author":[{"family":"Ceballos","given":"Francisco"},{"family":"Hernandez","given":"Manuel A."},{"family":"Paz","given":"Cynthia"}],"issued":{"date-parts":[["2021",5]]}},"label":"page"},{"id":717,"uris":["http://zotero.org/groups/4758024/items/UVZ96ZGE"],"itemData":{"id":717,"type":"report","event-place":"Washington,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Maria"},{"family":"Toth","given":"Russell"}],"accessed":{"date-parts":[["2022",4,9]]},"issued":{"date-parts":[["2020"]]}},"label":"page"},{"id":558,"uris":["http://zotero.org/groups/4758024/items/6BJKCL9Y"],"itemData":{"id":558,"type":"article-journal","abstract":"•\n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label":"page"},{"id":543,"uris":["http://zotero.org/groups/4758024/items/2SM2BKL7"],"itemData":{"id":543,"type":"article-journal","abstract":"We examine the impact of the COVID-19 pandemic on the livelihoods of the poor in a semi-rural setting in Bangladesh. We use an unusually rich dataset which tracks the economic and financial transactions of sixty poor and very poor individuals and their families on a daily real-time basis for 12 months, from 1 October 2019 to 30 September 2020. These households for the past five years have volunteered as respondents in a 'financial diaries' study known as the 'Hrishipara Daily Diaries Project'. We use a mixed methods approach, combining qualitative case studies of five diarists with a quantitative analysis of the daily data extracted from the diaries. We document the behavioral responses to COVID-19 by individual diarists, which shows the varied experiences of the poor during the pandemic. Further, we find that the pandemic had significant negative effects on the livelihoods of the poor in our study, with financial inflows and outflows, incomes and household expenditures much below pre-pandemic levels in the pandemic period. Government lockdowns in April and May 2020 led to a sharp decline in incomes and household expenditures. While incomes and expenditures recovered in the post-lockdown period, they remained below pre-pandemic levels. Financial transactions such as borrowing, saving withdrawals and exchange of monetary gifts came to a standstill in the lockdown period, making it difficult for households to use conventional coping mechanisms in the face of a large unanticipated decline in incomes. Exploring the coping mechanisms that households used to adjust to the declines in incomes and their lack of access to formal and informal sources of finance, we find that households drew down on their cash reserves at home as well as cutting down on non-food expenditures to protect their spending on food.","container-title":"World Development","DOI":"10.1016/j.worlddev.2021.105689","ISSN":"0305-750X","journalAbbreviation":"World Dev","language":"eng","note":"PMID: 34697515\nPMCID: PMC8528469","page":"105689","source":"PubMed","title":"The impact of the COVID-19 pandemic on the poor: Insights from the Hrishipara diaries","title-short":"The impact of the COVID-19 pandemic on the poor","volume":"149","author":[{"family":"Rönkkö","given":"Risto"},{"family":"Rutherford","given":"Stuart"},{"family":"Sen","given":"Kunal"}],"issued":{"date-parts":[["2022",1]]}},"label":"page"},{"id":635,"uris":["http://zotero.org/groups/4758024/items/BL5EXD4K"],"itemData":{"id":635,"type":"article-journal","abstract":"The COVID-19 pandemic is an evolving urban crisis. This research paper assesses impacts of the lockdown on food security and associated coping mechanisms in two small cities in Bangladesh (Mongla and Noapara) during March to May 2020. Due to restrictions during the prolonged lockdown, residents (in p</w:instrText>
      </w:r>
      <w:r w:rsidR="00E86C82" w:rsidRPr="00E86C82">
        <w:rPr>
          <w:rFonts w:ascii="Times New Roman" w:hAnsi="Times New Roman" w:cs="Times New Roman"/>
          <w:sz w:val="24"/>
          <w:szCs w:val="24"/>
          <w:lang w:val="da-DK"/>
          <w:rPrChange w:id="96" w:author="Portner, Claus" w:date="2022-10-12T08:40:00Z">
            <w:rPr>
              <w:rFonts w:ascii="Times New Roman" w:hAnsi="Times New Roman" w:cs="Times New Roman"/>
              <w:sz w:val="24"/>
              <w:szCs w:val="24"/>
            </w:rPr>
          </w:rPrChange>
        </w:rPr>
        <w:instrText xml:space="preserve">articular low-income groups) had limited access to livelihood opportunities and experienced significant or complete loss of income. This affected both the quantity and quality of food consumed. Coping strategies reported include curtailing consumption, relying on inexpensive starchy staples, increasing the share of total expenditure allocated to food, taking out loans and accessing relief. The pandemic has exacerbated the precariousness of existing food and nutrition security in these cities, although residents with guaranteed incomes and adequate savings did not suffer significantly during lockdown. While coping strategies and the importance of social capital are similar in small and large cities, food procurement and relationships with local governments show differences.","container-title":"Environment and Urbanization","DOI":"10.1177/0956247820965156","ISSN":"0956-2478","issue":"1","journalAbbreviation":"Environment and Urbanization","language":"en","note":"number: 1\npublisher: SAGE Publications Ltd","page":"239-254","source":"SAGE Journals","title":"Contextualizing the COVID-19 pandemic’s impact on food security in two small cities in Bangladesh","volume":"33","author":[{"family":"Ruszczyk","given":"Hanna A"},{"family":"Rahman","given":"M Feisal"},{"family":"Bracken","given":"Louise J"},{"family":"Sudha","given":"Sumaiya"}],"issued":{"date-parts":[["2021",4,1]]}},"label":"page"}],"schema":"https://github.com/citation-style-language/schema/raw/master/csl-citation.json"} </w:instrText>
      </w:r>
      <w:r w:rsidR="001B0D32">
        <w:rPr>
          <w:rFonts w:ascii="Times New Roman" w:hAnsi="Times New Roman" w:cs="Times New Roman"/>
          <w:sz w:val="24"/>
          <w:szCs w:val="24"/>
        </w:rPr>
        <w:fldChar w:fldCharType="separate"/>
      </w:r>
      <w:r w:rsidR="00427FF6" w:rsidRPr="00427FF6">
        <w:rPr>
          <w:rFonts w:ascii="Times New Roman" w:hAnsi="Times New Roman" w:cs="Times New Roman"/>
          <w:sz w:val="24"/>
          <w:szCs w:val="24"/>
          <w:lang w:val="fr-FR"/>
        </w:rPr>
        <w:t>(Ceballos et al., 2021; Headey et al., 2020; Kansiime et al., 2021; Rönkkö et al., 2022; Ruszczyk et al., 2021)</w:t>
      </w:r>
      <w:r w:rsidR="001B0D32">
        <w:rPr>
          <w:rFonts w:ascii="Times New Roman" w:hAnsi="Times New Roman" w:cs="Times New Roman"/>
          <w:sz w:val="24"/>
          <w:szCs w:val="24"/>
        </w:rPr>
        <w:fldChar w:fldCharType="end"/>
      </w:r>
      <w:r w:rsidR="00BB199B" w:rsidRPr="001B0D32">
        <w:rPr>
          <w:rFonts w:ascii="Times New Roman" w:hAnsi="Times New Roman" w:cs="Times New Roman"/>
          <w:sz w:val="24"/>
          <w:szCs w:val="24"/>
          <w:lang w:val="fr-FR"/>
        </w:rPr>
        <w:t>.</w:t>
      </w:r>
      <w:r w:rsidR="003B3DAD" w:rsidRPr="001B0D32">
        <w:rPr>
          <w:rFonts w:ascii="Times New Roman" w:hAnsi="Times New Roman" w:cs="Times New Roman"/>
          <w:sz w:val="24"/>
          <w:szCs w:val="24"/>
          <w:lang w:val="fr-FR"/>
        </w:rPr>
        <w:t xml:space="preserve"> </w:t>
      </w:r>
      <w:ins w:id="97" w:author="Portner, Claus" w:date="2022-10-16T17:25:00Z">
        <w:r w:rsidR="00C8785D">
          <w:rPr>
            <w:rFonts w:ascii="Times New Roman" w:hAnsi="Times New Roman" w:cs="Times New Roman"/>
            <w:sz w:val="24"/>
            <w:szCs w:val="24"/>
            <w:lang w:val="fr-FR"/>
          </w:rPr>
          <w:t>In a</w:t>
        </w:r>
        <w:r w:rsidR="00946FEE">
          <w:rPr>
            <w:rFonts w:ascii="Times New Roman" w:hAnsi="Times New Roman" w:cs="Times New Roman"/>
            <w:sz w:val="24"/>
            <w:szCs w:val="24"/>
            <w:lang w:val="fr-FR"/>
          </w:rPr>
          <w:t>ddition</w:t>
        </w:r>
      </w:ins>
      <w:ins w:id="98" w:author="Portner, Claus" w:date="2022-10-12T08:34:00Z">
        <w:r w:rsidR="00650A57">
          <w:rPr>
            <w:rFonts w:ascii="Times New Roman" w:hAnsi="Times New Roman" w:cs="Times New Roman"/>
            <w:sz w:val="24"/>
            <w:szCs w:val="24"/>
            <w:lang w:val="fr-FR"/>
          </w:rPr>
          <w:t xml:space="preserve">, </w:t>
        </w:r>
      </w:ins>
      <w:del w:id="99" w:author="Portner, Claus" w:date="2022-10-12T08:36:00Z">
        <w:r w:rsidR="007D7696" w:rsidDel="00E12B72">
          <w:rPr>
            <w:rFonts w:ascii="Times New Roman" w:hAnsi="Times New Roman" w:cs="Times New Roman"/>
            <w:sz w:val="24"/>
            <w:szCs w:val="24"/>
          </w:rPr>
          <w:delText xml:space="preserve">However, </w:delText>
        </w:r>
      </w:del>
      <w:r w:rsidR="007D7696">
        <w:rPr>
          <w:rFonts w:ascii="Times New Roman" w:hAnsi="Times New Roman" w:cs="Times New Roman"/>
          <w:sz w:val="24"/>
          <w:szCs w:val="24"/>
        </w:rPr>
        <w:t xml:space="preserve">there is evidence </w:t>
      </w:r>
      <w:r w:rsidR="00BB4382">
        <w:rPr>
          <w:rFonts w:ascii="Times New Roman" w:hAnsi="Times New Roman" w:cs="Times New Roman"/>
          <w:sz w:val="24"/>
          <w:szCs w:val="24"/>
        </w:rPr>
        <w:t xml:space="preserve">that remittances </w:t>
      </w:r>
      <w:del w:id="100" w:author="Portner, Claus" w:date="2022-10-12T08:36:00Z">
        <w:r w:rsidR="00BB4382" w:rsidDel="00E12B72">
          <w:rPr>
            <w:rFonts w:ascii="Times New Roman" w:hAnsi="Times New Roman" w:cs="Times New Roman"/>
            <w:sz w:val="24"/>
            <w:szCs w:val="24"/>
          </w:rPr>
          <w:delText xml:space="preserve">also </w:delText>
        </w:r>
      </w:del>
      <w:r w:rsidR="00BB4382">
        <w:rPr>
          <w:rFonts w:ascii="Times New Roman" w:hAnsi="Times New Roman" w:cs="Times New Roman"/>
          <w:sz w:val="24"/>
          <w:szCs w:val="24"/>
        </w:rPr>
        <w:t>declined</w:t>
      </w:r>
      <w:del w:id="101" w:author="Portner, Claus" w:date="2022-10-12T08:36:00Z">
        <w:r w:rsidR="00BB4382" w:rsidDel="00E12B72">
          <w:rPr>
            <w:rFonts w:ascii="Times New Roman" w:hAnsi="Times New Roman" w:cs="Times New Roman"/>
            <w:sz w:val="24"/>
            <w:szCs w:val="24"/>
          </w:rPr>
          <w:delText>,</w:delText>
        </w:r>
      </w:del>
      <w:ins w:id="102" w:author="Portner, Claus" w:date="2022-10-12T18:08:00Z">
        <w:r w:rsidR="00FF6605">
          <w:rPr>
            <w:rFonts w:ascii="Times New Roman" w:hAnsi="Times New Roman" w:cs="Times New Roman"/>
            <w:sz w:val="24"/>
            <w:szCs w:val="24"/>
          </w:rPr>
          <w:t>,</w:t>
        </w:r>
      </w:ins>
      <w:r w:rsidR="00BB4382">
        <w:rPr>
          <w:rFonts w:ascii="Times New Roman" w:hAnsi="Times New Roman" w:cs="Times New Roman"/>
          <w:sz w:val="24"/>
          <w:szCs w:val="24"/>
        </w:rPr>
        <w:t xml:space="preserve"> </w:t>
      </w:r>
      <w:r w:rsidR="005A25BC">
        <w:rPr>
          <w:rFonts w:ascii="Times New Roman" w:hAnsi="Times New Roman" w:cs="Times New Roman"/>
          <w:sz w:val="24"/>
          <w:szCs w:val="24"/>
        </w:rPr>
        <w:t xml:space="preserve">and </w:t>
      </w:r>
      <w:r w:rsidR="007D7696">
        <w:rPr>
          <w:rFonts w:ascii="Times New Roman" w:hAnsi="Times New Roman" w:cs="Times New Roman"/>
          <w:sz w:val="24"/>
          <w:szCs w:val="24"/>
        </w:rPr>
        <w:t xml:space="preserve">there was insufficient government support to help households cope with the shock </w:t>
      </w:r>
      <w:r w:rsidR="00220AF7">
        <w:rPr>
          <w:rFonts w:ascii="Times New Roman" w:hAnsi="Times New Roman" w:cs="Times New Roman"/>
          <w:sz w:val="24"/>
          <w:szCs w:val="24"/>
        </w:rPr>
        <w:fldChar w:fldCharType="begin"/>
      </w:r>
      <w:r w:rsidR="00E86C82">
        <w:rPr>
          <w:rFonts w:ascii="Times New Roman" w:hAnsi="Times New Roman" w:cs="Times New Roman"/>
          <w:sz w:val="24"/>
          <w:szCs w:val="24"/>
        </w:rPr>
        <w:instrText xml:space="preserve"> ADDIN ZOTERO_ITEM CSL_CITATION {"citationID":"euCschTz","properties":{"formattedCitation":"(Ceballos et al., 2021; Curi-Quinto et al., 2021)","plainCitation":"(Ceballos et al., 2021; Curi-Quinto et al., 2021)","noteIndex":0},"citationItems":[{"id":724,"uris":["http://zotero.org/groups/4758024/items/4P2ZMN33"],"itemData":{"id":724,"type":"article-journal","container-title":"Agricultural Economics","DOI":"10.1111/agec.12629","ISSN":"0169-5150, 1574-0862","issue":"3","journalAbbreviation":"Agricultural Economics","language":"en","note":"number: 3","page":"477-494","source":"DOI.org (Crossref)","title":"Short‐term impacts of COVID‐19 on food security and nutrition in rural Guatemala: Phone‐based farm household survey evidence","title-short":"Short‐term impacts of COVID‐19 on food security and nutrition in rural Guatemala","volume":"52","author":[{"family":"Ceballos","given":"Francisco"},{"family":"Hernandez","given":"Manuel A."},{"family":"Paz","given":"Cynthia"}],"issued":{"date-parts":[["2021",5]]}},"label":"page"},{"id":718,"uris":["http://zotero.org/groups/4758024/items/T3A933VF"],"itemData":{"id":718,"type":"article-journal","abstract":"Peruvian households have experienced one of the most prevalent economic shocks due to COVID-19, significantly increasing their vulnerability to food insecurity (FI). To understand the vulnerability characteristics of these households among the Peruvian young population, including the role of the government’s response through emergency cash transfer, we analysed longitudinal data from the Young Lives study (n = 2026), a study that follows the livelihoods of two birth cohorts currently aged 18 to 27 years old. FI was assessed using the Food Insecurity Experience Scale. Household characteristics were collected before and during the COVID-19 outbreak in Peru to characterise participants’ vulnerability to FI. Multivariate logistic regression was used to evaluate the association between government support and participants’ vulnerability characteristics to FI. During the period under study (March to December 2020), 24% (95% CI: 22.1–25.9%) of the participants experienced FI. Families in the top wealth tercile were 49% less likely to experience FI. Larger families (&gt;5 members) and those with increased household expenses and decreased income due to COVID-19 were more likely to experience FI (by 35%, 39% and 42%, respectively). There was no significant association between government support and FI (p = 0.768). We conclude that pre-pandemic socioeconomic status, family size, and the economic disruption during COVID-19 contribute to the risk of FI among the Peruvian young population, while government support insufficiently curtailed the risk to these households.","container-title":"Nutrients","DOI":"10.3390/nu13103546","ISSN":"2072-6643","issue":"10","language":"en","license":"http://creativecommons.org/licenses/by/3.0/","note":"number: 10\npublisher: Multidisciplinary Digital Publishing Institute","page":"3546","source":"www.mdpi.com","title":"Role of Government Financial Support and Vulnerability Characteristics Associated with Food Insecurity during the COVID-19 Pandemic among Young Peruvians","volume":"13","author":[{"family":"Curi-Quinto","given":"Katherine"},{"family":"Sánchez","given":"Alan"},{"family":"Lago-Berrocal","given":"Nataly"},{"family":"Penny","given":"Mary E."},{"family":"Murray","given":"Claudia"},{"family":"Nunes","given":"Richard"},{"family":"Favara","given":"Marta"},{"family":"Wijeyesekera","given":"Anisha"},{"family":"Lovegrove","given":"Julie A."},{"family":"Soto-Cáceres","given":"Victor"},{"family":"Vimaleswaran","given":"Karani Santhanakrishnan"}],"issued":{"date-parts":[["2021",10]]}},"label":"page"}],"schema":"https://github.com/citation-style-language/schema/raw/master/csl-citation.json"} </w:instrText>
      </w:r>
      <w:r w:rsidR="00220AF7">
        <w:rPr>
          <w:rFonts w:ascii="Times New Roman" w:hAnsi="Times New Roman" w:cs="Times New Roman"/>
          <w:sz w:val="24"/>
          <w:szCs w:val="24"/>
        </w:rPr>
        <w:fldChar w:fldCharType="separate"/>
      </w:r>
      <w:r w:rsidR="00220AF7" w:rsidRPr="00220AF7">
        <w:rPr>
          <w:rFonts w:ascii="Times New Roman" w:hAnsi="Times New Roman" w:cs="Times New Roman"/>
          <w:sz w:val="24"/>
        </w:rPr>
        <w:t>(Ceballos et al., 2021; Curi-Quinto et al., 2021)</w:t>
      </w:r>
      <w:r w:rsidR="00220AF7">
        <w:rPr>
          <w:rFonts w:ascii="Times New Roman" w:hAnsi="Times New Roman" w:cs="Times New Roman"/>
          <w:sz w:val="24"/>
          <w:szCs w:val="24"/>
        </w:rPr>
        <w:fldChar w:fldCharType="end"/>
      </w:r>
      <w:r w:rsidR="005A25BC">
        <w:rPr>
          <w:rFonts w:ascii="Times New Roman" w:hAnsi="Times New Roman" w:cs="Times New Roman"/>
          <w:sz w:val="24"/>
          <w:szCs w:val="24"/>
        </w:rPr>
        <w:t xml:space="preserve">. </w:t>
      </w:r>
    </w:p>
    <w:p w14:paraId="5270C292" w14:textId="7883ECC9" w:rsidR="00685FF7" w:rsidRDefault="00AB1B32" w:rsidP="00126558">
      <w:pPr>
        <w:spacing w:line="480" w:lineRule="auto"/>
        <w:ind w:firstLine="540"/>
        <w:jc w:val="both"/>
        <w:rPr>
          <w:rFonts w:ascii="Times New Roman" w:hAnsi="Times New Roman" w:cs="Times New Roman"/>
          <w:color w:val="2E2E2E"/>
          <w:sz w:val="24"/>
          <w:szCs w:val="24"/>
        </w:rPr>
      </w:pPr>
      <w:r>
        <w:rPr>
          <w:rFonts w:ascii="Times New Roman" w:hAnsi="Times New Roman" w:cs="Times New Roman"/>
          <w:sz w:val="24"/>
          <w:szCs w:val="24"/>
        </w:rPr>
        <w:t xml:space="preserve">Only four studies </w:t>
      </w:r>
      <w:del w:id="103" w:author="Portner, Claus" w:date="2022-10-12T09:52:00Z">
        <w:r w:rsidDel="00682EE6">
          <w:rPr>
            <w:rFonts w:ascii="Times New Roman" w:hAnsi="Times New Roman" w:cs="Times New Roman"/>
            <w:sz w:val="24"/>
            <w:szCs w:val="24"/>
          </w:rPr>
          <w:delText xml:space="preserve">that </w:delText>
        </w:r>
      </w:del>
      <w:r>
        <w:rPr>
          <w:rFonts w:ascii="Times New Roman" w:hAnsi="Times New Roman" w:cs="Times New Roman"/>
          <w:sz w:val="24"/>
          <w:szCs w:val="24"/>
        </w:rPr>
        <w:t>we could identify used panel data with household fixed</w:t>
      </w:r>
      <w:ins w:id="104" w:author="Portner, Claus" w:date="2022-10-16T17:26:00Z">
        <w:r w:rsidR="00C8785D">
          <w:rPr>
            <w:rFonts w:ascii="Times New Roman" w:hAnsi="Times New Roman" w:cs="Times New Roman"/>
            <w:sz w:val="24"/>
            <w:szCs w:val="24"/>
          </w:rPr>
          <w:t>-</w:t>
        </w:r>
      </w:ins>
      <w:del w:id="105" w:author="Portner, Claus" w:date="2022-10-16T17:26:00Z">
        <w:r w:rsidDel="00C8785D">
          <w:rPr>
            <w:rFonts w:ascii="Times New Roman" w:hAnsi="Times New Roman" w:cs="Times New Roman"/>
            <w:sz w:val="24"/>
            <w:szCs w:val="24"/>
          </w:rPr>
          <w:delText xml:space="preserve"> </w:delText>
        </w:r>
      </w:del>
      <w:r>
        <w:rPr>
          <w:rFonts w:ascii="Times New Roman" w:hAnsi="Times New Roman" w:cs="Times New Roman"/>
          <w:sz w:val="24"/>
          <w:szCs w:val="24"/>
        </w:rPr>
        <w:t>effect</w:t>
      </w:r>
      <w:del w:id="106" w:author="Portner, Claus" w:date="2022-10-16T17:26:00Z">
        <w:r w:rsidDel="00C8785D">
          <w:rPr>
            <w:rFonts w:ascii="Times New Roman" w:hAnsi="Times New Roman" w:cs="Times New Roman"/>
            <w:sz w:val="24"/>
            <w:szCs w:val="24"/>
          </w:rPr>
          <w:delText>s</w:delText>
        </w:r>
      </w:del>
      <w:ins w:id="107" w:author="Portner, Claus" w:date="2022-10-16T17:26:00Z">
        <w:r w:rsidR="00C8785D">
          <w:rPr>
            <w:rFonts w:ascii="Times New Roman" w:hAnsi="Times New Roman" w:cs="Times New Roman"/>
            <w:sz w:val="24"/>
            <w:szCs w:val="24"/>
          </w:rPr>
          <w:t xml:space="preserve"> models</w:t>
        </w:r>
      </w:ins>
      <w:ins w:id="108" w:author="Portner, Claus" w:date="2022-10-12T09:55:00Z">
        <w:r w:rsidR="001D0427">
          <w:rPr>
            <w:rFonts w:ascii="Times New Roman" w:hAnsi="Times New Roman" w:cs="Times New Roman"/>
            <w:sz w:val="24"/>
            <w:szCs w:val="24"/>
          </w:rPr>
          <w:t xml:space="preserve">, </w:t>
        </w:r>
      </w:ins>
      <w:r w:rsidR="00D474A5">
        <w:rPr>
          <w:rFonts w:ascii="Times New Roman" w:hAnsi="Times New Roman" w:cs="Times New Roman"/>
          <w:sz w:val="24"/>
          <w:szCs w:val="24"/>
        </w:rPr>
        <w:t xml:space="preserve"> </w:t>
      </w:r>
      <w:del w:id="109" w:author="Portner, Claus" w:date="2022-10-12T09:55:00Z">
        <w:r w:rsidR="00D474A5" w:rsidDel="001D0427">
          <w:rPr>
            <w:rFonts w:ascii="Times New Roman" w:hAnsi="Times New Roman" w:cs="Times New Roman"/>
            <w:sz w:val="24"/>
            <w:szCs w:val="24"/>
          </w:rPr>
          <w:delText xml:space="preserve">that </w:delText>
        </w:r>
      </w:del>
      <w:del w:id="110" w:author="Portner, Claus" w:date="2022-10-12T09:53:00Z">
        <w:r w:rsidR="00D474A5" w:rsidDel="00682EE6">
          <w:rPr>
            <w:rFonts w:ascii="Times New Roman" w:hAnsi="Times New Roman" w:cs="Times New Roman"/>
            <w:sz w:val="24"/>
            <w:szCs w:val="24"/>
          </w:rPr>
          <w:delText>allows</w:delText>
        </w:r>
      </w:del>
      <w:ins w:id="111" w:author="Portner, Claus" w:date="2022-10-12T09:53:00Z">
        <w:r w:rsidR="00682EE6">
          <w:rPr>
            <w:rFonts w:ascii="Times New Roman" w:hAnsi="Times New Roman" w:cs="Times New Roman"/>
            <w:sz w:val="24"/>
            <w:szCs w:val="24"/>
          </w:rPr>
          <w:t>allow</w:t>
        </w:r>
      </w:ins>
      <w:ins w:id="112" w:author="Portner, Claus" w:date="2022-10-12T09:55:00Z">
        <w:r w:rsidR="001D0427">
          <w:rPr>
            <w:rFonts w:ascii="Times New Roman" w:hAnsi="Times New Roman" w:cs="Times New Roman"/>
            <w:sz w:val="24"/>
            <w:szCs w:val="24"/>
          </w:rPr>
          <w:t>ing</w:t>
        </w:r>
      </w:ins>
      <w:r w:rsidR="00D474A5">
        <w:rPr>
          <w:rFonts w:ascii="Times New Roman" w:hAnsi="Times New Roman" w:cs="Times New Roman"/>
          <w:sz w:val="24"/>
          <w:szCs w:val="24"/>
        </w:rPr>
        <w:t xml:space="preserve"> them to control for </w:t>
      </w:r>
      <w:del w:id="113" w:author="Portner, Claus" w:date="2022-10-12T09:53:00Z">
        <w:r w:rsidR="00D474A5" w:rsidDel="00682EE6">
          <w:rPr>
            <w:rFonts w:ascii="Times New Roman" w:hAnsi="Times New Roman" w:cs="Times New Roman"/>
            <w:sz w:val="24"/>
            <w:szCs w:val="24"/>
          </w:rPr>
          <w:delText>household specific</w:delText>
        </w:r>
      </w:del>
      <w:ins w:id="114" w:author="Portner, Claus" w:date="2022-10-12T09:53:00Z">
        <w:r w:rsidR="00682EE6">
          <w:rPr>
            <w:rFonts w:ascii="Times New Roman" w:hAnsi="Times New Roman" w:cs="Times New Roman"/>
            <w:sz w:val="24"/>
            <w:szCs w:val="24"/>
          </w:rPr>
          <w:t>household-specific</w:t>
        </w:r>
      </w:ins>
      <w:r w:rsidR="00D474A5">
        <w:rPr>
          <w:rFonts w:ascii="Times New Roman" w:hAnsi="Times New Roman" w:cs="Times New Roman"/>
          <w:sz w:val="24"/>
          <w:szCs w:val="24"/>
        </w:rPr>
        <w:t xml:space="preserve"> time-invariant factors.</w:t>
      </w:r>
      <w:r>
        <w:rPr>
          <w:rFonts w:ascii="Times New Roman" w:hAnsi="Times New Roman" w:cs="Times New Roman"/>
          <w:sz w:val="24"/>
          <w:szCs w:val="24"/>
        </w:rPr>
        <w:t xml:space="preserve"> </w:t>
      </w:r>
      <w:ins w:id="115" w:author="Portner, Claus" w:date="2022-10-12T09:53:00Z">
        <w:r w:rsidR="00682EE6">
          <w:rPr>
            <w:rFonts w:ascii="Times New Roman" w:hAnsi="Times New Roman" w:cs="Times New Roman"/>
            <w:sz w:val="24"/>
            <w:szCs w:val="24"/>
          </w:rPr>
          <w:t>Contrary to the cross-sectional studies, t</w:t>
        </w:r>
      </w:ins>
      <w:del w:id="116" w:author="Portner, Claus" w:date="2022-10-12T09:53:00Z">
        <w:r w:rsidR="00D474A5" w:rsidDel="00682EE6">
          <w:rPr>
            <w:rFonts w:ascii="Times New Roman" w:hAnsi="Times New Roman" w:cs="Times New Roman"/>
            <w:sz w:val="24"/>
            <w:szCs w:val="24"/>
          </w:rPr>
          <w:delText>T</w:delText>
        </w:r>
      </w:del>
      <w:r>
        <w:rPr>
          <w:rFonts w:ascii="Times New Roman" w:hAnsi="Times New Roman" w:cs="Times New Roman"/>
          <w:sz w:val="24"/>
          <w:szCs w:val="24"/>
        </w:rPr>
        <w:t xml:space="preserve">hree of these studies found no effect of lockdowns on food consumption across </w:t>
      </w:r>
      <w:r>
        <w:rPr>
          <w:rFonts w:ascii="Times New Roman" w:hAnsi="Times New Roman" w:cs="Times New Roman"/>
          <w:sz w:val="24"/>
          <w:szCs w:val="24"/>
        </w:rPr>
        <w:lastRenderedPageBreak/>
        <w:t xml:space="preserve">Liberia, Malawi, Kenya, and Ethiopia </w:t>
      </w:r>
      <w:r>
        <w:rPr>
          <w:rFonts w:ascii="Times New Roman" w:hAnsi="Times New Roman" w:cs="Times New Roman"/>
          <w:color w:val="2E2E2E"/>
          <w:sz w:val="24"/>
          <w:szCs w:val="24"/>
        </w:rPr>
        <w:fldChar w:fldCharType="begin"/>
      </w:r>
      <w:r w:rsidR="00E86C82">
        <w:rPr>
          <w:rFonts w:ascii="Times New Roman" w:hAnsi="Times New Roman" w:cs="Times New Roman"/>
          <w:color w:val="2E2E2E"/>
          <w:sz w:val="24"/>
          <w:szCs w:val="24"/>
        </w:rPr>
        <w:instrText xml:space="preserve"> ADDIN ZOTERO_ITEM CSL_CITATION {"citationID":"Eptt3Cc8","properties":{"formattedCitation":"(Aggarwal et al., 2022; Hirvonen et al., 2021; Janssens et al., 2021)","plainCitation":"(Aggarwal et al., 2022; Hirvonen et al., 2021; Janssens et al., 2021)","noteIndex":0},"citationItems":[{"id":1148,"uris":["http://zotero.org/groups/4758024/items/3SHBFK5T"],"itemData":{"id":1148,"type":"article-journal","abstract":"We use data collected from panel phone surveys to document the changes in food security of households in rural Liberia and Malawi during the market disruptions associated with the COVID-19 lockdowns in 2020. We use two distinct empirical approaches in our analysis: (a) an event study around the date of the lockdowns (March to July 2020), and (b) a difference-in-differences analysis comparing the lockdown period in 2020 to the same months in 2021, in order to attempt to control for seasonality. In both countries, market activity was severely disrupted and we observe declines in expenditures. However, we find no evidence of declines in food security.","container-title":"PloS One","DOI":"10.1371/journal.pone.0271488","ISSN":"1932-6203","issue":"8","journalAbbreviation":"PLoS One","language":"eng","note":"PMID: 35939434\nPMCID: PMC9359542","page":"e0271488","source":"PubMed","title":"COVID-19 market disruptions and food security: Evidence from households in rural Liberia and Malawi","title-short":"COVID-19 market disruptions and food security","volume":"17","author":[{"family":"Aggarwal","given":"Shilpa"},{"family":"Jeong","given":"Dahyeon"},{"family":"Kumar","given":"Naresh"},{"family":"Park","given":"David Sungho"},{"family":"Robinson","given":"Jonathan"},{"family":"Spearot","given":"Alan"}],"issued":{"date-parts":[["2022"]]}}},{"id":671,"uris":["http://zotero.org/groups/4758024/items/2H7JRE3W"],"itemData":{"id":671,"type":"article-journal","abstract":"International humanitarian organizations have expressed substantial concern about the potential for increases in food insecurity resulting from the COVID-19 pandemic. We use a unique panel survey of a representative sample households in Addis Ababa to study both food security and food consumption during the pandemic. In contrast to some other countries in the region, Ethiopia never went into a full lockdown severely restricting movement. Despite subjective income measures suggesting a large proportion of households have been exposed to job loss or reduced incomes, we find that relative to a survey conducted in August and September of 2019, food consumption and household dietary diversity are largely unchanged or slightly increased by August 2020. We find some changes in the composition of food consumption, but they are not related to shocks found in previous phone surveys conducted with the same households. The results therefore suggest the types of subjective questions about income typically being asked in COVID-19 phone surveys may not appropriately reflect the magnitude of such shocks. They also imply, at least indirectly, that in the aggregate food value chains have been resilient to the shock associated with the pandemic.","container-title":"American Journal of Agricultural Economics","DOI":"10.1111/ajae.12206","ISSN":"1467-8276","issue":"3","language":"en","note":"number: 3\n_eprint: https://onlinelibrary.wiley.com/doi/pdf/10.1111/ajae.12206","page":"772-789","source":"Wiley Online Library","title":"Food Consumption and Food Security during the COVID-19 Pandemic in Addis Ababa","volume":"103","author":[{"family":"Hirvonen","given":"Kalle"},{"family":"Brauw","given":"Alan","non-dropping-particle":"de"},{"family":"Abate","given":"Gashaw T."}],"issued":{"date-parts":[["2021"]]}}},{"id":540,"uris":["http://zotero.org/groups/4758024/items/9IDD6F8E"],"itemData":{"id":540,"type":"article-journal","abstract":"This research assesses how low-income households in rural Kenya coped with the immediate economic consequences of the COVID-19 pandemic. It uses granular financial data from weekly household interviews covering six weeks before the first case was detected in Kenya to five weeks after during which various containment measures were implemented. Based on household-level fixed-effects regressions, our results suggest that income from work decreased with almost one-third and income from gifts and remittances reduced by more than one-third after the start of the pandemic. Nevertheless, household expenditures on food remained at pre-COVID levels. We do not find evidence that households coped with reduced income through increased borrowing, selling assets or withdrawing savings. Instead, they gave out less gifts and remittances themselves, lent less money to others and postponed loan repayments. Moreover, they significantly reduced expenditures on schooling and transportation, in line with the school closures and travel restrictions. Thus, despite their affected livelihoods, households managed to keep food expenditures at par, but this came at the cost of reduced informal risk-sharing and social support between households.","container-title":"World Development","DOI":"10.1016/j.worlddev.2020.105280","ISSN":"0305-750X","journalAbbreviation":"World Development","language":"en","page":"105280","source":"ScienceDirect","title":"The short-term economic effects of COVID-19 on low-income households in rural Kenya: An analysis using weekly financial household data","title-short":"The short-term economic effects of COVID-19 on low-income households in rural Kenya","volume":"138","author":[{"family":"Janssens","given":"Wendy"},{"family":"Pradhan","given":"Menno"},{"family":"Groot","given":"Richard","non-dropping-particle":"de"},{"family":"Sidze","given":"Estelle"},{"family":"Donfouet","given":"Hermann Pythagore Pierre"},{"family":"Abajobir","given":"Amanuel"}],"issued":{"date-parts":[["2021",2,1]]}}}],"schema":"https://github.com/citation-style-language/schema/raw/master/csl-citation.json"} </w:instrText>
      </w:r>
      <w:r>
        <w:rPr>
          <w:rFonts w:ascii="Times New Roman" w:hAnsi="Times New Roman" w:cs="Times New Roman"/>
          <w:color w:val="2E2E2E"/>
          <w:sz w:val="24"/>
          <w:szCs w:val="24"/>
        </w:rPr>
        <w:fldChar w:fldCharType="separate"/>
      </w:r>
      <w:r>
        <w:rPr>
          <w:rFonts w:ascii="Times New Roman" w:hAnsi="Times New Roman" w:cs="Times New Roman"/>
          <w:noProof/>
          <w:color w:val="2E2E2E"/>
          <w:sz w:val="24"/>
          <w:szCs w:val="24"/>
        </w:rPr>
        <w:t>(Aggarwal et al., 2022; Hirvonen et al., 2021; Janssens et al., 2021)</w:t>
      </w:r>
      <w:r>
        <w:rPr>
          <w:rFonts w:ascii="Times New Roman" w:hAnsi="Times New Roman" w:cs="Times New Roman"/>
          <w:color w:val="2E2E2E"/>
          <w:sz w:val="24"/>
          <w:szCs w:val="24"/>
        </w:rPr>
        <w:fldChar w:fldCharType="end"/>
      </w:r>
      <w:r>
        <w:rPr>
          <w:rFonts w:ascii="Times New Roman" w:hAnsi="Times New Roman" w:cs="Times New Roman"/>
          <w:sz w:val="24"/>
          <w:szCs w:val="24"/>
        </w:rPr>
        <w:t>.</w:t>
      </w:r>
      <w:r w:rsidR="00E357DD">
        <w:rPr>
          <w:rFonts w:ascii="Times New Roman" w:hAnsi="Times New Roman" w:cs="Times New Roman"/>
          <w:sz w:val="24"/>
          <w:szCs w:val="24"/>
        </w:rPr>
        <w:t xml:space="preserve"> </w:t>
      </w:r>
      <w:del w:id="117" w:author="Portner, Claus" w:date="2022-10-12T09:54:00Z">
        <w:r w:rsidR="00685FF7" w:rsidDel="00DF0458">
          <w:rPr>
            <w:rFonts w:ascii="Times New Roman" w:hAnsi="Times New Roman" w:cs="Times New Roman"/>
            <w:color w:val="2E2E2E"/>
            <w:sz w:val="24"/>
            <w:szCs w:val="24"/>
          </w:rPr>
          <w:delText>In contrast,</w:delText>
        </w:r>
      </w:del>
      <w:ins w:id="118" w:author="Portner, Claus" w:date="2022-10-12T09:54:00Z">
        <w:r w:rsidR="00DF0458">
          <w:rPr>
            <w:rFonts w:ascii="Times New Roman" w:hAnsi="Times New Roman" w:cs="Times New Roman"/>
            <w:color w:val="2E2E2E"/>
            <w:sz w:val="24"/>
            <w:szCs w:val="24"/>
          </w:rPr>
          <w:t>Only the</w:t>
        </w:r>
      </w:ins>
      <w:r w:rsidR="00685FF7">
        <w:rPr>
          <w:rFonts w:ascii="Times New Roman" w:hAnsi="Times New Roman" w:cs="Times New Roman"/>
          <w:color w:val="2E2E2E"/>
          <w:sz w:val="24"/>
          <w:szCs w:val="24"/>
        </w:rPr>
        <w:t xml:space="preserve"> Nigeria</w:t>
      </w:r>
      <w:ins w:id="119" w:author="Portner, Claus" w:date="2022-10-12T09:54:00Z">
        <w:r w:rsidR="00DF0458">
          <w:rPr>
            <w:rFonts w:ascii="Times New Roman" w:hAnsi="Times New Roman" w:cs="Times New Roman"/>
            <w:color w:val="2E2E2E"/>
            <w:sz w:val="24"/>
            <w:szCs w:val="24"/>
          </w:rPr>
          <w:t>n</w:t>
        </w:r>
      </w:ins>
      <w:del w:id="120" w:author="Portner, Claus" w:date="2022-10-12T09:54:00Z">
        <w:r w:rsidR="00685FF7" w:rsidDel="00DF0458">
          <w:rPr>
            <w:rFonts w:ascii="Times New Roman" w:hAnsi="Times New Roman" w:cs="Times New Roman"/>
            <w:color w:val="2E2E2E"/>
            <w:sz w:val="24"/>
            <w:szCs w:val="24"/>
          </w:rPr>
          <w:delText>’s</w:delText>
        </w:r>
      </w:del>
      <w:r w:rsidR="00685FF7">
        <w:rPr>
          <w:rFonts w:ascii="Times New Roman" w:hAnsi="Times New Roman" w:cs="Times New Roman"/>
          <w:color w:val="2E2E2E"/>
          <w:sz w:val="24"/>
          <w:szCs w:val="24"/>
        </w:rPr>
        <w:t xml:space="preserve"> lockdown </w:t>
      </w:r>
      <w:del w:id="121" w:author="Portner, Claus" w:date="2022-10-12T09:54:00Z">
        <w:r w:rsidR="00685FF7" w:rsidDel="00DF0458">
          <w:rPr>
            <w:rFonts w:ascii="Times New Roman" w:hAnsi="Times New Roman" w:cs="Times New Roman"/>
            <w:color w:val="2E2E2E"/>
            <w:sz w:val="24"/>
            <w:szCs w:val="24"/>
          </w:rPr>
          <w:delText xml:space="preserve">did </w:delText>
        </w:r>
      </w:del>
      <w:r w:rsidR="00685FF7">
        <w:rPr>
          <w:rFonts w:ascii="Times New Roman" w:hAnsi="Times New Roman" w:cs="Times New Roman"/>
          <w:color w:val="2E2E2E"/>
          <w:sz w:val="24"/>
          <w:szCs w:val="24"/>
        </w:rPr>
        <w:t>appear</w:t>
      </w:r>
      <w:ins w:id="122" w:author="Portner, Claus" w:date="2022-10-12T09:54:00Z">
        <w:r w:rsidR="00DF0458">
          <w:rPr>
            <w:rFonts w:ascii="Times New Roman" w:hAnsi="Times New Roman" w:cs="Times New Roman"/>
            <w:color w:val="2E2E2E"/>
            <w:sz w:val="24"/>
            <w:szCs w:val="24"/>
          </w:rPr>
          <w:t>ed</w:t>
        </w:r>
      </w:ins>
      <w:r w:rsidR="00685FF7">
        <w:rPr>
          <w:rFonts w:ascii="Times New Roman" w:hAnsi="Times New Roman" w:cs="Times New Roman"/>
          <w:color w:val="2E2E2E"/>
          <w:sz w:val="24"/>
          <w:szCs w:val="24"/>
        </w:rPr>
        <w:t xml:space="preserve"> to increase food insecurity</w:t>
      </w:r>
      <w:bookmarkStart w:id="123" w:name="OLE_LINK3"/>
      <w:r w:rsidR="00685FF7">
        <w:rPr>
          <w:rFonts w:ascii="Times New Roman" w:hAnsi="Times New Roman" w:cs="Times New Roman"/>
          <w:color w:val="2E2E2E"/>
          <w:sz w:val="24"/>
          <w:szCs w:val="24"/>
        </w:rPr>
        <w:t xml:space="preserve"> </w:t>
      </w:r>
      <w:r w:rsidR="00685FF7">
        <w:rPr>
          <w:rFonts w:ascii="Times New Roman" w:hAnsi="Times New Roman" w:cs="Times New Roman"/>
          <w:color w:val="2E2E2E"/>
          <w:sz w:val="24"/>
          <w:szCs w:val="24"/>
        </w:rPr>
        <w:fldChar w:fldCharType="begin"/>
      </w:r>
      <w:r w:rsidR="00E86C82">
        <w:rPr>
          <w:rFonts w:ascii="Times New Roman" w:hAnsi="Times New Roman" w:cs="Times New Roman"/>
          <w:color w:val="2E2E2E"/>
          <w:sz w:val="24"/>
          <w:szCs w:val="24"/>
        </w:rPr>
        <w:instrText xml:space="preserve"> ADDIN ZOTERO_ITEM CSL_CITATION {"citationID":"sXRd9Gtr","properties":{"formattedCitation":"(Amare et al., 2021)","plainCitation":"(Amare et al., 2021)","noteIndex":0},"citationItems":[{"id":1147,"uris":["http://zotero.org/groups/4758024/items/R9Y65RGA"],"itemData":{"id":1147,"type":"article-journal","abstract":"This paper combines pre-pandemic face-to-face survey data with follow up phone surveys collected in April-May 2020 to examine the implication of the COVID-19 pandemic on household food security and labor market participation outcomes in Nigeria. To examine these relationships and implications, we exploit spatial variation in exposure to COVID-19 related infections and lockdown measures, along with temporal differences in our outcomes of interest, using a difference-in-difference approach. We find that households exposed to higher COVID-19 case rates or mobility lockdowns experience a significant increase in measures of food insecurity. Examining possible transmission channels for this effect, we find that the spread of the pandemic is associated with significant reductions in labor market participation. For instance, lockdown measures are associated with 6–15 percentage points increase in households' experience of food insecurity. Similarly, lockdown measures are associated with 12 percentage points reduction in the probability of participation in non-farm business activities. These lockdown measures have limited implications on wage-related activities and farming activities. In terms of food security, households relying on non-farm businesses, poorer households, and those living in remote and conflicted-affected zones have experienced relatively larger deteriorations in food security. These findings can help inform immediate and medium-term policy responses, including social protection policies aiming at ameliorating the impacts of the pandemic.","container-title":"Food Policy","DOI":"10.1016/j.foodpol.2021.102099","ISSN":"0306-9192","journalAbbreviation":"Food Policy","language":"en","page":"102099","source":"ScienceDirect","title":"COVID-19 and food security: Panel data evidence from Nigeria","title-short":"COVID-19 and food security","volume":"101","author":[{"family":"Amare","given":"Mulubrhan"},{"family":"Abay","given":"Kibrom A."},{"family":"Tiberti","given":"Luca"},{"family":"Chamberlin","given":"Jordan"}],"issued":{"date-parts":[["2021",5,1]]}}}],"schema":"https://github.com/citation-style-language/schema/raw/master/csl-citation.json"} </w:instrText>
      </w:r>
      <w:r w:rsidR="00685FF7">
        <w:rPr>
          <w:rFonts w:ascii="Times New Roman" w:hAnsi="Times New Roman" w:cs="Times New Roman"/>
          <w:color w:val="2E2E2E"/>
          <w:sz w:val="24"/>
          <w:szCs w:val="24"/>
        </w:rPr>
        <w:fldChar w:fldCharType="separate"/>
      </w:r>
      <w:r w:rsidR="00685FF7">
        <w:rPr>
          <w:rFonts w:ascii="Times New Roman" w:hAnsi="Times New Roman" w:cs="Times New Roman"/>
          <w:noProof/>
          <w:color w:val="2E2E2E"/>
          <w:sz w:val="24"/>
          <w:szCs w:val="24"/>
        </w:rPr>
        <w:t>(Amare et al., 2021)</w:t>
      </w:r>
      <w:r w:rsidR="00685FF7">
        <w:rPr>
          <w:rFonts w:ascii="Times New Roman" w:hAnsi="Times New Roman" w:cs="Times New Roman"/>
          <w:color w:val="2E2E2E"/>
          <w:sz w:val="24"/>
          <w:szCs w:val="24"/>
        </w:rPr>
        <w:fldChar w:fldCharType="end"/>
      </w:r>
      <w:r w:rsidR="00685FF7">
        <w:rPr>
          <w:rFonts w:ascii="Times New Roman" w:hAnsi="Times New Roman" w:cs="Times New Roman"/>
          <w:color w:val="2E2E2E"/>
          <w:sz w:val="24"/>
          <w:szCs w:val="24"/>
        </w:rPr>
        <w:t>.</w:t>
      </w:r>
      <w:bookmarkEnd w:id="123"/>
    </w:p>
    <w:p w14:paraId="49881D2E" w14:textId="67402423" w:rsidR="00066D60" w:rsidRPr="00F2126C" w:rsidRDefault="000B7A8E" w:rsidP="00F2126C">
      <w:pPr>
        <w:spacing w:line="480" w:lineRule="auto"/>
        <w:ind w:firstLine="540"/>
        <w:jc w:val="both"/>
        <w:rPr>
          <w:rFonts w:ascii="Times New Roman" w:hAnsi="Times New Roman" w:cs="Times New Roman"/>
          <w:sz w:val="24"/>
          <w:szCs w:val="24"/>
        </w:rPr>
      </w:pPr>
      <w:r>
        <w:rPr>
          <w:rFonts w:ascii="Times New Roman" w:hAnsi="Times New Roman" w:cs="Times New Roman"/>
          <w:color w:val="2E2E2E"/>
          <w:sz w:val="24"/>
          <w:szCs w:val="24"/>
        </w:rPr>
        <w:t>The</w:t>
      </w:r>
      <w:ins w:id="124" w:author="Portner, Claus" w:date="2022-10-12T09:55:00Z">
        <w:r w:rsidR="001D0427">
          <w:rPr>
            <w:rFonts w:ascii="Times New Roman" w:hAnsi="Times New Roman" w:cs="Times New Roman"/>
            <w:color w:val="2E2E2E"/>
            <w:sz w:val="24"/>
            <w:szCs w:val="24"/>
          </w:rPr>
          <w:t xml:space="preserve">se </w:t>
        </w:r>
        <w:proofErr w:type="gramStart"/>
        <w:r w:rsidR="001D0427">
          <w:rPr>
            <w:rFonts w:ascii="Times New Roman" w:hAnsi="Times New Roman" w:cs="Times New Roman"/>
            <w:color w:val="2E2E2E"/>
            <w:sz w:val="24"/>
            <w:szCs w:val="24"/>
          </w:rPr>
          <w:t>fixed-effect</w:t>
        </w:r>
      </w:ins>
      <w:proofErr w:type="gramEnd"/>
      <w:del w:id="125" w:author="Portner, Claus" w:date="2022-10-12T09:55:00Z">
        <w:r w:rsidDel="001D0427">
          <w:rPr>
            <w:rFonts w:ascii="Times New Roman" w:hAnsi="Times New Roman" w:cs="Times New Roman"/>
            <w:color w:val="2E2E2E"/>
            <w:sz w:val="24"/>
            <w:szCs w:val="24"/>
          </w:rPr>
          <w:delText>se</w:delText>
        </w:r>
      </w:del>
      <w:r>
        <w:rPr>
          <w:rFonts w:ascii="Times New Roman" w:hAnsi="Times New Roman" w:cs="Times New Roman"/>
          <w:color w:val="2E2E2E"/>
          <w:sz w:val="24"/>
          <w:szCs w:val="24"/>
        </w:rPr>
        <w:t xml:space="preserve"> studies do, however, </w:t>
      </w:r>
      <w:ins w:id="126" w:author="Portner, Claus" w:date="2022-10-12T09:54:00Z">
        <w:r w:rsidR="00DF0458">
          <w:rPr>
            <w:rFonts w:ascii="Times New Roman" w:hAnsi="Times New Roman" w:cs="Times New Roman"/>
            <w:color w:val="2E2E2E"/>
            <w:sz w:val="24"/>
            <w:szCs w:val="24"/>
          </w:rPr>
          <w:t xml:space="preserve">also </w:t>
        </w:r>
      </w:ins>
      <w:r>
        <w:rPr>
          <w:rFonts w:ascii="Times New Roman" w:hAnsi="Times New Roman" w:cs="Times New Roman"/>
          <w:color w:val="2E2E2E"/>
          <w:sz w:val="24"/>
          <w:szCs w:val="24"/>
        </w:rPr>
        <w:t xml:space="preserve">have </w:t>
      </w:r>
      <w:del w:id="127" w:author="Portner, Claus" w:date="2022-10-12T09:54:00Z">
        <w:r w:rsidDel="00DF0458">
          <w:rPr>
            <w:rFonts w:ascii="Times New Roman" w:hAnsi="Times New Roman" w:cs="Times New Roman"/>
            <w:color w:val="2E2E2E"/>
            <w:sz w:val="24"/>
            <w:szCs w:val="24"/>
          </w:rPr>
          <w:delText xml:space="preserve">their </w:delText>
        </w:r>
      </w:del>
      <w:r>
        <w:rPr>
          <w:rFonts w:ascii="Times New Roman" w:hAnsi="Times New Roman" w:cs="Times New Roman"/>
          <w:color w:val="2E2E2E"/>
          <w:sz w:val="24"/>
          <w:szCs w:val="24"/>
        </w:rPr>
        <w:t>limitations. The Liberia data had</w:t>
      </w:r>
      <w:r>
        <w:rPr>
          <w:rFonts w:ascii="Times New Roman" w:hAnsi="Times New Roman" w:cs="Times New Roman"/>
          <w:sz w:val="24"/>
          <w:szCs w:val="24"/>
        </w:rPr>
        <w:t xml:space="preserve"> a </w:t>
      </w:r>
      <w:del w:id="128" w:author="Portner, Claus" w:date="2022-10-14T15:53:00Z">
        <w:r w:rsidDel="001723F8">
          <w:rPr>
            <w:rFonts w:ascii="Times New Roman" w:hAnsi="Times New Roman" w:cs="Times New Roman"/>
            <w:sz w:val="24"/>
            <w:szCs w:val="24"/>
          </w:rPr>
          <w:delText xml:space="preserve">very </w:delText>
        </w:r>
      </w:del>
      <w:r>
        <w:rPr>
          <w:rFonts w:ascii="Times New Roman" w:hAnsi="Times New Roman" w:cs="Times New Roman"/>
          <w:sz w:val="24"/>
          <w:szCs w:val="24"/>
        </w:rPr>
        <w:t xml:space="preserve">low survey completion rate </w:t>
      </w:r>
      <w:ins w:id="129" w:author="Portner, Claus" w:date="2022-10-14T15:53:00Z">
        <w:r w:rsidR="00321EDD">
          <w:rPr>
            <w:rFonts w:ascii="Times New Roman" w:hAnsi="Times New Roman" w:cs="Times New Roman"/>
            <w:sz w:val="24"/>
            <w:szCs w:val="24"/>
          </w:rPr>
          <w:t>and</w:t>
        </w:r>
      </w:ins>
      <w:del w:id="130" w:author="Portner, Claus" w:date="2022-10-14T15:53:00Z">
        <w:r w:rsidDel="00321EDD">
          <w:rPr>
            <w:rFonts w:ascii="Times New Roman" w:hAnsi="Times New Roman" w:cs="Times New Roman"/>
            <w:sz w:val="24"/>
            <w:szCs w:val="24"/>
          </w:rPr>
          <w:delText>with</w:delText>
        </w:r>
      </w:del>
      <w:r>
        <w:rPr>
          <w:rFonts w:ascii="Times New Roman" w:hAnsi="Times New Roman" w:cs="Times New Roman"/>
          <w:sz w:val="24"/>
          <w:szCs w:val="24"/>
        </w:rPr>
        <w:t xml:space="preserve"> evidence of </w:t>
      </w:r>
      <w:ins w:id="131" w:author="Portner, Claus" w:date="2022-10-14T15:49:00Z">
        <w:r w:rsidR="00F071D3">
          <w:rPr>
            <w:rFonts w:ascii="Times New Roman" w:hAnsi="Times New Roman" w:cs="Times New Roman"/>
            <w:sz w:val="24"/>
            <w:szCs w:val="24"/>
          </w:rPr>
          <w:t xml:space="preserve">a </w:t>
        </w:r>
      </w:ins>
      <w:r>
        <w:rPr>
          <w:rFonts w:ascii="Times New Roman" w:hAnsi="Times New Roman" w:cs="Times New Roman"/>
          <w:sz w:val="24"/>
          <w:szCs w:val="24"/>
        </w:rPr>
        <w:t xml:space="preserve">non-random attrition </w:t>
      </w:r>
      <w:bookmarkStart w:id="132" w:name="OLE_LINK2"/>
      <w:r>
        <w:rPr>
          <w:rFonts w:ascii="Times New Roman" w:hAnsi="Times New Roman" w:cs="Times New Roman"/>
          <w:sz w:val="24"/>
          <w:szCs w:val="24"/>
        </w:rPr>
        <w:fldChar w:fldCharType="begin"/>
      </w:r>
      <w:r w:rsidR="00E86C82">
        <w:rPr>
          <w:rFonts w:ascii="Times New Roman" w:hAnsi="Times New Roman" w:cs="Times New Roman"/>
          <w:sz w:val="24"/>
          <w:szCs w:val="24"/>
        </w:rPr>
        <w:instrText xml:space="preserve"> ADDIN ZOTERO_ITEM CSL_CITATION {"citationID":"LJbCERkD","properties":{"formattedCitation":"(Aggarwal et al., 2022)","plainCitation":"(Aggarwal et al., 2022)","noteIndex":0},"citationItems":[{"id":1148,"uris":["http://zotero.org/groups/4758024/items/3SHBFK5T"],"itemData":{"id":1148,"type":"article-journal","abstract":"We use data collected from panel phone surveys to document the changes in food security of households in rural Liberia and Malawi during the market disruptions associated with the COVID-19 lockdowns in 2020. We use two distinct empirical approaches in our analysis: (a) an event study around the date of the lockdowns (March to July 2020), and (b) a difference-in-differences analysis comparing the lockdown period in 2020 to the same months in 2021, in order to attempt to control for seasonality. In both countries, market activity was severely disrupted and we observe declines in expenditures. However, we find no evidence of declines in food security.","container-title":"PloS One","DOI":"10.1371/journal.pone.0271488","ISSN":"1932-6203","issue":"8","journalAbbreviation":"PLoS One","language":"eng","note":"PMID: 35939434\nPMCID: PMC9359542","page":"e0271488","source":"PubMed","title":"COVID-19 market disruptions and food security: Evidence from households in rural Liberia and Malawi","title-short":"COVID-19 market disruptions and food security","volume":"17","author":[{"family":"Aggarwal","given":"Shilpa"},{"family":"Jeong","given":"Dahyeon"},{"family":"Kumar","given":"Naresh"},{"family":"Park","given":"David Sungho"},{"family":"Robinson","given":"Jonathan"},{"family":"Spearot","given":"Alan"}],"issued":{"date-parts":[["2022"]]}}}],"schema":"https://github.com/citation-style-language/schema/raw/master/csl-citation.json"}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(Aggarwal et al., 2022)</w:t>
      </w:r>
      <w:r>
        <w:rPr>
          <w:rFonts w:ascii="Times New Roman" w:hAnsi="Times New Roman" w:cs="Times New Roman"/>
          <w:sz w:val="24"/>
          <w:szCs w:val="24"/>
        </w:rPr>
        <w:fldChar w:fldCharType="end"/>
      </w:r>
      <w:bookmarkEnd w:id="132"/>
      <w:r>
        <w:rPr>
          <w:rFonts w:ascii="Times New Roman" w:hAnsi="Times New Roman" w:cs="Times New Roman"/>
          <w:sz w:val="24"/>
          <w:szCs w:val="24"/>
        </w:rPr>
        <w:t>.</w:t>
      </w:r>
      <w:del w:id="133" w:author="Portner, Claus" w:date="2022-10-14T15:52:00Z">
        <w:r w:rsidRPr="00CA5E80" w:rsidDel="002041FC">
          <w:rPr>
            <w:rStyle w:val="FootnoteReference"/>
            <w:rPrChange w:id="134" w:author="Portner, Claus" w:date="2022-10-17T14:46:00Z">
              <w:rPr>
                <w:rStyle w:val="FootnoteReference"/>
                <w:rFonts w:ascii="Times New Roman" w:hAnsi="Times New Roman" w:cs="Times New Roman"/>
                <w:sz w:val="24"/>
                <w:szCs w:val="24"/>
              </w:rPr>
            </w:rPrChange>
          </w:rPr>
          <w:footnoteReference w:id="3"/>
        </w:r>
      </w:del>
      <w:r>
        <w:rPr>
          <w:rFonts w:ascii="Times New Roman" w:hAnsi="Times New Roman" w:cs="Times New Roman"/>
          <w:sz w:val="24"/>
          <w:szCs w:val="24"/>
        </w:rPr>
        <w:t xml:space="preserve"> The Kenya study focused only on households with </w:t>
      </w:r>
      <w:del w:id="138" w:author="Portner, Claus" w:date="2022-10-14T15:50:00Z">
        <w:r w:rsidRPr="00C277D2" w:rsidDel="00945C52">
          <w:rPr>
            <w:rFonts w:ascii="Times New Roman" w:hAnsi="Times New Roman" w:cs="Times New Roman"/>
            <w:color w:val="2E2E2E"/>
            <w:sz w:val="24"/>
            <w:szCs w:val="24"/>
          </w:rPr>
          <w:delText xml:space="preserve">either </w:delText>
        </w:r>
      </w:del>
      <w:del w:id="139" w:author="Portner, Claus" w:date="2022-10-14T15:49:00Z">
        <w:r w:rsidRPr="00C277D2" w:rsidDel="00945C52">
          <w:rPr>
            <w:rFonts w:ascii="Times New Roman" w:hAnsi="Times New Roman" w:cs="Times New Roman"/>
            <w:color w:val="2E2E2E"/>
            <w:sz w:val="24"/>
            <w:szCs w:val="24"/>
          </w:rPr>
          <w:delText xml:space="preserve">a </w:delText>
        </w:r>
      </w:del>
      <w:r w:rsidRPr="00C277D2">
        <w:rPr>
          <w:rFonts w:ascii="Times New Roman" w:hAnsi="Times New Roman" w:cs="Times New Roman"/>
          <w:color w:val="2E2E2E"/>
          <w:sz w:val="24"/>
          <w:szCs w:val="24"/>
        </w:rPr>
        <w:t>pregnant wom</w:t>
      </w:r>
      <w:ins w:id="140" w:author="Portner, Claus" w:date="2022-10-14T15:49:00Z">
        <w:r w:rsidR="00945C52">
          <w:rPr>
            <w:rFonts w:ascii="Times New Roman" w:hAnsi="Times New Roman" w:cs="Times New Roman"/>
            <w:color w:val="2E2E2E"/>
            <w:sz w:val="24"/>
            <w:szCs w:val="24"/>
          </w:rPr>
          <w:t>e</w:t>
        </w:r>
      </w:ins>
      <w:del w:id="141" w:author="Portner, Claus" w:date="2022-10-14T15:49:00Z">
        <w:r w:rsidRPr="00C277D2" w:rsidDel="00945C52">
          <w:rPr>
            <w:rFonts w:ascii="Times New Roman" w:hAnsi="Times New Roman" w:cs="Times New Roman"/>
            <w:color w:val="2E2E2E"/>
            <w:sz w:val="24"/>
            <w:szCs w:val="24"/>
          </w:rPr>
          <w:delText>a</w:delText>
        </w:r>
      </w:del>
      <w:r w:rsidRPr="00C277D2">
        <w:rPr>
          <w:rFonts w:ascii="Times New Roman" w:hAnsi="Times New Roman" w:cs="Times New Roman"/>
          <w:color w:val="2E2E2E"/>
          <w:sz w:val="24"/>
          <w:szCs w:val="24"/>
        </w:rPr>
        <w:t xml:space="preserve">n or </w:t>
      </w:r>
      <w:del w:id="142" w:author="Portner, Claus" w:date="2022-10-14T15:49:00Z">
        <w:r w:rsidRPr="00C277D2" w:rsidDel="00945C52">
          <w:rPr>
            <w:rFonts w:ascii="Times New Roman" w:hAnsi="Times New Roman" w:cs="Times New Roman"/>
            <w:color w:val="2E2E2E"/>
            <w:sz w:val="24"/>
            <w:szCs w:val="24"/>
          </w:rPr>
          <w:delText xml:space="preserve">a </w:delText>
        </w:r>
      </w:del>
      <w:r w:rsidRPr="00C277D2">
        <w:rPr>
          <w:rFonts w:ascii="Times New Roman" w:hAnsi="Times New Roman" w:cs="Times New Roman"/>
          <w:color w:val="2E2E2E"/>
          <w:sz w:val="24"/>
          <w:szCs w:val="24"/>
        </w:rPr>
        <w:t>mother</w:t>
      </w:r>
      <w:ins w:id="143" w:author="Portner, Claus" w:date="2022-10-14T15:49:00Z">
        <w:r w:rsidR="00945C52">
          <w:rPr>
            <w:rFonts w:ascii="Times New Roman" w:hAnsi="Times New Roman" w:cs="Times New Roman"/>
            <w:color w:val="2E2E2E"/>
            <w:sz w:val="24"/>
            <w:szCs w:val="24"/>
          </w:rPr>
          <w:t>s</w:t>
        </w:r>
      </w:ins>
      <w:r w:rsidRPr="00C277D2">
        <w:rPr>
          <w:rFonts w:ascii="Times New Roman" w:hAnsi="Times New Roman" w:cs="Times New Roman"/>
          <w:color w:val="2E2E2E"/>
          <w:sz w:val="24"/>
          <w:szCs w:val="24"/>
        </w:rPr>
        <w:t xml:space="preserve"> with children below four years old</w:t>
      </w:r>
      <w:r>
        <w:rPr>
          <w:rFonts w:ascii="Times New Roman" w:hAnsi="Times New Roman" w:cs="Times New Roman"/>
          <w:sz w:val="24"/>
          <w:szCs w:val="24"/>
        </w:rPr>
        <w:t xml:space="preserve"> in one county </w:t>
      </w:r>
      <w:r>
        <w:rPr>
          <w:rFonts w:ascii="Times New Roman" w:hAnsi="Times New Roman" w:cs="Times New Roman"/>
          <w:sz w:val="24"/>
          <w:szCs w:val="24"/>
        </w:rPr>
        <w:fldChar w:fldCharType="begin"/>
      </w:r>
      <w:r w:rsidR="00E86C82">
        <w:rPr>
          <w:rFonts w:ascii="Times New Roman" w:hAnsi="Times New Roman" w:cs="Times New Roman"/>
          <w:sz w:val="24"/>
          <w:szCs w:val="24"/>
        </w:rPr>
        <w:instrText xml:space="preserve"> ADDIN ZOTERO_ITEM CSL_CITATION {"citationID":"qLv96SxY","properties":{"formattedCitation":"(Janssens et al., 2021)","plainCitation":"(Janssens et al., 2021)","noteIndex":0},"citationItems":[{"id":540,"uris":["http://zotero.org/groups/4758024/items/9IDD6F8E"],"itemData":{"id":540,"type":"article-journal","abstract":"This research assesses how low-income households in rural Kenya coped with the immediate economic consequences of the COVID-19 pandemic. It uses granular financial data from weekly household interviews covering six weeks before the first case was detected in Kenya to five weeks after during which various containment measures were implemented. Based on household-level fixed-effects regressions, our results suggest that income from work decreased with almost one-third and income from gifts and remittances reduced by more than one-third after the start of the pandemic. Nevertheless, household expenditures on food remained at pre-COVID levels. We do not find evidence that households coped with reduced income through increased borrowing, selling assets or withdrawing savings. Instead, they gave out less gifts and remittances themselves, lent less money to others and postponed loan repayments. Moreover, they significantly reduced expenditures on schooling and transportation, in line with the school closures and travel restrictions. Thus, despite their affected livelihoods, households managed to keep food expenditures at par, but this came at the cost of reduced informal risk-sharing and social support between households.","container-title":"World Development","DOI":"10.1016/j.worlddev.2020.105280","ISSN":"0305-750X","journalAbbreviation":"World Development","language":"en","page":"105280","source":"ScienceDirect","title":"The short-term economic effects of COVID-19 on low-income households in rural Kenya: An analysis using weekly financial household data","title-short":"The short-term economic effects of COVID-19 on low-income households in rural Kenya","volume":"138","author":[{"family":"Janssens","given":"Wendy"},{"family":"Pradhan","given":"Menno"},{"family":"Groot","given":"Richard","non-dropping-particle":"de"},{"family":"Sidze","given":"Estelle"},{"family":"Donfouet","given":"Hermann Pythagore Pierre"},{"family":"Abajobir","given":"Amanuel"}],"issued":{"date-parts":[["2021",2,1]]}}}],"schema":"https://github.com/citation-style-language/schema/raw/master/csl-citation.json"}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(Janssens et al., 2021)</w:t>
      </w:r>
      <w:r>
        <w:rPr>
          <w:rFonts w:ascii="Times New Roman" w:hAnsi="Times New Roman" w:cs="Times New Roman"/>
          <w:sz w:val="24"/>
          <w:szCs w:val="24"/>
        </w:rPr>
        <w:fldChar w:fldCharType="end"/>
      </w:r>
      <w:r>
        <w:rPr>
          <w:rFonts w:ascii="Times New Roman" w:hAnsi="Times New Roman" w:cs="Times New Roman"/>
          <w:sz w:val="24"/>
          <w:szCs w:val="24"/>
        </w:rPr>
        <w:t>. Ethiopia never went into a complete lockdown, and the study covers only Addis Ababa</w:t>
      </w:r>
      <w:r>
        <w:rPr>
          <w:rFonts w:ascii="Times New Roman" w:hAnsi="Times New Roman" w:cs="Times New Roman"/>
          <w:color w:val="2E2E2E"/>
          <w:sz w:val="24"/>
          <w:szCs w:val="24"/>
        </w:rPr>
        <w:t xml:space="preserve"> </w:t>
      </w:r>
      <w:r>
        <w:rPr>
          <w:rFonts w:ascii="Times New Roman" w:hAnsi="Times New Roman" w:cs="Times New Roman"/>
          <w:color w:val="2E2E2E"/>
          <w:sz w:val="24"/>
          <w:szCs w:val="24"/>
        </w:rPr>
        <w:fldChar w:fldCharType="begin"/>
      </w:r>
      <w:r w:rsidR="00E86C82">
        <w:rPr>
          <w:rFonts w:ascii="Times New Roman" w:hAnsi="Times New Roman" w:cs="Times New Roman"/>
          <w:color w:val="2E2E2E"/>
          <w:sz w:val="24"/>
          <w:szCs w:val="24"/>
        </w:rPr>
        <w:instrText xml:space="preserve"> ADDIN ZOTERO_ITEM CSL_CITATION {"citationID":"NocqBXnl","properties":{"formattedCitation":"(Hirvonen et al., 2021)","plainCitation":"(Hirvonen et al., 2021)","noteIndex":0},"citationItems":[{"id":671,"uris":["http://zotero.org/groups/4758024/items/2H7JRE3W"],"itemData":{"id":671,"type":"article-journal","abstract":"International humanitarian organizations have expressed substantial concern about the potential for increases in food insecurity resulting from the COVID-19 pandemic. We use a unique panel survey of a representative sample households in Addis Ababa to study both food security and food consumption during the pandemic. In contrast to some other countries in the region, Ethiopia never went into a full lockdown severely restricting movement. Despite subjective income measures suggesting a large proportion of households have been exposed to job loss or reduced incomes, we find that relative to a survey conducted in August and September of 2019, food consumption and household dietary diversity are largely unchanged or slightly increased by August 2020. We find some changes in the composition of food consumption, but they are not related to shocks found in previous phone surveys conducted with the same households. The results therefore suggest the types of subjective questions about income typically being asked in COVID-19 phone surveys may not appropriately reflect the magnitude of such shocks. They also imply, at least indirectly, that in the aggregate food value chains have been resilient to the shock associated with the pandemic.","container-title":"American Journal of Agricultural Economics","DOI":"10.1111/ajae.12206","ISSN":"1467-8276","issue":"3","language":"en","note":"number: 3\n_eprint: https://onlinelibrary.wiley.com/doi/pdf/10.1111/ajae.12206","page":"772-789","source":"Wiley Online Library","title":"Food Consumption and Food Security during the COVID-19 Pandemic in Addis Ababa","volume":"103","author":[{"family":"Hirvonen","given":"Kalle"},{"family":"Brauw","given":"Alan","non-dropping-particle":"de"},{"family":"Abate","given":"Gashaw T."}],"issued":{"date-parts":[["2021"]]}}}],"schema":"https://github.com/citation-style-language/schema/raw/master/csl-citation.json"} </w:instrText>
      </w:r>
      <w:r>
        <w:rPr>
          <w:rFonts w:ascii="Times New Roman" w:hAnsi="Times New Roman" w:cs="Times New Roman"/>
          <w:color w:val="2E2E2E"/>
          <w:sz w:val="24"/>
          <w:szCs w:val="24"/>
        </w:rPr>
        <w:fldChar w:fldCharType="separate"/>
      </w:r>
      <w:r>
        <w:rPr>
          <w:rFonts w:ascii="Times New Roman" w:hAnsi="Times New Roman" w:cs="Times New Roman"/>
          <w:noProof/>
          <w:color w:val="2E2E2E"/>
          <w:sz w:val="24"/>
          <w:szCs w:val="24"/>
        </w:rPr>
        <w:t>(Hirvonen et al., 2021)</w:t>
      </w:r>
      <w:r>
        <w:rPr>
          <w:rFonts w:ascii="Times New Roman" w:hAnsi="Times New Roman" w:cs="Times New Roman"/>
          <w:color w:val="2E2E2E"/>
          <w:sz w:val="24"/>
          <w:szCs w:val="24"/>
        </w:rPr>
        <w:fldChar w:fldCharType="end"/>
      </w:r>
      <w:r>
        <w:rPr>
          <w:rFonts w:ascii="Times New Roman" w:hAnsi="Times New Roman" w:cs="Times New Roman"/>
          <w:color w:val="2E2E2E"/>
          <w:sz w:val="24"/>
          <w:szCs w:val="24"/>
        </w:rPr>
        <w:t xml:space="preserve">. Finally, the Nigeria study could </w:t>
      </w:r>
      <w:r>
        <w:rPr>
          <w:rFonts w:ascii="Times New Roman" w:hAnsi="Times New Roman" w:cs="Times New Roman"/>
          <w:sz w:val="24"/>
          <w:szCs w:val="24"/>
        </w:rPr>
        <w:t>only examine the immediate effect of the lockdown and used a limited set of food insecurity questions</w:t>
      </w:r>
      <w:r>
        <w:rPr>
          <w:rFonts w:ascii="Times New Roman" w:hAnsi="Times New Roman" w:cs="Times New Roman"/>
          <w:color w:val="2E2E2E"/>
          <w:sz w:val="24"/>
          <w:szCs w:val="24"/>
        </w:rPr>
        <w:t xml:space="preserve"> </w:t>
      </w:r>
      <w:r>
        <w:rPr>
          <w:rFonts w:ascii="Times New Roman" w:hAnsi="Times New Roman" w:cs="Times New Roman"/>
          <w:color w:val="2E2E2E"/>
          <w:sz w:val="24"/>
          <w:szCs w:val="24"/>
        </w:rPr>
        <w:fldChar w:fldCharType="begin"/>
      </w:r>
      <w:r w:rsidR="00E86C82">
        <w:rPr>
          <w:rFonts w:ascii="Times New Roman" w:hAnsi="Times New Roman" w:cs="Times New Roman"/>
          <w:color w:val="2E2E2E"/>
          <w:sz w:val="24"/>
          <w:szCs w:val="24"/>
        </w:rPr>
        <w:instrText xml:space="preserve"> ADDIN ZOTERO_ITEM CSL_CITATION {"citationID":"v0OmPQWu","properties":{"formattedCitation":"(Amare et al., 2021)","plainCitation":"(Amare et al., 2021)","noteIndex":0},"citationItems":[{"id":1147,"uris":["http://zotero.org/groups/4758024/items/R9Y65RGA"],"itemData":{"id":1147,"type":"article-journal","abstract":"This paper combines pre-pandemic face-to-face survey data with follow up phone surveys collected in April-May 2020 to examine the implication of the COVID-19 pandemic on household food security and labor market participation outcomes in Nigeria. To examine these relationships and implications, we exploit spatial variation in exposure to COVID-19 related infections and lockdown measures, along with temporal differences in our outcomes of interest, using a difference-in-difference approach. We find that households exposed to higher COVID-19 case rates or mobility lockdowns experience a significant increase in measures of food insecurity. Examining possible transmission channels for this effect, we find that the spread of the pandemic is associated with significant reductions in labor market participation. For instance, lockdown measures are associated with 6–15 percentage points increase in households' experience of food insecurity. Similarly, lockdown measures are associated with 12 percentage points reduction in the probability of participation in non-farm business activities. These lockdown measures have limited implications on wage-related activities and farming activities. In terms of food security, households relying on non-farm businesses, poorer households, and those living in remote and conflicted-affected zones have experienced relatively larger deteriorations in food security. These findings can help inform immediate and medium-term policy responses, including social protection policies aiming at ameliorating the impacts of the pandemic.","container-title":"Food Policy","DOI":"10.1016/j.foodpol.2021.102099","ISSN":"0306-9192","journalAbbreviation":"Food Policy","language":"en","page":"102099","source":"ScienceDirect","title":"COVID-19 and food security: Panel data evidence from Nigeria","title-short":"COVID-19 and food security","volume":"101","author":[{"family":"Amare","given":"Mulubrhan"},{"family":"Abay","given":"Kibrom A."},{"family":"Tiberti","given":"Luca"},{"family":"Chamberlin","given":"Jordan"}],"issued":{"date-parts":[["2021",5,1]]}}}],"schema":"https://github.com/citation-style-language/schema/raw/master/csl-citation.json"} </w:instrText>
      </w:r>
      <w:r>
        <w:rPr>
          <w:rFonts w:ascii="Times New Roman" w:hAnsi="Times New Roman" w:cs="Times New Roman"/>
          <w:color w:val="2E2E2E"/>
          <w:sz w:val="24"/>
          <w:szCs w:val="24"/>
        </w:rPr>
        <w:fldChar w:fldCharType="separate"/>
      </w:r>
      <w:r>
        <w:rPr>
          <w:rFonts w:ascii="Times New Roman" w:hAnsi="Times New Roman" w:cs="Times New Roman"/>
          <w:noProof/>
          <w:color w:val="2E2E2E"/>
          <w:sz w:val="24"/>
          <w:szCs w:val="24"/>
        </w:rPr>
        <w:t>(Amare et al., 2021)</w:t>
      </w:r>
      <w:r>
        <w:rPr>
          <w:rFonts w:ascii="Times New Roman" w:hAnsi="Times New Roman" w:cs="Times New Roman"/>
          <w:color w:val="2E2E2E"/>
          <w:sz w:val="24"/>
          <w:szCs w:val="24"/>
        </w:rPr>
        <w:fldChar w:fldCharType="end"/>
      </w:r>
      <w:r>
        <w:rPr>
          <w:rFonts w:ascii="Times New Roman" w:hAnsi="Times New Roman" w:cs="Times New Roman"/>
          <w:color w:val="2E2E2E"/>
          <w:sz w:val="24"/>
          <w:szCs w:val="24"/>
        </w:rPr>
        <w:t>.</w:t>
      </w:r>
    </w:p>
    <w:p w14:paraId="4C0790B9" w14:textId="7E2E9D55" w:rsidR="00744DB6" w:rsidRDefault="00D474A5" w:rsidP="00F2126C">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Given the mixed findings and </w:t>
      </w:r>
      <w:ins w:id="144" w:author="Portner, Claus" w:date="2022-10-12T09:56:00Z">
        <w:r w:rsidR="001D0427">
          <w:rPr>
            <w:rFonts w:ascii="Times New Roman" w:hAnsi="Times New Roman" w:cs="Times New Roman"/>
            <w:sz w:val="24"/>
            <w:szCs w:val="24"/>
          </w:rPr>
          <w:t xml:space="preserve">the </w:t>
        </w:r>
      </w:ins>
      <w:r>
        <w:rPr>
          <w:rFonts w:ascii="Times New Roman" w:hAnsi="Times New Roman" w:cs="Times New Roman"/>
          <w:sz w:val="24"/>
          <w:szCs w:val="24"/>
        </w:rPr>
        <w:t>limitations in data and estimation methods in the prior literature, our study makes four main contributions.</w:t>
      </w:r>
      <w:r w:rsidR="00F2126C">
        <w:rPr>
          <w:rFonts w:ascii="Times New Roman" w:hAnsi="Times New Roman" w:cs="Times New Roman"/>
          <w:sz w:val="24"/>
          <w:szCs w:val="24"/>
        </w:rPr>
        <w:t xml:space="preserve"> </w:t>
      </w:r>
      <w:r w:rsidR="00E32490" w:rsidRPr="006B0F56">
        <w:rPr>
          <w:rFonts w:ascii="Times New Roman" w:hAnsi="Times New Roman" w:cs="Times New Roman"/>
          <w:sz w:val="24"/>
          <w:szCs w:val="24"/>
        </w:rPr>
        <w:t>First</w:t>
      </w:r>
      <w:r w:rsidR="00E32490">
        <w:rPr>
          <w:rFonts w:ascii="Times New Roman" w:hAnsi="Times New Roman" w:cs="Times New Roman"/>
          <w:sz w:val="24"/>
          <w:szCs w:val="24"/>
        </w:rPr>
        <w:t xml:space="preserve">, we </w:t>
      </w:r>
      <w:r w:rsidR="00F2126C">
        <w:rPr>
          <w:rFonts w:ascii="Times New Roman" w:hAnsi="Times New Roman" w:cs="Times New Roman"/>
          <w:sz w:val="24"/>
          <w:szCs w:val="24"/>
        </w:rPr>
        <w:t>use</w:t>
      </w:r>
      <w:r w:rsidR="00E32490">
        <w:rPr>
          <w:rFonts w:ascii="Times New Roman" w:hAnsi="Times New Roman" w:cs="Times New Roman"/>
          <w:sz w:val="24"/>
          <w:szCs w:val="24"/>
        </w:rPr>
        <w:t xml:space="preserve"> </w:t>
      </w:r>
      <w:del w:id="145" w:author="Portner, Claus" w:date="2022-10-12T09:56:00Z">
        <w:r w:rsidR="00E32490" w:rsidDel="001D0427">
          <w:rPr>
            <w:rFonts w:ascii="Times New Roman" w:hAnsi="Times New Roman" w:cs="Times New Roman"/>
            <w:sz w:val="24"/>
            <w:szCs w:val="24"/>
          </w:rPr>
          <w:delText xml:space="preserve">a </w:delText>
        </w:r>
      </w:del>
      <w:r w:rsidR="0090088A">
        <w:rPr>
          <w:rFonts w:ascii="Times New Roman" w:hAnsi="Times New Roman" w:cs="Times New Roman"/>
          <w:sz w:val="24"/>
          <w:szCs w:val="24"/>
        </w:rPr>
        <w:t xml:space="preserve">country-wide </w:t>
      </w:r>
      <w:r w:rsidR="00E32490">
        <w:rPr>
          <w:rFonts w:ascii="Times New Roman" w:hAnsi="Times New Roman" w:cs="Times New Roman"/>
          <w:sz w:val="24"/>
          <w:szCs w:val="24"/>
        </w:rPr>
        <w:t xml:space="preserve">panel data </w:t>
      </w:r>
      <w:r w:rsidR="00847B99">
        <w:rPr>
          <w:rFonts w:ascii="Times New Roman" w:hAnsi="Times New Roman" w:cs="Times New Roman"/>
          <w:sz w:val="24"/>
          <w:szCs w:val="24"/>
        </w:rPr>
        <w:t>with</w:t>
      </w:r>
      <w:del w:id="146" w:author="Portner, Claus" w:date="2022-10-14T15:59:00Z">
        <w:r w:rsidR="00847B99" w:rsidDel="000A20F2">
          <w:rPr>
            <w:rFonts w:ascii="Times New Roman" w:hAnsi="Times New Roman" w:cs="Times New Roman"/>
            <w:sz w:val="24"/>
            <w:szCs w:val="24"/>
          </w:rPr>
          <w:delText xml:space="preserve"> </w:delText>
        </w:r>
      </w:del>
      <w:ins w:id="147" w:author="Portner, Claus" w:date="2022-10-12T09:57:00Z">
        <w:r w:rsidR="005519DC">
          <w:rPr>
            <w:rFonts w:ascii="Times New Roman" w:hAnsi="Times New Roman" w:cs="Times New Roman"/>
            <w:sz w:val="24"/>
            <w:szCs w:val="24"/>
          </w:rPr>
          <w:t xml:space="preserve"> </w:t>
        </w:r>
      </w:ins>
      <w:r w:rsidR="00847B99">
        <w:rPr>
          <w:rFonts w:ascii="Times New Roman" w:hAnsi="Times New Roman" w:cs="Times New Roman"/>
          <w:sz w:val="24"/>
          <w:szCs w:val="24"/>
        </w:rPr>
        <w:t>household fixed</w:t>
      </w:r>
      <w:ins w:id="148" w:author="Portner, Claus" w:date="2022-10-16T17:24:00Z">
        <w:r w:rsidR="00753DF5">
          <w:rPr>
            <w:rFonts w:ascii="Times New Roman" w:hAnsi="Times New Roman" w:cs="Times New Roman"/>
            <w:sz w:val="24"/>
            <w:szCs w:val="24"/>
          </w:rPr>
          <w:t>-</w:t>
        </w:r>
      </w:ins>
      <w:del w:id="149" w:author="Portner, Claus" w:date="2022-10-16T17:24:00Z">
        <w:r w:rsidR="00847B99" w:rsidDel="00753DF5">
          <w:rPr>
            <w:rFonts w:ascii="Times New Roman" w:hAnsi="Times New Roman" w:cs="Times New Roman"/>
            <w:sz w:val="24"/>
            <w:szCs w:val="24"/>
          </w:rPr>
          <w:delText xml:space="preserve"> </w:delText>
        </w:r>
      </w:del>
      <w:r w:rsidR="00847B99">
        <w:rPr>
          <w:rFonts w:ascii="Times New Roman" w:hAnsi="Times New Roman" w:cs="Times New Roman"/>
          <w:sz w:val="24"/>
          <w:szCs w:val="24"/>
        </w:rPr>
        <w:t>effect</w:t>
      </w:r>
      <w:del w:id="150" w:author="Portner, Claus" w:date="2022-10-16T17:24:00Z">
        <w:r w:rsidR="00847B99" w:rsidDel="00753DF5">
          <w:rPr>
            <w:rFonts w:ascii="Times New Roman" w:hAnsi="Times New Roman" w:cs="Times New Roman"/>
            <w:sz w:val="24"/>
            <w:szCs w:val="24"/>
          </w:rPr>
          <w:delText>s</w:delText>
        </w:r>
      </w:del>
      <w:r w:rsidR="00847B99">
        <w:rPr>
          <w:rFonts w:ascii="Times New Roman" w:hAnsi="Times New Roman" w:cs="Times New Roman"/>
          <w:sz w:val="24"/>
          <w:szCs w:val="24"/>
        </w:rPr>
        <w:t xml:space="preserve"> model</w:t>
      </w:r>
      <w:ins w:id="151" w:author="Portner, Claus" w:date="2022-10-14T15:59:00Z">
        <w:r w:rsidR="000A20F2">
          <w:rPr>
            <w:rFonts w:ascii="Times New Roman" w:hAnsi="Times New Roman" w:cs="Times New Roman"/>
            <w:sz w:val="24"/>
            <w:szCs w:val="24"/>
          </w:rPr>
          <w:t>s</w:t>
        </w:r>
      </w:ins>
      <w:ins w:id="152" w:author="Portner, Claus" w:date="2022-10-14T16:01:00Z">
        <w:r w:rsidR="00B23593">
          <w:rPr>
            <w:rFonts w:ascii="Times New Roman" w:hAnsi="Times New Roman" w:cs="Times New Roman"/>
            <w:sz w:val="24"/>
            <w:szCs w:val="24"/>
          </w:rPr>
          <w:t>—</w:t>
        </w:r>
      </w:ins>
      <w:ins w:id="153" w:author="Portner, Claus" w:date="2022-10-14T16:00:00Z">
        <w:r w:rsidR="00485DA9">
          <w:rPr>
            <w:rFonts w:ascii="Times New Roman" w:hAnsi="Times New Roman" w:cs="Times New Roman"/>
            <w:sz w:val="24"/>
            <w:szCs w:val="24"/>
          </w:rPr>
          <w:t xml:space="preserve">which allows us to control for unobservable </w:t>
        </w:r>
        <w:r w:rsidR="00485DA9" w:rsidRPr="00485DA9">
          <w:rPr>
            <w:rFonts w:ascii="Times New Roman" w:hAnsi="Times New Roman" w:cs="Times New Roman"/>
            <w:sz w:val="24"/>
            <w:szCs w:val="24"/>
          </w:rPr>
          <w:t>household</w:t>
        </w:r>
        <w:r w:rsidR="00485DA9">
          <w:rPr>
            <w:rFonts w:ascii="Times New Roman" w:hAnsi="Times New Roman" w:cs="Times New Roman"/>
            <w:sz w:val="24"/>
            <w:szCs w:val="24"/>
          </w:rPr>
          <w:t xml:space="preserve"> characteristics</w:t>
        </w:r>
      </w:ins>
      <w:ins w:id="154" w:author="Portner, Claus" w:date="2022-10-14T16:01:00Z">
        <w:r w:rsidR="00B23593">
          <w:rPr>
            <w:rFonts w:ascii="Times New Roman" w:hAnsi="Times New Roman" w:cs="Times New Roman"/>
            <w:sz w:val="24"/>
            <w:szCs w:val="24"/>
          </w:rPr>
          <w:t>—</w:t>
        </w:r>
      </w:ins>
      <w:del w:id="155" w:author="Portner, Claus" w:date="2022-10-14T16:01:00Z">
        <w:r w:rsidR="00847B99" w:rsidDel="00B23593">
          <w:rPr>
            <w:rFonts w:ascii="Times New Roman" w:hAnsi="Times New Roman" w:cs="Times New Roman"/>
            <w:sz w:val="24"/>
            <w:szCs w:val="24"/>
          </w:rPr>
          <w:delText xml:space="preserve"> </w:delText>
        </w:r>
      </w:del>
      <w:del w:id="156" w:author="Portner, Claus" w:date="2022-10-14T15:56:00Z">
        <w:r w:rsidR="00EE0F53" w:rsidDel="00FC64B8">
          <w:rPr>
            <w:rFonts w:ascii="Times New Roman" w:hAnsi="Times New Roman" w:cs="Times New Roman"/>
            <w:sz w:val="24"/>
            <w:szCs w:val="24"/>
          </w:rPr>
          <w:delText>that</w:delText>
        </w:r>
        <w:r w:rsidR="00B86389" w:rsidDel="00FC64B8">
          <w:rPr>
            <w:rFonts w:ascii="Times New Roman" w:hAnsi="Times New Roman" w:cs="Times New Roman"/>
            <w:sz w:val="24"/>
            <w:szCs w:val="24"/>
          </w:rPr>
          <w:delText xml:space="preserve"> allows us </w:delText>
        </w:r>
      </w:del>
      <w:r w:rsidR="00B86389">
        <w:rPr>
          <w:rFonts w:ascii="Times New Roman" w:hAnsi="Times New Roman" w:cs="Times New Roman"/>
          <w:sz w:val="24"/>
          <w:szCs w:val="24"/>
        </w:rPr>
        <w:t xml:space="preserve">to compare </w:t>
      </w:r>
      <w:r w:rsidR="00662D43">
        <w:rPr>
          <w:rFonts w:ascii="Times New Roman" w:hAnsi="Times New Roman" w:cs="Times New Roman"/>
          <w:sz w:val="24"/>
          <w:szCs w:val="24"/>
        </w:rPr>
        <w:t xml:space="preserve">household food insecurity </w:t>
      </w:r>
      <w:ins w:id="157" w:author="Portner, Claus" w:date="2022-10-15T15:09:00Z">
        <w:r w:rsidR="00E5102D">
          <w:rPr>
            <w:rFonts w:ascii="Times New Roman" w:hAnsi="Times New Roman" w:cs="Times New Roman"/>
            <w:sz w:val="24"/>
            <w:szCs w:val="24"/>
          </w:rPr>
          <w:t>across</w:t>
        </w:r>
      </w:ins>
      <w:ins w:id="158" w:author="Portner, Claus" w:date="2022-10-15T15:13:00Z">
        <w:r w:rsidR="005D53BE">
          <w:rPr>
            <w:rFonts w:ascii="Times New Roman" w:hAnsi="Times New Roman" w:cs="Times New Roman"/>
            <w:sz w:val="24"/>
            <w:szCs w:val="24"/>
          </w:rPr>
          <w:t xml:space="preserve"> almost 1</w:t>
        </w:r>
      </w:ins>
      <w:ins w:id="159" w:author="Portner, Claus" w:date="2022-10-15T15:14:00Z">
        <w:r w:rsidR="005D53BE">
          <w:rPr>
            <w:rFonts w:ascii="Times New Roman" w:hAnsi="Times New Roman" w:cs="Times New Roman"/>
            <w:sz w:val="24"/>
            <w:szCs w:val="24"/>
          </w:rPr>
          <w:t>½ year</w:t>
        </w:r>
        <w:r w:rsidR="00916B3F">
          <w:rPr>
            <w:rFonts w:ascii="Times New Roman" w:hAnsi="Times New Roman" w:cs="Times New Roman"/>
            <w:sz w:val="24"/>
            <w:szCs w:val="24"/>
          </w:rPr>
          <w:t>s</w:t>
        </w:r>
        <w:r w:rsidR="005D53BE">
          <w:rPr>
            <w:rFonts w:ascii="Times New Roman" w:hAnsi="Times New Roman" w:cs="Times New Roman"/>
            <w:sz w:val="24"/>
            <w:szCs w:val="24"/>
          </w:rPr>
          <w:t xml:space="preserve"> of</w:t>
        </w:r>
      </w:ins>
      <w:ins w:id="160" w:author="Portner, Claus" w:date="2022-10-15T15:09:00Z">
        <w:r w:rsidR="00E5102D">
          <w:rPr>
            <w:rFonts w:ascii="Times New Roman" w:hAnsi="Times New Roman" w:cs="Times New Roman"/>
            <w:sz w:val="24"/>
            <w:szCs w:val="24"/>
          </w:rPr>
          <w:t xml:space="preserve"> varying </w:t>
        </w:r>
      </w:ins>
      <w:del w:id="161" w:author="Portner, Claus" w:date="2022-10-15T15:09:00Z">
        <w:r w:rsidR="00662D43" w:rsidDel="00E5102D">
          <w:rPr>
            <w:rFonts w:ascii="Times New Roman" w:hAnsi="Times New Roman" w:cs="Times New Roman"/>
            <w:sz w:val="24"/>
            <w:szCs w:val="24"/>
          </w:rPr>
          <w:delText xml:space="preserve">during </w:delText>
        </w:r>
        <w:r w:rsidR="00B86389" w:rsidDel="00E5102D">
          <w:rPr>
            <w:rFonts w:ascii="Times New Roman" w:hAnsi="Times New Roman" w:cs="Times New Roman"/>
            <w:sz w:val="24"/>
            <w:szCs w:val="24"/>
          </w:rPr>
          <w:delText>lockdowns</w:delText>
        </w:r>
      </w:del>
      <w:ins w:id="162" w:author="Portner, Claus" w:date="2022-10-15T15:09:00Z">
        <w:r w:rsidR="00E5102D">
          <w:rPr>
            <w:rFonts w:ascii="Times New Roman" w:hAnsi="Times New Roman" w:cs="Times New Roman"/>
            <w:sz w:val="24"/>
            <w:szCs w:val="24"/>
          </w:rPr>
          <w:t>restriction</w:t>
        </w:r>
      </w:ins>
      <w:ins w:id="163" w:author="Portner, Claus" w:date="2022-10-15T15:13:00Z">
        <w:r w:rsidR="003D3687">
          <w:rPr>
            <w:rFonts w:ascii="Times New Roman" w:hAnsi="Times New Roman" w:cs="Times New Roman"/>
            <w:sz w:val="24"/>
            <w:szCs w:val="24"/>
          </w:rPr>
          <w:t xml:space="preserve"> level</w:t>
        </w:r>
      </w:ins>
      <w:ins w:id="164" w:author="Portner, Claus" w:date="2022-10-15T15:09:00Z">
        <w:r w:rsidR="00E5102D">
          <w:rPr>
            <w:rFonts w:ascii="Times New Roman" w:hAnsi="Times New Roman" w:cs="Times New Roman"/>
            <w:sz w:val="24"/>
            <w:szCs w:val="24"/>
          </w:rPr>
          <w:t>s</w:t>
        </w:r>
      </w:ins>
      <w:del w:id="165" w:author="Portner, Claus" w:date="2022-10-15T15:09:00Z">
        <w:r w:rsidR="00B86389" w:rsidDel="00E5102D">
          <w:rPr>
            <w:rFonts w:ascii="Times New Roman" w:hAnsi="Times New Roman" w:cs="Times New Roman"/>
            <w:sz w:val="24"/>
            <w:szCs w:val="24"/>
          </w:rPr>
          <w:delText xml:space="preserve"> to </w:delText>
        </w:r>
      </w:del>
      <w:del w:id="166" w:author="Portner, Claus" w:date="2022-10-15T15:07:00Z">
        <w:r w:rsidR="00B86389" w:rsidDel="001F2CD0">
          <w:rPr>
            <w:rFonts w:ascii="Times New Roman" w:hAnsi="Times New Roman" w:cs="Times New Roman"/>
            <w:sz w:val="24"/>
            <w:szCs w:val="24"/>
          </w:rPr>
          <w:delText>the</w:delText>
        </w:r>
      </w:del>
      <w:del w:id="167" w:author="Portner, Claus" w:date="2022-10-15T15:09:00Z">
        <w:r w:rsidR="00B86389" w:rsidDel="00E5102D">
          <w:rPr>
            <w:rFonts w:ascii="Times New Roman" w:hAnsi="Times New Roman" w:cs="Times New Roman"/>
            <w:sz w:val="24"/>
            <w:szCs w:val="24"/>
          </w:rPr>
          <w:delText xml:space="preserve"> periods</w:delText>
        </w:r>
      </w:del>
      <w:del w:id="168" w:author="Portner, Claus" w:date="2022-10-15T15:07:00Z">
        <w:r w:rsidR="00B86389" w:rsidDel="001F2CD0">
          <w:rPr>
            <w:rFonts w:ascii="Times New Roman" w:hAnsi="Times New Roman" w:cs="Times New Roman"/>
            <w:sz w:val="24"/>
            <w:szCs w:val="24"/>
          </w:rPr>
          <w:delText xml:space="preserve"> with</w:delText>
        </w:r>
        <w:r w:rsidR="006B0F56" w:rsidDel="001F2CD0">
          <w:rPr>
            <w:rFonts w:ascii="Times New Roman" w:hAnsi="Times New Roman" w:cs="Times New Roman"/>
            <w:sz w:val="24"/>
            <w:szCs w:val="24"/>
          </w:rPr>
          <w:delText xml:space="preserve"> </w:delText>
        </w:r>
        <w:r w:rsidR="006348C8" w:rsidDel="001F2CD0">
          <w:rPr>
            <w:rFonts w:ascii="Times New Roman" w:hAnsi="Times New Roman" w:cs="Times New Roman"/>
            <w:sz w:val="24"/>
            <w:szCs w:val="24"/>
          </w:rPr>
          <w:delText xml:space="preserve">the </w:delText>
        </w:r>
        <w:r w:rsidR="006B0F56" w:rsidDel="001F2CD0">
          <w:rPr>
            <w:rFonts w:ascii="Times New Roman" w:hAnsi="Times New Roman" w:cs="Times New Roman"/>
            <w:sz w:val="24"/>
            <w:szCs w:val="24"/>
          </w:rPr>
          <w:delText>lifting of lockdowns</w:delText>
        </w:r>
      </w:del>
      <w:r w:rsidR="00B86389">
        <w:rPr>
          <w:rFonts w:ascii="Times New Roman" w:hAnsi="Times New Roman" w:cs="Times New Roman"/>
          <w:sz w:val="24"/>
          <w:szCs w:val="24"/>
        </w:rPr>
        <w:t xml:space="preserve">. </w:t>
      </w:r>
      <w:del w:id="169" w:author="Portner, Claus" w:date="2022-10-14T15:54:00Z">
        <w:r w:rsidR="006B0F56" w:rsidDel="005E4184">
          <w:rPr>
            <w:rFonts w:ascii="Times New Roman" w:hAnsi="Times New Roman" w:cs="Times New Roman"/>
            <w:sz w:val="24"/>
            <w:szCs w:val="24"/>
          </w:rPr>
          <w:delText xml:space="preserve">Moreover, the second lockdown coincided with a </w:delText>
        </w:r>
      </w:del>
      <w:del w:id="170" w:author="Portner, Claus" w:date="2022-10-12T11:14:00Z">
        <w:r w:rsidR="006B0F56" w:rsidDel="00232D0F">
          <w:rPr>
            <w:rFonts w:ascii="Times New Roman" w:hAnsi="Times New Roman" w:cs="Times New Roman"/>
            <w:sz w:val="24"/>
            <w:szCs w:val="24"/>
          </w:rPr>
          <w:delText xml:space="preserve">drought </w:delText>
        </w:r>
      </w:del>
      <w:del w:id="171" w:author="Portner, Claus" w:date="2022-10-14T15:54:00Z">
        <w:r w:rsidR="004B4B5F" w:rsidDel="005E4184">
          <w:rPr>
            <w:rFonts w:ascii="Times New Roman" w:hAnsi="Times New Roman" w:cs="Times New Roman"/>
            <w:sz w:val="24"/>
            <w:szCs w:val="24"/>
          </w:rPr>
          <w:fldChar w:fldCharType="begin"/>
        </w:r>
        <w:r w:rsidR="00FC2625" w:rsidDel="005E4184">
          <w:rPr>
            <w:rFonts w:ascii="Times New Roman" w:hAnsi="Times New Roman" w:cs="Times New Roman"/>
            <w:sz w:val="24"/>
            <w:szCs w:val="24"/>
          </w:rPr>
          <w:delInstrText xml:space="preserve"> ADDIN ZOTERO_ITEM CSL_CITATION {"citationID":"bavP05rC","properties":{"formattedCitation":"(Atamanov et al., 2022)","plainCitation":"(Atamanov et al., 2022)","noteIndex":0},"citationItems":[{"id":573,"uris":["http://zotero.org/groups/4758024/items/H8A8YRJF"],"itemData":{"id":573,"type":"post-weblog","abstract":"The Uganda Bureau of Statistics (UBOS) continues to monitor the impact of COVID-19 on the socio-economic wellbeing of the national population through the Uganda High-Frequency Phone Survey (UHFPS). The financing for data collection and technical assistance...","language":"en","title":"Economic impact of a second lockdown in Uganda: results from the seventh round of the High-Frequency Phone Survey","title-short":"Economic impact of a second lockdown in Uganda","URL":"https://blogs.worldbank.org/opendata/economic-impact-second-lockdown-uganda-results-seventh-round-high-frequency-phone-survey","author":[{"family":"Atamanov","given":"Aziz"},{"family":"Cochinard","given":"Frederic"},{"family":"Ilukor","given":"John"},{"family":"Kilic","given":"Talip"},{"family":"Ponzini","given":"Giulia"}],"accessed":{"date-parts":[["2022",8,22]]},"issued":{"date-parts":[["2022",3,15]]}}}],"schema":"https://github.com/citation-style-language/schema/raw/master/csl-citation.json"} </w:delInstrText>
        </w:r>
        <w:r w:rsidR="004B4B5F" w:rsidDel="005E4184">
          <w:rPr>
            <w:rFonts w:ascii="Times New Roman" w:hAnsi="Times New Roman" w:cs="Times New Roman"/>
            <w:sz w:val="24"/>
            <w:szCs w:val="24"/>
          </w:rPr>
          <w:fldChar w:fldCharType="separate"/>
        </w:r>
        <w:r w:rsidR="00FC2625" w:rsidDel="005E4184">
          <w:rPr>
            <w:rFonts w:ascii="Times New Roman" w:hAnsi="Times New Roman" w:cs="Times New Roman"/>
            <w:noProof/>
            <w:sz w:val="24"/>
            <w:szCs w:val="24"/>
          </w:rPr>
          <w:delText>(Atamanov et al., 2022)</w:delText>
        </w:r>
        <w:r w:rsidR="004B4B5F" w:rsidDel="005E4184">
          <w:rPr>
            <w:rFonts w:ascii="Times New Roman" w:hAnsi="Times New Roman" w:cs="Times New Roman"/>
            <w:sz w:val="24"/>
            <w:szCs w:val="24"/>
          </w:rPr>
          <w:fldChar w:fldCharType="end"/>
        </w:r>
      </w:del>
      <w:del w:id="172" w:author="Portner, Claus" w:date="2022-10-12T11:14:00Z">
        <w:r w:rsidR="006B0F56" w:rsidDel="008A06B0">
          <w:rPr>
            <w:rFonts w:ascii="Times New Roman" w:hAnsi="Times New Roman" w:cs="Times New Roman"/>
            <w:sz w:val="24"/>
            <w:szCs w:val="24"/>
          </w:rPr>
          <w:delText>(Claus, maybe add the World Bank source that you saw)</w:delText>
        </w:r>
      </w:del>
      <w:del w:id="173" w:author="Portner, Claus" w:date="2022-10-12T11:19:00Z">
        <w:r w:rsidR="006B0F56" w:rsidDel="00FB62D6">
          <w:rPr>
            <w:rFonts w:ascii="Times New Roman" w:hAnsi="Times New Roman" w:cs="Times New Roman"/>
            <w:sz w:val="24"/>
            <w:szCs w:val="24"/>
          </w:rPr>
          <w:delText xml:space="preserve"> which</w:delText>
        </w:r>
      </w:del>
      <w:del w:id="174" w:author="Portner, Claus" w:date="2022-10-14T15:54:00Z">
        <w:r w:rsidR="006B0F56" w:rsidDel="005E4184">
          <w:rPr>
            <w:rFonts w:ascii="Times New Roman" w:hAnsi="Times New Roman" w:cs="Times New Roman"/>
            <w:sz w:val="24"/>
            <w:szCs w:val="24"/>
          </w:rPr>
          <w:delText xml:space="preserve"> allows us to understand whether </w:delText>
        </w:r>
        <w:r w:rsidR="00CE4C92" w:rsidDel="005E4184">
          <w:rPr>
            <w:rFonts w:ascii="Times New Roman" w:hAnsi="Times New Roman" w:cs="Times New Roman"/>
            <w:sz w:val="24"/>
            <w:szCs w:val="24"/>
          </w:rPr>
          <w:delText xml:space="preserve">a </w:delText>
        </w:r>
        <w:r w:rsidR="00146F49" w:rsidDel="005E4184">
          <w:rPr>
            <w:rFonts w:ascii="Times New Roman" w:hAnsi="Times New Roman" w:cs="Times New Roman"/>
            <w:sz w:val="24"/>
            <w:szCs w:val="24"/>
          </w:rPr>
          <w:delText>weather shock compound</w:delText>
        </w:r>
        <w:r w:rsidR="00CE4C92" w:rsidDel="005E4184">
          <w:rPr>
            <w:rFonts w:ascii="Times New Roman" w:hAnsi="Times New Roman" w:cs="Times New Roman"/>
            <w:sz w:val="24"/>
            <w:szCs w:val="24"/>
          </w:rPr>
          <w:delText>s</w:delText>
        </w:r>
      </w:del>
      <w:del w:id="175" w:author="Portner, Claus" w:date="2022-10-12T11:19:00Z">
        <w:r w:rsidR="00146F49" w:rsidDel="009A2A43">
          <w:rPr>
            <w:rFonts w:ascii="Times New Roman" w:hAnsi="Times New Roman" w:cs="Times New Roman"/>
            <w:sz w:val="24"/>
            <w:szCs w:val="24"/>
          </w:rPr>
          <w:delText xml:space="preserve"> on</w:delText>
        </w:r>
      </w:del>
      <w:del w:id="176" w:author="Portner, Claus" w:date="2022-10-14T15:54:00Z">
        <w:r w:rsidR="00146F49" w:rsidDel="005E4184">
          <w:rPr>
            <w:rFonts w:ascii="Times New Roman" w:hAnsi="Times New Roman" w:cs="Times New Roman"/>
            <w:sz w:val="24"/>
            <w:szCs w:val="24"/>
          </w:rPr>
          <w:delText xml:space="preserve"> </w:delText>
        </w:r>
        <w:r w:rsidR="006B0F56" w:rsidDel="005E4184">
          <w:rPr>
            <w:rFonts w:ascii="Times New Roman" w:hAnsi="Times New Roman" w:cs="Times New Roman"/>
            <w:sz w:val="24"/>
            <w:szCs w:val="24"/>
          </w:rPr>
          <w:delText>the effect of the lockdown</w:delText>
        </w:r>
        <w:r w:rsidR="00114F8A" w:rsidDel="005E4184">
          <w:rPr>
            <w:rFonts w:ascii="Times New Roman" w:hAnsi="Times New Roman" w:cs="Times New Roman"/>
            <w:sz w:val="24"/>
            <w:szCs w:val="24"/>
          </w:rPr>
          <w:delText>.</w:delText>
        </w:r>
        <w:r w:rsidR="00E32490" w:rsidDel="005E4184">
          <w:rPr>
            <w:rFonts w:ascii="Times New Roman" w:hAnsi="Times New Roman" w:cs="Times New Roman"/>
            <w:sz w:val="24"/>
            <w:szCs w:val="24"/>
          </w:rPr>
          <w:delText xml:space="preserve"> </w:delText>
        </w:r>
      </w:del>
      <w:r w:rsidR="00F61846">
        <w:rPr>
          <w:rFonts w:ascii="Times New Roman" w:hAnsi="Times New Roman" w:cs="Times New Roman"/>
          <w:sz w:val="24"/>
          <w:szCs w:val="24"/>
        </w:rPr>
        <w:t xml:space="preserve">Second, we </w:t>
      </w:r>
      <w:del w:id="177" w:author="Portner, Claus" w:date="2022-10-14T15:50:00Z">
        <w:r w:rsidR="00F61846" w:rsidDel="00417AEA">
          <w:rPr>
            <w:rFonts w:ascii="Times New Roman" w:hAnsi="Times New Roman" w:cs="Times New Roman"/>
            <w:sz w:val="24"/>
            <w:szCs w:val="24"/>
          </w:rPr>
          <w:delText xml:space="preserve">examine </w:delText>
        </w:r>
      </w:del>
      <w:ins w:id="178" w:author="Portner, Claus" w:date="2022-10-14T15:50:00Z">
        <w:r w:rsidR="00417AEA">
          <w:rPr>
            <w:rFonts w:ascii="Times New Roman" w:hAnsi="Times New Roman" w:cs="Times New Roman"/>
            <w:sz w:val="24"/>
            <w:szCs w:val="24"/>
          </w:rPr>
          <w:t xml:space="preserve">estimate </w:t>
        </w:r>
      </w:ins>
      <w:del w:id="179" w:author="Portner, Claus" w:date="2022-10-15T15:07:00Z">
        <w:r w:rsidR="00F61846" w:rsidDel="001F2CD0">
          <w:rPr>
            <w:rFonts w:ascii="Times New Roman" w:hAnsi="Times New Roman" w:cs="Times New Roman"/>
            <w:sz w:val="24"/>
            <w:szCs w:val="24"/>
          </w:rPr>
          <w:delText xml:space="preserve">both </w:delText>
        </w:r>
      </w:del>
      <w:r w:rsidR="00F61846">
        <w:rPr>
          <w:rFonts w:ascii="Times New Roman" w:hAnsi="Times New Roman" w:cs="Times New Roman"/>
          <w:sz w:val="24"/>
          <w:szCs w:val="24"/>
        </w:rPr>
        <w:t xml:space="preserve">short- and medium-run effects of lockdowns to understand the persistence of the impact of lockdowns in the months following their lifting. </w:t>
      </w:r>
      <w:ins w:id="180" w:author="Portner, Claus" w:date="2022-10-14T15:55:00Z">
        <w:r w:rsidR="005E4184">
          <w:rPr>
            <w:rFonts w:ascii="Times New Roman" w:hAnsi="Times New Roman" w:cs="Times New Roman"/>
            <w:sz w:val="24"/>
            <w:szCs w:val="24"/>
          </w:rPr>
          <w:t>Moreover, the second lockdown coincided with a prolonged dry spell</w:t>
        </w:r>
      </w:ins>
      <w:ins w:id="181" w:author="Portner, Claus" w:date="2022-10-15T15:19:00Z">
        <w:r w:rsidR="006F4C92">
          <w:rPr>
            <w:rFonts w:ascii="Times New Roman" w:hAnsi="Times New Roman" w:cs="Times New Roman"/>
            <w:sz w:val="24"/>
            <w:szCs w:val="24"/>
          </w:rPr>
          <w:t xml:space="preserve">, which allows us to </w:t>
        </w:r>
      </w:ins>
      <w:ins w:id="182" w:author="Portner, Claus" w:date="2022-10-15T15:20:00Z">
        <w:r w:rsidR="0029209A">
          <w:rPr>
            <w:rFonts w:ascii="Times New Roman" w:hAnsi="Times New Roman" w:cs="Times New Roman"/>
            <w:sz w:val="24"/>
            <w:szCs w:val="24"/>
          </w:rPr>
          <w:t>investigate whether a weather shock compounds the effect of the lockdown</w:t>
        </w:r>
      </w:ins>
      <w:ins w:id="183" w:author="Portner, Claus" w:date="2022-10-14T15:55:00Z">
        <w:r w:rsidR="005E4184">
          <w:rPr>
            <w:rFonts w:ascii="Times New Roman" w:hAnsi="Times New Roman" w:cs="Times New Roman"/>
            <w:sz w:val="24"/>
            <w:szCs w:val="24"/>
          </w:rPr>
          <w:t xml:space="preserve"> </w:t>
        </w:r>
        <w:r w:rsidR="005E4184">
          <w:rPr>
            <w:rFonts w:ascii="Times New Roman" w:hAnsi="Times New Roman" w:cs="Times New Roman"/>
            <w:sz w:val="24"/>
            <w:szCs w:val="24"/>
          </w:rPr>
          <w:fldChar w:fldCharType="begin"/>
        </w:r>
        <w:r w:rsidR="005E4184">
          <w:rPr>
            <w:rFonts w:ascii="Times New Roman" w:hAnsi="Times New Roman" w:cs="Times New Roman"/>
            <w:sz w:val="24"/>
            <w:szCs w:val="24"/>
          </w:rPr>
          <w:instrText xml:space="preserve"> ADDIN ZOTERO_ITEM CSL_CITATION {"citationID":"bavP05rC","properties":{"formattedCitation":"(Atamanov et al., 2022)","plainCitation":"(Atamanov et al., 2022)","noteIndex":0},"citationItems":[{"id":573,"uris":["http://zotero.org/groups/4758024/items/H8A8YRJF"],"itemData":{"id":573,"type":"post-weblog","abstract":"The Uganda Bureau of Statistics (UBOS) continues to monitor the impact of COVID-19 on the socio-economic wellbeing of the national population through the Uganda High-Frequency Phone Survey (UHFPS). The financing for data collection and technical assistance...","language":"en","title":"Economic impact of a second lockdown in Uganda: results from the seventh round of the High-Frequency Phone Survey","title-short":"Economic impact of a second lockdown in Uganda","URL":"https://blogs.worldbank.org/opendata/economic-impact-second-lockdown-uganda-results-seventh-round-high-frequency-phone-survey","author":[{"family":"Atamanov","given":"Aziz"},{"family":"Cochinard","given":"Frederic"},{"family":"Ilukor","given":"John"},{"family":"Kilic","given":"Talip"},{"family":"Ponzini","given":"Giulia"}],"accessed":{"date-parts":[["2022",8,22]]},"issued":{"date-parts":[["2022",3,15]]}}}],"schema":"https://github.com/citation-style-language/schema/raw/master/csl-citation.json"} </w:instrText>
        </w:r>
        <w:r w:rsidR="005E4184">
          <w:rPr>
            <w:rFonts w:ascii="Times New Roman" w:hAnsi="Times New Roman" w:cs="Times New Roman"/>
            <w:sz w:val="24"/>
            <w:szCs w:val="24"/>
          </w:rPr>
          <w:fldChar w:fldCharType="separate"/>
        </w:r>
        <w:r w:rsidR="005E4184">
          <w:rPr>
            <w:rFonts w:ascii="Times New Roman" w:hAnsi="Times New Roman" w:cs="Times New Roman"/>
            <w:noProof/>
            <w:sz w:val="24"/>
            <w:szCs w:val="24"/>
          </w:rPr>
          <w:t>(Atamanov et al., 2022)</w:t>
        </w:r>
        <w:r w:rsidR="005E4184">
          <w:rPr>
            <w:rFonts w:ascii="Times New Roman" w:hAnsi="Times New Roman" w:cs="Times New Roman"/>
            <w:sz w:val="24"/>
            <w:szCs w:val="24"/>
          </w:rPr>
          <w:fldChar w:fldCharType="end"/>
        </w:r>
        <w:r w:rsidR="005E4184">
          <w:rPr>
            <w:rFonts w:ascii="Times New Roman" w:hAnsi="Times New Roman" w:cs="Times New Roman"/>
            <w:sz w:val="24"/>
            <w:szCs w:val="24"/>
          </w:rPr>
          <w:t xml:space="preserve">. </w:t>
        </w:r>
      </w:ins>
      <w:r w:rsidR="00D70E9B">
        <w:rPr>
          <w:rFonts w:ascii="Times New Roman" w:hAnsi="Times New Roman" w:cs="Times New Roman"/>
          <w:sz w:val="24"/>
          <w:szCs w:val="24"/>
        </w:rPr>
        <w:t>Third, we examine how the coping mechanisms</w:t>
      </w:r>
      <w:ins w:id="184" w:author="Portner, Claus" w:date="2022-10-15T15:21:00Z">
        <w:r w:rsidR="007A27EE">
          <w:rPr>
            <w:rFonts w:ascii="Times New Roman" w:hAnsi="Times New Roman" w:cs="Times New Roman"/>
            <w:sz w:val="24"/>
            <w:szCs w:val="24"/>
          </w:rPr>
          <w:t xml:space="preserve"> </w:t>
        </w:r>
        <w:r w:rsidR="007A27EE" w:rsidRPr="007A27EE">
          <w:rPr>
            <w:rFonts w:ascii="Times New Roman" w:hAnsi="Times New Roman" w:cs="Times New Roman"/>
            <w:sz w:val="24"/>
            <w:szCs w:val="24"/>
          </w:rPr>
          <w:t>household</w:t>
        </w:r>
        <w:r w:rsidR="007A27EE">
          <w:rPr>
            <w:rFonts w:ascii="Times New Roman" w:hAnsi="Times New Roman" w:cs="Times New Roman"/>
            <w:sz w:val="24"/>
            <w:szCs w:val="24"/>
          </w:rPr>
          <w:t>s</w:t>
        </w:r>
      </w:ins>
      <w:r w:rsidR="00D70E9B">
        <w:rPr>
          <w:rFonts w:ascii="Times New Roman" w:hAnsi="Times New Roman" w:cs="Times New Roman"/>
          <w:sz w:val="24"/>
          <w:szCs w:val="24"/>
        </w:rPr>
        <w:t xml:space="preserve"> typically </w:t>
      </w:r>
      <w:del w:id="185" w:author="Portner, Claus" w:date="2022-10-15T15:21:00Z">
        <w:r w:rsidR="00D70E9B" w:rsidDel="007A27EE">
          <w:rPr>
            <w:rFonts w:ascii="Times New Roman" w:hAnsi="Times New Roman" w:cs="Times New Roman"/>
            <w:sz w:val="24"/>
            <w:szCs w:val="24"/>
          </w:rPr>
          <w:delText>employed</w:delText>
        </w:r>
      </w:del>
      <w:ins w:id="186" w:author="Portner, Claus" w:date="2022-10-15T15:21:00Z">
        <w:r w:rsidR="007A27EE">
          <w:rPr>
            <w:rFonts w:ascii="Times New Roman" w:hAnsi="Times New Roman" w:cs="Times New Roman"/>
            <w:sz w:val="24"/>
            <w:szCs w:val="24"/>
          </w:rPr>
          <w:t>employ</w:t>
        </w:r>
      </w:ins>
      <w:r w:rsidR="00D70E9B">
        <w:rPr>
          <w:rFonts w:ascii="Times New Roman" w:hAnsi="Times New Roman" w:cs="Times New Roman"/>
          <w:sz w:val="24"/>
          <w:szCs w:val="24"/>
        </w:rPr>
        <w:t xml:space="preserve"> </w:t>
      </w:r>
      <w:del w:id="187" w:author="Portner, Claus" w:date="2022-10-15T15:21:00Z">
        <w:r w:rsidR="00D70E9B" w:rsidDel="007A27EE">
          <w:rPr>
            <w:rFonts w:ascii="Times New Roman" w:hAnsi="Times New Roman" w:cs="Times New Roman"/>
            <w:sz w:val="24"/>
            <w:szCs w:val="24"/>
          </w:rPr>
          <w:delText xml:space="preserve">by </w:delText>
        </w:r>
        <w:r w:rsidR="00D70E9B" w:rsidRPr="00D71D36" w:rsidDel="007A27EE">
          <w:rPr>
            <w:rFonts w:ascii="Times New Roman" w:hAnsi="Times New Roman" w:cs="Times New Roman"/>
            <w:sz w:val="24"/>
            <w:szCs w:val="24"/>
          </w:rPr>
          <w:delText>household</w:delText>
        </w:r>
        <w:r w:rsidR="00D70E9B" w:rsidDel="007A27EE">
          <w:rPr>
            <w:rFonts w:ascii="Times New Roman" w:hAnsi="Times New Roman" w:cs="Times New Roman"/>
            <w:sz w:val="24"/>
            <w:szCs w:val="24"/>
          </w:rPr>
          <w:delText xml:space="preserve">s </w:delText>
        </w:r>
      </w:del>
      <w:r w:rsidR="00D70E9B">
        <w:rPr>
          <w:rFonts w:ascii="Times New Roman" w:hAnsi="Times New Roman" w:cs="Times New Roman"/>
          <w:sz w:val="24"/>
          <w:szCs w:val="24"/>
        </w:rPr>
        <w:t>to handle idiosyncratic shocks perform in the face of repeated systemic shocks.</w:t>
      </w:r>
      <w:del w:id="188" w:author="Portner, Claus" w:date="2022-10-15T15:22:00Z">
        <w:r w:rsidR="00D70E9B" w:rsidDel="00A832F5">
          <w:rPr>
            <w:rFonts w:ascii="Times New Roman" w:hAnsi="Times New Roman" w:cs="Times New Roman"/>
            <w:sz w:val="24"/>
            <w:szCs w:val="24"/>
          </w:rPr>
          <w:delText xml:space="preserve"> </w:delText>
        </w:r>
        <w:r w:rsidR="001A2D5D" w:rsidDel="00A832F5">
          <w:rPr>
            <w:rFonts w:ascii="Times New Roman" w:hAnsi="Times New Roman" w:cs="Times New Roman"/>
            <w:sz w:val="24"/>
            <w:szCs w:val="24"/>
          </w:rPr>
          <w:delText>D</w:delText>
        </w:r>
        <w:r w:rsidR="00E32490" w:rsidDel="00A832F5">
          <w:rPr>
            <w:rFonts w:ascii="Times New Roman" w:hAnsi="Times New Roman" w:cs="Times New Roman"/>
            <w:sz w:val="24"/>
            <w:szCs w:val="24"/>
          </w:rPr>
          <w:delText>etailed data on coping mechanisms, such as employment, remittance, assistance from family, government assistance, assistance from NGOs, number of household members, and agricultural strategies allows us to understand how households</w:delText>
        </w:r>
        <w:r w:rsidR="00BF2622" w:rsidDel="00A832F5">
          <w:rPr>
            <w:rFonts w:ascii="Times New Roman" w:hAnsi="Times New Roman" w:cs="Times New Roman"/>
            <w:sz w:val="24"/>
            <w:szCs w:val="24"/>
          </w:rPr>
          <w:delText xml:space="preserve"> attempted to</w:delText>
        </w:r>
        <w:r w:rsidR="00E32490" w:rsidDel="00A832F5">
          <w:rPr>
            <w:rFonts w:ascii="Times New Roman" w:hAnsi="Times New Roman" w:cs="Times New Roman"/>
            <w:sz w:val="24"/>
            <w:szCs w:val="24"/>
          </w:rPr>
          <w:delText xml:space="preserve"> cope with </w:delText>
        </w:r>
        <w:r w:rsidR="00187A91" w:rsidDel="00A832F5">
          <w:rPr>
            <w:rFonts w:ascii="Times New Roman" w:hAnsi="Times New Roman" w:cs="Times New Roman"/>
            <w:sz w:val="24"/>
            <w:szCs w:val="24"/>
          </w:rPr>
          <w:delText>the effect of lockdowns</w:delText>
        </w:r>
        <w:r w:rsidR="00E32490" w:rsidDel="00A832F5">
          <w:rPr>
            <w:rFonts w:ascii="Times New Roman" w:hAnsi="Times New Roman" w:cs="Times New Roman"/>
            <w:sz w:val="24"/>
            <w:szCs w:val="24"/>
          </w:rPr>
          <w:delText>.</w:delText>
        </w:r>
      </w:del>
      <w:r w:rsidR="00E32490">
        <w:rPr>
          <w:rFonts w:ascii="Times New Roman" w:hAnsi="Times New Roman" w:cs="Times New Roman"/>
          <w:sz w:val="24"/>
          <w:szCs w:val="24"/>
        </w:rPr>
        <w:t xml:space="preserve"> </w:t>
      </w:r>
      <w:r w:rsidR="00BF2622">
        <w:rPr>
          <w:rFonts w:ascii="Times New Roman" w:hAnsi="Times New Roman" w:cs="Times New Roman"/>
          <w:sz w:val="24"/>
          <w:szCs w:val="24"/>
        </w:rPr>
        <w:t>Finally, rather than relying</w:t>
      </w:r>
      <w:ins w:id="189" w:author="Portner, Claus" w:date="2022-10-15T15:22:00Z">
        <w:r w:rsidR="00D122B1">
          <w:rPr>
            <w:rFonts w:ascii="Times New Roman" w:hAnsi="Times New Roman" w:cs="Times New Roman"/>
            <w:sz w:val="24"/>
            <w:szCs w:val="24"/>
          </w:rPr>
          <w:t xml:space="preserve"> solely</w:t>
        </w:r>
      </w:ins>
      <w:r w:rsidR="00BF2622">
        <w:rPr>
          <w:rFonts w:ascii="Times New Roman" w:hAnsi="Times New Roman" w:cs="Times New Roman"/>
          <w:sz w:val="24"/>
          <w:szCs w:val="24"/>
        </w:rPr>
        <w:t xml:space="preserve"> on reported lockdowns like in prior studies, we use additional data on the stringency of lockdowns and Google mobility data to conduct robustness checks of our analysis.</w:t>
      </w:r>
      <w:r w:rsidR="004E7249">
        <w:rPr>
          <w:rFonts w:ascii="Times New Roman" w:hAnsi="Times New Roman" w:cs="Times New Roman"/>
          <w:sz w:val="24"/>
          <w:szCs w:val="24"/>
        </w:rPr>
        <w:t xml:space="preserve"> </w:t>
      </w:r>
    </w:p>
    <w:p w14:paraId="7D901522" w14:textId="148B874C" w:rsidR="00E0040E" w:rsidRDefault="00220A77" w:rsidP="004516E0">
      <w:pPr>
        <w:spacing w:line="480" w:lineRule="auto"/>
        <w:ind w:firstLine="540"/>
        <w:jc w:val="both"/>
        <w:rPr>
          <w:rFonts w:ascii="Times New Roman" w:hAnsi="Times New Roman" w:cs="Times New Roman"/>
          <w:sz w:val="24"/>
          <w:szCs w:val="24"/>
        </w:rPr>
      </w:pPr>
      <w:ins w:id="190" w:author="Portner, Claus" w:date="2022-10-12T11:21:00Z">
        <w:r>
          <w:rPr>
            <w:rFonts w:ascii="Times New Roman" w:hAnsi="Times New Roman" w:cs="Times New Roman"/>
            <w:sz w:val="24"/>
            <w:szCs w:val="24"/>
          </w:rPr>
          <w:t>Using</w:t>
        </w:r>
      </w:ins>
      <w:del w:id="191" w:author="Portner, Claus" w:date="2022-10-12T11:21:00Z">
        <w:r w:rsidR="00A5363D" w:rsidDel="00BF5857">
          <w:rPr>
            <w:rFonts w:ascii="Times New Roman" w:hAnsi="Times New Roman" w:cs="Times New Roman"/>
            <w:sz w:val="24"/>
            <w:szCs w:val="24"/>
          </w:rPr>
          <w:delText>We use</w:delText>
        </w:r>
      </w:del>
      <w:r w:rsidR="00A5363D">
        <w:rPr>
          <w:rFonts w:ascii="Times New Roman" w:hAnsi="Times New Roman" w:cs="Times New Roman"/>
          <w:sz w:val="24"/>
          <w:szCs w:val="24"/>
        </w:rPr>
        <w:t xml:space="preserve"> Food and Agriculture Organization’s (FAO) eight-question food insecurity experience scale (FIES) to measure food insecurity</w:t>
      </w:r>
      <w:ins w:id="192" w:author="Portner, Claus" w:date="2022-10-12T11:21:00Z">
        <w:r w:rsidR="00BF5857">
          <w:rPr>
            <w:rFonts w:ascii="Times New Roman" w:hAnsi="Times New Roman" w:cs="Times New Roman"/>
            <w:sz w:val="24"/>
            <w:szCs w:val="24"/>
          </w:rPr>
          <w:t xml:space="preserve">, </w:t>
        </w:r>
      </w:ins>
      <w:del w:id="193" w:author="Portner, Claus" w:date="2022-10-12T11:21:00Z">
        <w:r w:rsidR="00A5363D" w:rsidDel="00BF5857">
          <w:rPr>
            <w:rFonts w:ascii="Times New Roman" w:hAnsi="Times New Roman" w:cs="Times New Roman"/>
            <w:sz w:val="24"/>
            <w:szCs w:val="24"/>
          </w:rPr>
          <w:delText>.</w:delText>
        </w:r>
      </w:del>
      <w:r w:rsidR="00A5363D">
        <w:rPr>
          <w:rFonts w:ascii="Times New Roman" w:hAnsi="Times New Roman" w:cs="Times New Roman"/>
          <w:sz w:val="24"/>
          <w:szCs w:val="24"/>
        </w:rPr>
        <w:t xml:space="preserve"> </w:t>
      </w:r>
      <w:ins w:id="194" w:author="Portner, Claus" w:date="2022-10-12T11:21:00Z">
        <w:r w:rsidR="00BF5857">
          <w:rPr>
            <w:rFonts w:ascii="Times New Roman" w:hAnsi="Times New Roman" w:cs="Times New Roman"/>
            <w:sz w:val="24"/>
            <w:szCs w:val="24"/>
          </w:rPr>
          <w:t>w</w:t>
        </w:r>
      </w:ins>
      <w:del w:id="195" w:author="Portner, Claus" w:date="2022-10-12T11:21:00Z">
        <w:r w:rsidR="00744DB6" w:rsidDel="00BF5857">
          <w:rPr>
            <w:rFonts w:ascii="Times New Roman" w:hAnsi="Times New Roman" w:cs="Times New Roman"/>
            <w:sz w:val="24"/>
            <w:szCs w:val="24"/>
          </w:rPr>
          <w:delText>W</w:delText>
        </w:r>
      </w:del>
      <w:r w:rsidR="00744DB6">
        <w:rPr>
          <w:rFonts w:ascii="Times New Roman" w:hAnsi="Times New Roman" w:cs="Times New Roman"/>
          <w:sz w:val="24"/>
          <w:szCs w:val="24"/>
        </w:rPr>
        <w:t>e find that food insecurity</w:t>
      </w:r>
      <w:r w:rsidR="00F0377B">
        <w:rPr>
          <w:rFonts w:ascii="Times New Roman" w:hAnsi="Times New Roman" w:cs="Times New Roman"/>
          <w:sz w:val="24"/>
          <w:szCs w:val="24"/>
        </w:rPr>
        <w:t xml:space="preserve"> </w:t>
      </w:r>
      <w:r w:rsidR="00744DB6">
        <w:rPr>
          <w:rFonts w:ascii="Times New Roman" w:hAnsi="Times New Roman" w:cs="Times New Roman"/>
          <w:sz w:val="24"/>
          <w:szCs w:val="24"/>
        </w:rPr>
        <w:t xml:space="preserve">significantly increased during </w:t>
      </w:r>
      <w:r w:rsidR="00744DB6">
        <w:rPr>
          <w:rFonts w:ascii="Times New Roman" w:hAnsi="Times New Roman" w:cs="Times New Roman"/>
          <w:sz w:val="24"/>
          <w:szCs w:val="24"/>
        </w:rPr>
        <w:lastRenderedPageBreak/>
        <w:t>the lockdown</w:t>
      </w:r>
      <w:r w:rsidR="00F0377B">
        <w:rPr>
          <w:rFonts w:ascii="Times New Roman" w:hAnsi="Times New Roman" w:cs="Times New Roman"/>
          <w:sz w:val="24"/>
          <w:szCs w:val="24"/>
        </w:rPr>
        <w:t>s</w:t>
      </w:r>
      <w:r w:rsidR="00744DB6">
        <w:rPr>
          <w:rFonts w:ascii="Times New Roman" w:hAnsi="Times New Roman" w:cs="Times New Roman"/>
          <w:sz w:val="24"/>
          <w:szCs w:val="24"/>
        </w:rPr>
        <w:t xml:space="preserve">. </w:t>
      </w:r>
      <w:r w:rsidR="00AE7F85">
        <w:rPr>
          <w:rFonts w:ascii="Times New Roman" w:hAnsi="Times New Roman" w:cs="Times New Roman"/>
          <w:sz w:val="24"/>
          <w:szCs w:val="24"/>
        </w:rPr>
        <w:t xml:space="preserve">The point estimates </w:t>
      </w:r>
      <w:r w:rsidR="00BC4F8B">
        <w:rPr>
          <w:rFonts w:ascii="Times New Roman" w:hAnsi="Times New Roman" w:cs="Times New Roman"/>
          <w:sz w:val="24"/>
          <w:szCs w:val="24"/>
        </w:rPr>
        <w:t>are</w:t>
      </w:r>
      <w:r w:rsidR="00AE7F85">
        <w:rPr>
          <w:rFonts w:ascii="Times New Roman" w:hAnsi="Times New Roman" w:cs="Times New Roman"/>
          <w:sz w:val="24"/>
          <w:szCs w:val="24"/>
        </w:rPr>
        <w:t xml:space="preserve"> large, with an increase of 2</w:t>
      </w:r>
      <w:r w:rsidR="00334F4F">
        <w:rPr>
          <w:rFonts w:ascii="Times New Roman" w:hAnsi="Times New Roman" w:cs="Times New Roman"/>
          <w:sz w:val="24"/>
          <w:szCs w:val="24"/>
        </w:rPr>
        <w:t>5</w:t>
      </w:r>
      <w:r w:rsidR="00AE7F85">
        <w:rPr>
          <w:rFonts w:ascii="Times New Roman" w:hAnsi="Times New Roman" w:cs="Times New Roman"/>
          <w:sz w:val="24"/>
          <w:szCs w:val="24"/>
        </w:rPr>
        <w:t xml:space="preserve"> percentage points for any </w:t>
      </w:r>
      <w:r w:rsidR="007D048E">
        <w:rPr>
          <w:rFonts w:ascii="Times New Roman" w:hAnsi="Times New Roman" w:cs="Times New Roman"/>
          <w:sz w:val="24"/>
          <w:szCs w:val="24"/>
        </w:rPr>
        <w:t>food insecurity</w:t>
      </w:r>
      <w:r w:rsidR="00C166A3">
        <w:rPr>
          <w:rFonts w:ascii="Times New Roman" w:hAnsi="Times New Roman" w:cs="Times New Roman"/>
          <w:sz w:val="24"/>
          <w:szCs w:val="24"/>
        </w:rPr>
        <w:t xml:space="preserve"> during the first lockdown compared to the period with no lockdowns</w:t>
      </w:r>
      <w:r w:rsidR="007D048E">
        <w:rPr>
          <w:rFonts w:ascii="Times New Roman" w:hAnsi="Times New Roman" w:cs="Times New Roman"/>
          <w:sz w:val="24"/>
          <w:szCs w:val="24"/>
        </w:rPr>
        <w:t xml:space="preserve">. </w:t>
      </w:r>
      <w:r w:rsidR="006412FF">
        <w:rPr>
          <w:rFonts w:ascii="Times New Roman" w:hAnsi="Times New Roman" w:cs="Times New Roman"/>
          <w:sz w:val="24"/>
          <w:szCs w:val="24"/>
        </w:rPr>
        <w:t>Even more concerningly, the worst forms of food insecurity</w:t>
      </w:r>
      <w:ins w:id="196" w:author="Portner, Claus" w:date="2022-10-12T11:21:00Z">
        <w:r w:rsidR="00BF5857">
          <w:rPr>
            <w:rFonts w:ascii="Times New Roman" w:hAnsi="Times New Roman" w:cs="Times New Roman"/>
            <w:sz w:val="24"/>
            <w:szCs w:val="24"/>
          </w:rPr>
          <w:t>,</w:t>
        </w:r>
      </w:ins>
      <w:r w:rsidR="006412FF">
        <w:rPr>
          <w:rFonts w:ascii="Times New Roman" w:hAnsi="Times New Roman" w:cs="Times New Roman"/>
          <w:sz w:val="24"/>
          <w:szCs w:val="24"/>
        </w:rPr>
        <w:t xml:space="preserve"> such as skipping meals and going without eating the whole day</w:t>
      </w:r>
      <w:ins w:id="197" w:author="Portner, Claus" w:date="2022-10-12T11:21:00Z">
        <w:r w:rsidR="00BF5857">
          <w:rPr>
            <w:rFonts w:ascii="Times New Roman" w:hAnsi="Times New Roman" w:cs="Times New Roman"/>
            <w:sz w:val="24"/>
            <w:szCs w:val="24"/>
          </w:rPr>
          <w:t>,</w:t>
        </w:r>
      </w:ins>
      <w:r w:rsidR="006412FF">
        <w:rPr>
          <w:rFonts w:ascii="Times New Roman" w:hAnsi="Times New Roman" w:cs="Times New Roman"/>
          <w:sz w:val="24"/>
          <w:szCs w:val="24"/>
        </w:rPr>
        <w:t xml:space="preserve"> doubled and tripled in size</w:t>
      </w:r>
      <w:ins w:id="198" w:author="Portner, Claus" w:date="2022-10-12T11:22:00Z">
        <w:r w:rsidR="00BF5857">
          <w:rPr>
            <w:rFonts w:ascii="Times New Roman" w:hAnsi="Times New Roman" w:cs="Times New Roman"/>
            <w:sz w:val="24"/>
            <w:szCs w:val="24"/>
          </w:rPr>
          <w:t>,</w:t>
        </w:r>
      </w:ins>
      <w:r w:rsidR="006412FF">
        <w:rPr>
          <w:rFonts w:ascii="Times New Roman" w:hAnsi="Times New Roman" w:cs="Times New Roman"/>
          <w:sz w:val="24"/>
          <w:szCs w:val="24"/>
        </w:rPr>
        <w:t xml:space="preserve"> respectively</w:t>
      </w:r>
      <w:ins w:id="199" w:author="Portner, Claus" w:date="2022-10-12T11:22:00Z">
        <w:r w:rsidR="00BF5857">
          <w:rPr>
            <w:rFonts w:ascii="Times New Roman" w:hAnsi="Times New Roman" w:cs="Times New Roman"/>
            <w:sz w:val="24"/>
            <w:szCs w:val="24"/>
          </w:rPr>
          <w:t>,</w:t>
        </w:r>
      </w:ins>
      <w:r w:rsidR="00467476">
        <w:rPr>
          <w:rFonts w:ascii="Times New Roman" w:hAnsi="Times New Roman" w:cs="Times New Roman"/>
          <w:sz w:val="24"/>
          <w:szCs w:val="24"/>
        </w:rPr>
        <w:t xml:space="preserve"> relative to non-lockdown periods</w:t>
      </w:r>
      <w:r w:rsidR="006412FF">
        <w:rPr>
          <w:rFonts w:ascii="Times New Roman" w:hAnsi="Times New Roman" w:cs="Times New Roman"/>
          <w:sz w:val="24"/>
          <w:szCs w:val="24"/>
        </w:rPr>
        <w:t xml:space="preserve">. </w:t>
      </w:r>
    </w:p>
    <w:p w14:paraId="05BE8927" w14:textId="42958806" w:rsidR="00C15DE0" w:rsidRDefault="00C15DE0" w:rsidP="004516E0">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We also find that lockdowns have a </w:t>
      </w:r>
      <w:r w:rsidR="00BC4F8B">
        <w:rPr>
          <w:rFonts w:ascii="Times New Roman" w:hAnsi="Times New Roman" w:cs="Times New Roman"/>
          <w:sz w:val="24"/>
          <w:szCs w:val="24"/>
        </w:rPr>
        <w:t xml:space="preserve">substantial </w:t>
      </w:r>
      <w:r w:rsidR="004C488F">
        <w:rPr>
          <w:rFonts w:ascii="Times New Roman" w:hAnsi="Times New Roman" w:cs="Times New Roman"/>
          <w:sz w:val="24"/>
          <w:szCs w:val="24"/>
        </w:rPr>
        <w:t xml:space="preserve">medium-term </w:t>
      </w:r>
      <w:r>
        <w:rPr>
          <w:rFonts w:ascii="Times New Roman" w:hAnsi="Times New Roman" w:cs="Times New Roman"/>
          <w:sz w:val="24"/>
          <w:szCs w:val="24"/>
        </w:rPr>
        <w:t>impact</w:t>
      </w:r>
      <w:r w:rsidR="00BC4F8B">
        <w:rPr>
          <w:rFonts w:ascii="Times New Roman" w:hAnsi="Times New Roman" w:cs="Times New Roman"/>
          <w:sz w:val="24"/>
          <w:szCs w:val="24"/>
        </w:rPr>
        <w:t>, with food insecurity 1</w:t>
      </w:r>
      <w:r w:rsidR="00334F4F">
        <w:rPr>
          <w:rFonts w:ascii="Times New Roman" w:hAnsi="Times New Roman" w:cs="Times New Roman"/>
          <w:sz w:val="24"/>
          <w:szCs w:val="24"/>
        </w:rPr>
        <w:t>2</w:t>
      </w:r>
      <w:r w:rsidR="00BC4F8B">
        <w:rPr>
          <w:rFonts w:ascii="Times New Roman" w:hAnsi="Times New Roman" w:cs="Times New Roman"/>
          <w:sz w:val="24"/>
          <w:szCs w:val="24"/>
        </w:rPr>
        <w:t xml:space="preserve"> percentage points higher two to three months after the first lockdown was lifted</w:t>
      </w:r>
      <w:r>
        <w:rPr>
          <w:rFonts w:ascii="Times New Roman" w:hAnsi="Times New Roman" w:cs="Times New Roman"/>
          <w:sz w:val="24"/>
          <w:szCs w:val="24"/>
        </w:rPr>
        <w:t xml:space="preserve">. </w:t>
      </w:r>
      <w:r w:rsidR="006B1218">
        <w:rPr>
          <w:rFonts w:ascii="Times New Roman" w:hAnsi="Times New Roman" w:cs="Times New Roman"/>
          <w:sz w:val="24"/>
          <w:szCs w:val="24"/>
        </w:rPr>
        <w:t xml:space="preserve">The medium-term impact was </w:t>
      </w:r>
      <w:r w:rsidR="00A66C3D">
        <w:rPr>
          <w:rFonts w:ascii="Times New Roman" w:hAnsi="Times New Roman" w:cs="Times New Roman"/>
          <w:sz w:val="24"/>
          <w:szCs w:val="24"/>
        </w:rPr>
        <w:t xml:space="preserve">even </w:t>
      </w:r>
      <w:r w:rsidR="006B1218">
        <w:rPr>
          <w:rFonts w:ascii="Times New Roman" w:hAnsi="Times New Roman" w:cs="Times New Roman"/>
          <w:sz w:val="24"/>
          <w:szCs w:val="24"/>
        </w:rPr>
        <w:t xml:space="preserve">higher following the second lockdown, </w:t>
      </w:r>
      <w:r>
        <w:rPr>
          <w:rFonts w:ascii="Times New Roman" w:hAnsi="Times New Roman" w:cs="Times New Roman"/>
          <w:sz w:val="24"/>
          <w:szCs w:val="24"/>
        </w:rPr>
        <w:t>with a</w:t>
      </w:r>
      <w:r w:rsidR="00A66C3D">
        <w:rPr>
          <w:rFonts w:ascii="Times New Roman" w:hAnsi="Times New Roman" w:cs="Times New Roman"/>
          <w:sz w:val="24"/>
          <w:szCs w:val="24"/>
        </w:rPr>
        <w:t xml:space="preserve"> 22 percentage points</w:t>
      </w:r>
      <w:r>
        <w:rPr>
          <w:rFonts w:ascii="Times New Roman" w:hAnsi="Times New Roman" w:cs="Times New Roman"/>
          <w:sz w:val="24"/>
          <w:szCs w:val="24"/>
        </w:rPr>
        <w:t xml:space="preserve"> increase in </w:t>
      </w:r>
      <w:r w:rsidR="008B17C9">
        <w:rPr>
          <w:rFonts w:ascii="Times New Roman" w:hAnsi="Times New Roman" w:cs="Times New Roman"/>
          <w:sz w:val="24"/>
          <w:szCs w:val="24"/>
        </w:rPr>
        <w:t xml:space="preserve">any form of </w:t>
      </w:r>
      <w:r>
        <w:rPr>
          <w:rFonts w:ascii="Times New Roman" w:hAnsi="Times New Roman" w:cs="Times New Roman"/>
          <w:sz w:val="24"/>
          <w:szCs w:val="24"/>
        </w:rPr>
        <w:t xml:space="preserve">food insecurity </w:t>
      </w:r>
      <w:r w:rsidR="002E3E0F">
        <w:rPr>
          <w:rFonts w:ascii="Times New Roman" w:hAnsi="Times New Roman" w:cs="Times New Roman"/>
          <w:sz w:val="24"/>
          <w:szCs w:val="24"/>
        </w:rPr>
        <w:t xml:space="preserve">three months after the </w:t>
      </w:r>
      <w:r w:rsidR="008B17C9">
        <w:rPr>
          <w:rFonts w:ascii="Times New Roman" w:hAnsi="Times New Roman" w:cs="Times New Roman"/>
          <w:sz w:val="24"/>
          <w:szCs w:val="24"/>
        </w:rPr>
        <w:t xml:space="preserve">second </w:t>
      </w:r>
      <w:r w:rsidR="002E3E0F">
        <w:rPr>
          <w:rFonts w:ascii="Times New Roman" w:hAnsi="Times New Roman" w:cs="Times New Roman"/>
          <w:sz w:val="24"/>
          <w:szCs w:val="24"/>
        </w:rPr>
        <w:t>lockdown ha</w:t>
      </w:r>
      <w:r w:rsidR="008B17C9">
        <w:rPr>
          <w:rFonts w:ascii="Times New Roman" w:hAnsi="Times New Roman" w:cs="Times New Roman"/>
          <w:sz w:val="24"/>
          <w:szCs w:val="24"/>
        </w:rPr>
        <w:t>d</w:t>
      </w:r>
      <w:r w:rsidR="002E3E0F">
        <w:rPr>
          <w:rFonts w:ascii="Times New Roman" w:hAnsi="Times New Roman" w:cs="Times New Roman"/>
          <w:sz w:val="24"/>
          <w:szCs w:val="24"/>
        </w:rPr>
        <w:t xml:space="preserve"> been lifted</w:t>
      </w:r>
      <w:r>
        <w:rPr>
          <w:rFonts w:ascii="Times New Roman" w:hAnsi="Times New Roman" w:cs="Times New Roman"/>
          <w:sz w:val="24"/>
          <w:szCs w:val="24"/>
        </w:rPr>
        <w:t xml:space="preserve">. </w:t>
      </w:r>
      <w:r w:rsidR="00334F4F">
        <w:rPr>
          <w:rFonts w:ascii="Times New Roman" w:hAnsi="Times New Roman" w:cs="Times New Roman"/>
          <w:sz w:val="24"/>
          <w:szCs w:val="24"/>
        </w:rPr>
        <w:t xml:space="preserve">The difference in the medium-run impact between the two lockdowns </w:t>
      </w:r>
      <w:r w:rsidR="00C166A3">
        <w:rPr>
          <w:rFonts w:ascii="Times New Roman" w:hAnsi="Times New Roman" w:cs="Times New Roman"/>
          <w:sz w:val="24"/>
          <w:szCs w:val="24"/>
        </w:rPr>
        <w:t xml:space="preserve">suggests that </w:t>
      </w:r>
      <w:r w:rsidR="00334F4F">
        <w:rPr>
          <w:rFonts w:ascii="Times New Roman" w:hAnsi="Times New Roman" w:cs="Times New Roman"/>
          <w:sz w:val="24"/>
          <w:szCs w:val="24"/>
        </w:rPr>
        <w:t xml:space="preserve">the drought </w:t>
      </w:r>
      <w:r w:rsidR="00A66C3D">
        <w:rPr>
          <w:rFonts w:ascii="Times New Roman" w:hAnsi="Times New Roman" w:cs="Times New Roman"/>
          <w:sz w:val="24"/>
          <w:szCs w:val="24"/>
        </w:rPr>
        <w:t>compounded the negative effect of the lockdown</w:t>
      </w:r>
      <w:r w:rsidR="00C166A3">
        <w:rPr>
          <w:rFonts w:ascii="Times New Roman" w:hAnsi="Times New Roman" w:cs="Times New Roman"/>
          <w:sz w:val="24"/>
          <w:szCs w:val="24"/>
        </w:rPr>
        <w:t xml:space="preserve">. </w:t>
      </w:r>
    </w:p>
    <w:p w14:paraId="72FCE06B" w14:textId="0A99A196" w:rsidR="005D643D" w:rsidRDefault="00433D63" w:rsidP="00EA7A69">
      <w:pPr>
        <w:spacing w:line="480" w:lineRule="auto"/>
        <w:ind w:firstLine="540"/>
        <w:jc w:val="both"/>
        <w:rPr>
          <w:ins w:id="200" w:author="Portner, Claus" w:date="2022-10-12T11:27:00Z"/>
          <w:rFonts w:ascii="Times New Roman" w:hAnsi="Times New Roman" w:cs="Times New Roman"/>
          <w:sz w:val="24"/>
          <w:szCs w:val="24"/>
        </w:rPr>
      </w:pPr>
      <w:ins w:id="201" w:author="Portner, Claus" w:date="2022-10-15T15:25:00Z">
        <w:r>
          <w:rPr>
            <w:rFonts w:ascii="Times New Roman" w:hAnsi="Times New Roman" w:cs="Times New Roman"/>
            <w:sz w:val="24"/>
            <w:szCs w:val="24"/>
          </w:rPr>
          <w:t>To understand the mechanism</w:t>
        </w:r>
        <w:r w:rsidR="007A1DD5">
          <w:rPr>
            <w:rFonts w:ascii="Times New Roman" w:hAnsi="Times New Roman" w:cs="Times New Roman"/>
            <w:sz w:val="24"/>
            <w:szCs w:val="24"/>
          </w:rPr>
          <w:t>s behind the significant impact on food insecurity, w</w:t>
        </w:r>
      </w:ins>
      <w:del w:id="202" w:author="Portner, Claus" w:date="2022-10-15T15:25:00Z">
        <w:r w:rsidR="00EA7A69" w:rsidDel="007A1DD5">
          <w:rPr>
            <w:rFonts w:ascii="Times New Roman" w:hAnsi="Times New Roman" w:cs="Times New Roman"/>
            <w:sz w:val="24"/>
            <w:szCs w:val="24"/>
          </w:rPr>
          <w:delText>W</w:delText>
        </w:r>
      </w:del>
      <w:r w:rsidR="00EA7A69">
        <w:rPr>
          <w:rFonts w:ascii="Times New Roman" w:hAnsi="Times New Roman" w:cs="Times New Roman"/>
          <w:sz w:val="24"/>
          <w:szCs w:val="24"/>
        </w:rPr>
        <w:t>e examine the effect on labor market outcomes</w:t>
      </w:r>
      <w:del w:id="203" w:author="Portner, Claus" w:date="2022-10-15T15:25:00Z">
        <w:r w:rsidR="00EA7A69" w:rsidDel="007A1DD5">
          <w:rPr>
            <w:rFonts w:ascii="Times New Roman" w:hAnsi="Times New Roman" w:cs="Times New Roman"/>
            <w:sz w:val="24"/>
            <w:szCs w:val="24"/>
          </w:rPr>
          <w:delText xml:space="preserve"> to understand the mechanism behind the significant impact on food insecurity</w:delText>
        </w:r>
      </w:del>
      <w:ins w:id="204" w:author="Portner, Claus" w:date="2022-10-15T15:26:00Z">
        <w:r w:rsidR="00BC7644">
          <w:rPr>
            <w:rFonts w:ascii="Times New Roman" w:hAnsi="Times New Roman" w:cs="Times New Roman"/>
            <w:sz w:val="24"/>
            <w:szCs w:val="24"/>
          </w:rPr>
          <w:t xml:space="preserve"> and find</w:t>
        </w:r>
      </w:ins>
      <w:del w:id="205" w:author="Portner, Claus" w:date="2022-10-15T15:26:00Z">
        <w:r w:rsidR="00EA7A69" w:rsidDel="00BC7644">
          <w:rPr>
            <w:rFonts w:ascii="Times New Roman" w:hAnsi="Times New Roman" w:cs="Times New Roman"/>
            <w:sz w:val="24"/>
            <w:szCs w:val="24"/>
          </w:rPr>
          <w:delText xml:space="preserve">. </w:delText>
        </w:r>
      </w:del>
      <w:ins w:id="206" w:author="Portner, Claus" w:date="2022-10-15T15:27:00Z">
        <w:r w:rsidR="00BC7644">
          <w:rPr>
            <w:rFonts w:ascii="Times New Roman" w:hAnsi="Times New Roman" w:cs="Times New Roman"/>
            <w:sz w:val="24"/>
            <w:szCs w:val="24"/>
          </w:rPr>
          <w:t xml:space="preserve"> </w:t>
        </w:r>
      </w:ins>
      <w:del w:id="207" w:author="Portner, Claus" w:date="2022-10-15T15:25:00Z">
        <w:r w:rsidR="00EA7A69" w:rsidDel="007A1DD5">
          <w:rPr>
            <w:rFonts w:ascii="Times New Roman" w:hAnsi="Times New Roman" w:cs="Times New Roman"/>
            <w:sz w:val="24"/>
            <w:szCs w:val="24"/>
          </w:rPr>
          <w:delText xml:space="preserve">We find </w:delText>
        </w:r>
      </w:del>
      <w:r w:rsidR="00EA7A69">
        <w:rPr>
          <w:rFonts w:ascii="Times New Roman" w:hAnsi="Times New Roman" w:cs="Times New Roman"/>
          <w:sz w:val="24"/>
          <w:szCs w:val="24"/>
        </w:rPr>
        <w:t xml:space="preserve">substantial decreases in paid work during the lockdowns and decreases </w:t>
      </w:r>
      <w:del w:id="208" w:author="Portner, Claus" w:date="2022-10-12T11:22:00Z">
        <w:r w:rsidR="00EA7A69" w:rsidDel="001525E3">
          <w:rPr>
            <w:rFonts w:ascii="Times New Roman" w:hAnsi="Times New Roman" w:cs="Times New Roman"/>
            <w:sz w:val="24"/>
            <w:szCs w:val="24"/>
          </w:rPr>
          <w:delText xml:space="preserve">in </w:delText>
        </w:r>
        <w:r w:rsidR="00EA7A69" w:rsidDel="00BF5857">
          <w:rPr>
            <w:rFonts w:ascii="Times New Roman" w:hAnsi="Times New Roman" w:cs="Times New Roman"/>
            <w:sz w:val="24"/>
            <w:szCs w:val="24"/>
          </w:rPr>
          <w:delText>different types</w:delText>
        </w:r>
        <w:r w:rsidR="00EA7A69" w:rsidDel="001525E3">
          <w:rPr>
            <w:rFonts w:ascii="Times New Roman" w:hAnsi="Times New Roman" w:cs="Times New Roman"/>
            <w:sz w:val="24"/>
            <w:szCs w:val="24"/>
          </w:rPr>
          <w:delText xml:space="preserve"> of</w:delText>
        </w:r>
      </w:del>
      <w:ins w:id="209" w:author="Portner, Claus" w:date="2022-10-12T11:22:00Z">
        <w:r w:rsidR="001525E3">
          <w:rPr>
            <w:rFonts w:ascii="Times New Roman" w:hAnsi="Times New Roman" w:cs="Times New Roman"/>
            <w:sz w:val="24"/>
            <w:szCs w:val="24"/>
          </w:rPr>
          <w:t xml:space="preserve">across </w:t>
        </w:r>
      </w:ins>
      <w:ins w:id="210" w:author="Portner, Claus" w:date="2022-10-12T11:23:00Z">
        <w:r w:rsidR="001525E3">
          <w:rPr>
            <w:rFonts w:ascii="Times New Roman" w:hAnsi="Times New Roman" w:cs="Times New Roman"/>
            <w:sz w:val="24"/>
            <w:szCs w:val="24"/>
          </w:rPr>
          <w:t>all</w:t>
        </w:r>
      </w:ins>
      <w:r w:rsidR="00EA7A69">
        <w:rPr>
          <w:rFonts w:ascii="Times New Roman" w:hAnsi="Times New Roman" w:cs="Times New Roman"/>
          <w:sz w:val="24"/>
          <w:szCs w:val="24"/>
        </w:rPr>
        <w:t xml:space="preserve"> income</w:t>
      </w:r>
      <w:ins w:id="211" w:author="Portner, Claus" w:date="2022-10-12T11:22:00Z">
        <w:r w:rsidR="00BF5857">
          <w:rPr>
            <w:rFonts w:ascii="Times New Roman" w:hAnsi="Times New Roman" w:cs="Times New Roman"/>
            <w:sz w:val="24"/>
            <w:szCs w:val="24"/>
          </w:rPr>
          <w:t xml:space="preserve"> types</w:t>
        </w:r>
      </w:ins>
      <w:r w:rsidR="00EA7A69">
        <w:rPr>
          <w:rFonts w:ascii="Times New Roman" w:hAnsi="Times New Roman" w:cs="Times New Roman"/>
          <w:sz w:val="24"/>
          <w:szCs w:val="24"/>
        </w:rPr>
        <w:t>, such as wage income, agricultural income, non-farm business income, and income from assets owned</w:t>
      </w:r>
      <w:commentRangeStart w:id="212"/>
      <w:r w:rsidR="00EA7A69">
        <w:rPr>
          <w:rFonts w:ascii="Times New Roman" w:hAnsi="Times New Roman" w:cs="Times New Roman"/>
          <w:sz w:val="24"/>
          <w:szCs w:val="24"/>
        </w:rPr>
        <w:t>.</w:t>
      </w:r>
      <w:r w:rsidR="001A47D0" w:rsidRPr="00CA5E80">
        <w:rPr>
          <w:rStyle w:val="FootnoteReference"/>
          <w:rPrChange w:id="213" w:author="Portner, Claus" w:date="2022-10-17T14:46:00Z">
            <w:rPr>
              <w:rStyle w:val="FootnoteReference"/>
              <w:rFonts w:ascii="Times New Roman" w:hAnsi="Times New Roman" w:cs="Times New Roman"/>
              <w:sz w:val="24"/>
              <w:szCs w:val="24"/>
            </w:rPr>
          </w:rPrChange>
        </w:rPr>
        <w:footnoteReference w:id="4"/>
      </w:r>
      <w:r w:rsidR="00EA7A69">
        <w:rPr>
          <w:rFonts w:ascii="Times New Roman" w:hAnsi="Times New Roman" w:cs="Times New Roman"/>
          <w:sz w:val="24"/>
          <w:szCs w:val="24"/>
        </w:rPr>
        <w:t xml:space="preserve"> </w:t>
      </w:r>
      <w:commentRangeEnd w:id="212"/>
      <w:r w:rsidR="00C22984">
        <w:rPr>
          <w:rStyle w:val="CommentReference"/>
        </w:rPr>
        <w:commentReference w:id="212"/>
      </w:r>
      <w:r w:rsidR="00EA7A69">
        <w:rPr>
          <w:rFonts w:ascii="Times New Roman" w:hAnsi="Times New Roman" w:cs="Times New Roman"/>
          <w:sz w:val="24"/>
          <w:szCs w:val="24"/>
        </w:rPr>
        <w:t xml:space="preserve">However, agricultural households </w:t>
      </w:r>
      <w:del w:id="220" w:author="Portner, Claus" w:date="2022-10-12T17:52:00Z">
        <w:r w:rsidR="00EA7A69" w:rsidDel="00927B34">
          <w:rPr>
            <w:rFonts w:ascii="Times New Roman" w:hAnsi="Times New Roman" w:cs="Times New Roman"/>
            <w:sz w:val="24"/>
            <w:szCs w:val="24"/>
          </w:rPr>
          <w:delText xml:space="preserve">fared </w:delText>
        </w:r>
      </w:del>
      <w:ins w:id="221" w:author="Portner, Claus" w:date="2022-10-12T17:52:00Z">
        <w:r w:rsidR="00927B34">
          <w:rPr>
            <w:rFonts w:ascii="Times New Roman" w:hAnsi="Times New Roman" w:cs="Times New Roman"/>
            <w:sz w:val="24"/>
            <w:szCs w:val="24"/>
          </w:rPr>
          <w:t xml:space="preserve">were </w:t>
        </w:r>
      </w:ins>
      <w:r w:rsidR="00EA7A69">
        <w:rPr>
          <w:rFonts w:ascii="Times New Roman" w:hAnsi="Times New Roman" w:cs="Times New Roman"/>
          <w:sz w:val="24"/>
          <w:szCs w:val="24"/>
        </w:rPr>
        <w:t xml:space="preserve">significantly </w:t>
      </w:r>
      <w:del w:id="222" w:author="Portner, Claus" w:date="2022-10-12T17:52:00Z">
        <w:r w:rsidR="00EA7A69" w:rsidDel="00927B34">
          <w:rPr>
            <w:rFonts w:ascii="Times New Roman" w:hAnsi="Times New Roman" w:cs="Times New Roman"/>
            <w:sz w:val="24"/>
            <w:szCs w:val="24"/>
          </w:rPr>
          <w:delText>better in</w:delText>
        </w:r>
      </w:del>
      <w:ins w:id="223" w:author="Portner, Claus" w:date="2022-10-12T17:52:00Z">
        <w:r w:rsidR="00927B34">
          <w:rPr>
            <w:rFonts w:ascii="Times New Roman" w:hAnsi="Times New Roman" w:cs="Times New Roman"/>
            <w:sz w:val="24"/>
            <w:szCs w:val="24"/>
          </w:rPr>
          <w:t>more likely to</w:t>
        </w:r>
      </w:ins>
      <w:r w:rsidR="00EA7A69">
        <w:rPr>
          <w:rFonts w:ascii="Times New Roman" w:hAnsi="Times New Roman" w:cs="Times New Roman"/>
          <w:sz w:val="24"/>
          <w:szCs w:val="24"/>
        </w:rPr>
        <w:t xml:space="preserve"> continu</w:t>
      </w:r>
      <w:ins w:id="224" w:author="Portner, Claus" w:date="2022-10-12T17:53:00Z">
        <w:r w:rsidR="00061ADB">
          <w:rPr>
            <w:rFonts w:ascii="Times New Roman" w:hAnsi="Times New Roman" w:cs="Times New Roman"/>
            <w:sz w:val="24"/>
            <w:szCs w:val="24"/>
          </w:rPr>
          <w:t>e</w:t>
        </w:r>
      </w:ins>
      <w:del w:id="225" w:author="Portner, Claus" w:date="2022-10-12T17:52:00Z">
        <w:r w:rsidR="00EA7A69" w:rsidDel="00061ADB">
          <w:rPr>
            <w:rFonts w:ascii="Times New Roman" w:hAnsi="Times New Roman" w:cs="Times New Roman"/>
            <w:sz w:val="24"/>
            <w:szCs w:val="24"/>
          </w:rPr>
          <w:delText>ing</w:delText>
        </w:r>
      </w:del>
      <w:r w:rsidR="00EA7A69">
        <w:rPr>
          <w:rFonts w:ascii="Times New Roman" w:hAnsi="Times New Roman" w:cs="Times New Roman"/>
          <w:sz w:val="24"/>
          <w:szCs w:val="24"/>
        </w:rPr>
        <w:t xml:space="preserve"> work during </w:t>
      </w:r>
      <w:r w:rsidR="002A0D9E">
        <w:rPr>
          <w:rFonts w:ascii="Times New Roman" w:hAnsi="Times New Roman" w:cs="Times New Roman"/>
          <w:sz w:val="24"/>
          <w:szCs w:val="24"/>
        </w:rPr>
        <w:t xml:space="preserve">and after </w:t>
      </w:r>
      <w:r w:rsidR="00EA7A69">
        <w:rPr>
          <w:rFonts w:ascii="Times New Roman" w:hAnsi="Times New Roman" w:cs="Times New Roman"/>
          <w:sz w:val="24"/>
          <w:szCs w:val="24"/>
        </w:rPr>
        <w:t xml:space="preserve">the </w:t>
      </w:r>
      <w:r w:rsidR="002A0D9E">
        <w:rPr>
          <w:rFonts w:ascii="Times New Roman" w:hAnsi="Times New Roman" w:cs="Times New Roman"/>
          <w:sz w:val="24"/>
          <w:szCs w:val="24"/>
        </w:rPr>
        <w:t xml:space="preserve">first </w:t>
      </w:r>
      <w:r w:rsidR="00EA7A69">
        <w:rPr>
          <w:rFonts w:ascii="Times New Roman" w:hAnsi="Times New Roman" w:cs="Times New Roman"/>
          <w:sz w:val="24"/>
          <w:szCs w:val="24"/>
        </w:rPr>
        <w:t>lockdown than non-agricultural households</w:t>
      </w:r>
      <w:ins w:id="226" w:author="Portner, Claus" w:date="2022-10-12T17:52:00Z">
        <w:r w:rsidR="00451BF2">
          <w:rPr>
            <w:rFonts w:ascii="Times New Roman" w:hAnsi="Times New Roman" w:cs="Times New Roman"/>
            <w:sz w:val="24"/>
            <w:szCs w:val="24"/>
          </w:rPr>
          <w:t xml:space="preserve"> and,</w:t>
        </w:r>
      </w:ins>
      <w:del w:id="227" w:author="Portner, Claus" w:date="2022-10-12T17:52:00Z">
        <w:r w:rsidR="00EA7A69" w:rsidDel="00451BF2">
          <w:rPr>
            <w:rFonts w:ascii="Times New Roman" w:hAnsi="Times New Roman" w:cs="Times New Roman"/>
            <w:sz w:val="24"/>
            <w:szCs w:val="24"/>
          </w:rPr>
          <w:delText>.</w:delText>
        </w:r>
      </w:del>
      <w:r w:rsidR="00EA7A69">
        <w:rPr>
          <w:rFonts w:ascii="Times New Roman" w:hAnsi="Times New Roman" w:cs="Times New Roman"/>
          <w:sz w:val="24"/>
          <w:szCs w:val="24"/>
        </w:rPr>
        <w:t xml:space="preserve"> </w:t>
      </w:r>
      <w:ins w:id="228" w:author="Portner, Claus" w:date="2022-10-12T17:52:00Z">
        <w:r w:rsidR="00451BF2">
          <w:rPr>
            <w:rFonts w:ascii="Times New Roman" w:hAnsi="Times New Roman" w:cs="Times New Roman"/>
            <w:sz w:val="24"/>
            <w:szCs w:val="24"/>
          </w:rPr>
          <w:t>t</w:t>
        </w:r>
      </w:ins>
      <w:del w:id="229" w:author="Portner, Claus" w:date="2022-10-12T17:52:00Z">
        <w:r w:rsidR="00134CF5" w:rsidDel="00451BF2">
          <w:rPr>
            <w:rFonts w:ascii="Times New Roman" w:hAnsi="Times New Roman" w:cs="Times New Roman"/>
            <w:sz w:val="24"/>
            <w:szCs w:val="24"/>
          </w:rPr>
          <w:delText>T</w:delText>
        </w:r>
      </w:del>
      <w:r w:rsidR="00134CF5">
        <w:rPr>
          <w:rFonts w:ascii="Times New Roman" w:hAnsi="Times New Roman" w:cs="Times New Roman"/>
          <w:sz w:val="24"/>
          <w:szCs w:val="24"/>
        </w:rPr>
        <w:t xml:space="preserve">hus, </w:t>
      </w:r>
      <w:del w:id="230" w:author="Portner, Claus" w:date="2022-10-12T17:52:00Z">
        <w:r w:rsidR="00134CF5" w:rsidDel="00451BF2">
          <w:rPr>
            <w:rFonts w:ascii="Times New Roman" w:hAnsi="Times New Roman" w:cs="Times New Roman"/>
            <w:sz w:val="24"/>
            <w:szCs w:val="24"/>
          </w:rPr>
          <w:delText xml:space="preserve">the food security of agricultural households </w:delText>
        </w:r>
      </w:del>
      <w:r w:rsidR="00134CF5">
        <w:rPr>
          <w:rFonts w:ascii="Times New Roman" w:hAnsi="Times New Roman" w:cs="Times New Roman"/>
          <w:sz w:val="24"/>
          <w:szCs w:val="24"/>
        </w:rPr>
        <w:t xml:space="preserve">were </w:t>
      </w:r>
      <w:del w:id="231" w:author="Portner, Claus" w:date="2022-10-15T15:29:00Z">
        <w:r w:rsidR="00134CF5" w:rsidDel="008255F3">
          <w:rPr>
            <w:rFonts w:ascii="Times New Roman" w:hAnsi="Times New Roman" w:cs="Times New Roman"/>
            <w:sz w:val="24"/>
            <w:szCs w:val="24"/>
          </w:rPr>
          <w:delText xml:space="preserve">significantly </w:delText>
        </w:r>
      </w:del>
      <w:del w:id="232" w:author="Portner, Claus" w:date="2022-10-12T11:27:00Z">
        <w:r w:rsidR="00134CF5" w:rsidDel="00E06769">
          <w:rPr>
            <w:rFonts w:ascii="Times New Roman" w:hAnsi="Times New Roman" w:cs="Times New Roman"/>
            <w:sz w:val="24"/>
            <w:szCs w:val="24"/>
          </w:rPr>
          <w:delText>better as well</w:delText>
        </w:r>
      </w:del>
      <w:ins w:id="233" w:author="Portner, Claus" w:date="2022-10-12T11:27:00Z">
        <w:r w:rsidR="00E06769">
          <w:rPr>
            <w:rFonts w:ascii="Times New Roman" w:hAnsi="Times New Roman" w:cs="Times New Roman"/>
            <w:sz w:val="24"/>
            <w:szCs w:val="24"/>
          </w:rPr>
          <w:t>less affected</w:t>
        </w:r>
      </w:ins>
      <w:r w:rsidR="00134CF5">
        <w:rPr>
          <w:rFonts w:ascii="Times New Roman" w:hAnsi="Times New Roman" w:cs="Times New Roman"/>
          <w:sz w:val="24"/>
          <w:szCs w:val="24"/>
        </w:rPr>
        <w:t>.</w:t>
      </w:r>
    </w:p>
    <w:p w14:paraId="034DC0E2" w14:textId="417E6B82" w:rsidR="00EA7A69" w:rsidRDefault="00134CF5" w:rsidP="00EA7A69">
      <w:pPr>
        <w:spacing w:line="480" w:lineRule="auto"/>
        <w:ind w:firstLine="540"/>
        <w:jc w:val="both"/>
        <w:rPr>
          <w:rFonts w:ascii="Times New Roman" w:hAnsi="Times New Roman" w:cs="Times New Roman"/>
          <w:sz w:val="24"/>
          <w:szCs w:val="24"/>
        </w:rPr>
      </w:pPr>
      <w:del w:id="234" w:author="Portner, Claus" w:date="2022-10-12T11:27:00Z">
        <w:r w:rsidDel="005D643D">
          <w:rPr>
            <w:rFonts w:ascii="Times New Roman" w:hAnsi="Times New Roman" w:cs="Times New Roman"/>
            <w:sz w:val="24"/>
            <w:szCs w:val="24"/>
          </w:rPr>
          <w:delText xml:space="preserve"> </w:delText>
        </w:r>
      </w:del>
      <w:del w:id="235" w:author="Portner, Claus" w:date="2022-10-12T17:54:00Z">
        <w:r w:rsidDel="0090053B">
          <w:rPr>
            <w:rFonts w:ascii="Times New Roman" w:hAnsi="Times New Roman" w:cs="Times New Roman"/>
            <w:sz w:val="24"/>
            <w:szCs w:val="24"/>
          </w:rPr>
          <w:delText>Additionally</w:delText>
        </w:r>
      </w:del>
      <w:ins w:id="236" w:author="Portner, Claus" w:date="2022-10-12T17:54:00Z">
        <w:r w:rsidR="0090053B">
          <w:rPr>
            <w:rFonts w:ascii="Times New Roman" w:hAnsi="Times New Roman" w:cs="Times New Roman"/>
            <w:sz w:val="24"/>
            <w:szCs w:val="24"/>
          </w:rPr>
          <w:t>Furthermore</w:t>
        </w:r>
      </w:ins>
      <w:r>
        <w:rPr>
          <w:rFonts w:ascii="Times New Roman" w:hAnsi="Times New Roman" w:cs="Times New Roman"/>
          <w:sz w:val="24"/>
          <w:szCs w:val="24"/>
        </w:rPr>
        <w:t>, households</w:t>
      </w:r>
      <w:del w:id="237" w:author="Portner, Claus" w:date="2022-10-12T11:27:00Z">
        <w:r w:rsidDel="005D643D">
          <w:rPr>
            <w:rFonts w:ascii="Times New Roman" w:hAnsi="Times New Roman" w:cs="Times New Roman"/>
            <w:sz w:val="24"/>
            <w:szCs w:val="24"/>
          </w:rPr>
          <w:delText xml:space="preserve"> were</w:delText>
        </w:r>
      </w:del>
      <w:r>
        <w:rPr>
          <w:rFonts w:ascii="Times New Roman" w:hAnsi="Times New Roman" w:cs="Times New Roman"/>
          <w:sz w:val="24"/>
          <w:szCs w:val="24"/>
        </w:rPr>
        <w:t xml:space="preserve"> attempt</w:t>
      </w:r>
      <w:ins w:id="238" w:author="Portner, Claus" w:date="2022-10-12T11:28:00Z">
        <w:r w:rsidR="005D643D">
          <w:rPr>
            <w:rFonts w:ascii="Times New Roman" w:hAnsi="Times New Roman" w:cs="Times New Roman"/>
            <w:sz w:val="24"/>
            <w:szCs w:val="24"/>
          </w:rPr>
          <w:t>ed</w:t>
        </w:r>
      </w:ins>
      <w:del w:id="239" w:author="Portner, Claus" w:date="2022-10-12T11:27:00Z">
        <w:r w:rsidDel="005D643D">
          <w:rPr>
            <w:rFonts w:ascii="Times New Roman" w:hAnsi="Times New Roman" w:cs="Times New Roman"/>
            <w:sz w:val="24"/>
            <w:szCs w:val="24"/>
          </w:rPr>
          <w:delText>ing</w:delText>
        </w:r>
      </w:del>
      <w:r>
        <w:rPr>
          <w:rFonts w:ascii="Times New Roman" w:hAnsi="Times New Roman" w:cs="Times New Roman"/>
          <w:sz w:val="24"/>
          <w:szCs w:val="24"/>
        </w:rPr>
        <w:t xml:space="preserve"> to cope with the lockdown by switching to agricultural work</w:t>
      </w:r>
      <w:ins w:id="240" w:author="Portner, Claus" w:date="2022-10-16T17:11:00Z">
        <w:r w:rsidR="00756F5F">
          <w:rPr>
            <w:rFonts w:ascii="Times New Roman" w:hAnsi="Times New Roman" w:cs="Times New Roman"/>
            <w:sz w:val="24"/>
            <w:szCs w:val="24"/>
          </w:rPr>
          <w:t>, as shown by</w:t>
        </w:r>
      </w:ins>
      <w:del w:id="241" w:author="Portner, Claus" w:date="2022-10-12T11:28:00Z">
        <w:r w:rsidDel="005D643D">
          <w:rPr>
            <w:rFonts w:ascii="Times New Roman" w:hAnsi="Times New Roman" w:cs="Times New Roman"/>
            <w:sz w:val="24"/>
            <w:szCs w:val="24"/>
          </w:rPr>
          <w:delText xml:space="preserve">: </w:delText>
        </w:r>
        <w:r w:rsidR="00EA7A69" w:rsidDel="005D643D">
          <w:rPr>
            <w:rFonts w:ascii="Times New Roman" w:hAnsi="Times New Roman" w:cs="Times New Roman"/>
            <w:sz w:val="24"/>
            <w:szCs w:val="24"/>
          </w:rPr>
          <w:delText>w</w:delText>
        </w:r>
      </w:del>
      <w:del w:id="242" w:author="Portner, Claus" w:date="2022-10-16T17:11:00Z">
        <w:r w:rsidR="00EA7A69" w:rsidDel="00756F5F">
          <w:rPr>
            <w:rFonts w:ascii="Times New Roman" w:hAnsi="Times New Roman" w:cs="Times New Roman"/>
            <w:sz w:val="24"/>
            <w:szCs w:val="24"/>
          </w:rPr>
          <w:delText>e observe</w:delText>
        </w:r>
      </w:del>
      <w:r w:rsidR="00EA7A69">
        <w:rPr>
          <w:rFonts w:ascii="Times New Roman" w:hAnsi="Times New Roman" w:cs="Times New Roman"/>
          <w:sz w:val="24"/>
          <w:szCs w:val="24"/>
        </w:rPr>
        <w:t xml:space="preserve"> a significant increase in the likelihood of </w:t>
      </w:r>
      <w:del w:id="243" w:author="Portner, Claus" w:date="2022-10-16T17:12:00Z">
        <w:r w:rsidR="00EA7A69" w:rsidDel="00756F5F">
          <w:rPr>
            <w:rFonts w:ascii="Times New Roman" w:hAnsi="Times New Roman" w:cs="Times New Roman"/>
            <w:sz w:val="24"/>
            <w:szCs w:val="24"/>
          </w:rPr>
          <w:delText xml:space="preserve">doing </w:delText>
        </w:r>
      </w:del>
      <w:ins w:id="244" w:author="Portner, Claus" w:date="2022-10-16T17:12:00Z">
        <w:r w:rsidR="00756F5F">
          <w:rPr>
            <w:rFonts w:ascii="Times New Roman" w:hAnsi="Times New Roman" w:cs="Times New Roman"/>
            <w:sz w:val="24"/>
            <w:szCs w:val="24"/>
          </w:rPr>
          <w:t xml:space="preserve">working in </w:t>
        </w:r>
      </w:ins>
      <w:del w:id="245" w:author="Portner, Claus" w:date="2022-10-16T17:13:00Z">
        <w:r w:rsidR="00EA7A69" w:rsidDel="00BB467C">
          <w:rPr>
            <w:rFonts w:ascii="Times New Roman" w:hAnsi="Times New Roman" w:cs="Times New Roman"/>
            <w:sz w:val="24"/>
            <w:szCs w:val="24"/>
          </w:rPr>
          <w:delText>agricultural</w:delText>
        </w:r>
      </w:del>
      <w:ins w:id="246" w:author="Portner, Claus" w:date="2022-10-16T17:13:00Z">
        <w:r w:rsidR="00BB467C">
          <w:rPr>
            <w:rFonts w:ascii="Times New Roman" w:hAnsi="Times New Roman" w:cs="Times New Roman"/>
            <w:sz w:val="24"/>
            <w:szCs w:val="24"/>
          </w:rPr>
          <w:t>agriculture</w:t>
        </w:r>
      </w:ins>
      <w:del w:id="247" w:author="Portner, Claus" w:date="2022-10-16T17:12:00Z">
        <w:r w:rsidR="00EA7A69" w:rsidDel="00756F5F">
          <w:rPr>
            <w:rFonts w:ascii="Times New Roman" w:hAnsi="Times New Roman" w:cs="Times New Roman"/>
            <w:sz w:val="24"/>
            <w:szCs w:val="24"/>
          </w:rPr>
          <w:delText xml:space="preserve"> work</w:delText>
        </w:r>
      </w:del>
      <w:r w:rsidR="00EA7A69">
        <w:rPr>
          <w:rFonts w:ascii="Times New Roman" w:hAnsi="Times New Roman" w:cs="Times New Roman"/>
          <w:sz w:val="24"/>
          <w:szCs w:val="24"/>
        </w:rPr>
        <w:t xml:space="preserve"> during and the months after the first lockdown. However, that </w:t>
      </w:r>
      <w:del w:id="248" w:author="Portner, Claus" w:date="2022-10-12T17:55:00Z">
        <w:r w:rsidR="00EA7A69" w:rsidDel="00A52BC6">
          <w:rPr>
            <w:rFonts w:ascii="Times New Roman" w:hAnsi="Times New Roman" w:cs="Times New Roman"/>
            <w:sz w:val="24"/>
            <w:szCs w:val="24"/>
          </w:rPr>
          <w:delText xml:space="preserve">difference </w:delText>
        </w:r>
      </w:del>
      <w:ins w:id="249" w:author="Portner, Claus" w:date="2022-10-12T17:55:00Z">
        <w:r w:rsidR="00A52BC6">
          <w:rPr>
            <w:rFonts w:ascii="Times New Roman" w:hAnsi="Times New Roman" w:cs="Times New Roman"/>
            <w:sz w:val="24"/>
            <w:szCs w:val="24"/>
          </w:rPr>
          <w:t xml:space="preserve">increase </w:t>
        </w:r>
      </w:ins>
      <w:del w:id="250" w:author="Portner, Claus" w:date="2022-10-12T17:58:00Z">
        <w:r w:rsidR="00EA7A69" w:rsidDel="007033A0">
          <w:rPr>
            <w:rFonts w:ascii="Times New Roman" w:hAnsi="Times New Roman" w:cs="Times New Roman"/>
            <w:sz w:val="24"/>
            <w:szCs w:val="24"/>
          </w:rPr>
          <w:delText>dissipates</w:delText>
        </w:r>
      </w:del>
      <w:ins w:id="251" w:author="Portner, Claus" w:date="2022-10-12T17:58:00Z">
        <w:r w:rsidR="007033A0">
          <w:rPr>
            <w:rFonts w:ascii="Times New Roman" w:hAnsi="Times New Roman" w:cs="Times New Roman"/>
            <w:sz w:val="24"/>
            <w:szCs w:val="24"/>
          </w:rPr>
          <w:t>dissipated</w:t>
        </w:r>
      </w:ins>
      <w:r w:rsidR="00EA7A69">
        <w:rPr>
          <w:rFonts w:ascii="Times New Roman" w:hAnsi="Times New Roman" w:cs="Times New Roman"/>
          <w:sz w:val="24"/>
          <w:szCs w:val="24"/>
        </w:rPr>
        <w:t xml:space="preserve"> by </w:t>
      </w:r>
      <w:del w:id="252" w:author="Portner, Claus" w:date="2022-10-12T11:28:00Z">
        <w:r w:rsidR="00EA7A69" w:rsidDel="00DD50DB">
          <w:rPr>
            <w:rFonts w:ascii="Times New Roman" w:hAnsi="Times New Roman" w:cs="Times New Roman"/>
            <w:sz w:val="24"/>
            <w:szCs w:val="24"/>
          </w:rPr>
          <w:delText xml:space="preserve">the time of </w:delText>
        </w:r>
      </w:del>
      <w:r w:rsidR="00EA7A69">
        <w:rPr>
          <w:rFonts w:ascii="Times New Roman" w:hAnsi="Times New Roman" w:cs="Times New Roman"/>
          <w:sz w:val="24"/>
          <w:szCs w:val="24"/>
        </w:rPr>
        <w:t xml:space="preserve">the second lockdown, </w:t>
      </w:r>
      <w:ins w:id="253" w:author="Portner, Claus" w:date="2022-10-16T17:12:00Z">
        <w:r w:rsidR="00BB467C">
          <w:rPr>
            <w:rFonts w:ascii="Times New Roman" w:hAnsi="Times New Roman" w:cs="Times New Roman"/>
            <w:sz w:val="24"/>
            <w:szCs w:val="24"/>
          </w:rPr>
          <w:t xml:space="preserve">likely </w:t>
        </w:r>
        <w:r w:rsidR="00BB467C">
          <w:rPr>
            <w:rFonts w:ascii="Times New Roman" w:hAnsi="Times New Roman" w:cs="Times New Roman"/>
            <w:sz w:val="24"/>
            <w:szCs w:val="24"/>
          </w:rPr>
          <w:lastRenderedPageBreak/>
          <w:t xml:space="preserve">because the </w:t>
        </w:r>
      </w:ins>
      <w:ins w:id="254" w:author="Portner, Claus" w:date="2022-10-16T17:13:00Z">
        <w:r w:rsidR="00BB467C">
          <w:rPr>
            <w:rFonts w:ascii="Times New Roman" w:hAnsi="Times New Roman" w:cs="Times New Roman"/>
            <w:sz w:val="24"/>
            <w:szCs w:val="24"/>
          </w:rPr>
          <w:t xml:space="preserve">concurrent drought made </w:t>
        </w:r>
      </w:ins>
      <w:del w:id="255" w:author="Portner, Claus" w:date="2022-10-16T17:13:00Z">
        <w:r w:rsidR="00EA7A69" w:rsidDel="00BB467C">
          <w:rPr>
            <w:rFonts w:ascii="Times New Roman" w:hAnsi="Times New Roman" w:cs="Times New Roman"/>
            <w:sz w:val="24"/>
            <w:szCs w:val="24"/>
          </w:rPr>
          <w:delText xml:space="preserve">which suggests that the shift to </w:delText>
        </w:r>
      </w:del>
      <w:r w:rsidR="00EA7A69">
        <w:rPr>
          <w:rFonts w:ascii="Times New Roman" w:hAnsi="Times New Roman" w:cs="Times New Roman"/>
          <w:sz w:val="24"/>
          <w:szCs w:val="24"/>
        </w:rPr>
        <w:t>agriculture</w:t>
      </w:r>
      <w:ins w:id="256" w:author="Portner, Claus" w:date="2022-10-12T17:55:00Z">
        <w:r w:rsidR="00F9285F">
          <w:rPr>
            <w:rFonts w:ascii="Times New Roman" w:hAnsi="Times New Roman" w:cs="Times New Roman"/>
            <w:sz w:val="24"/>
            <w:szCs w:val="24"/>
          </w:rPr>
          <w:t xml:space="preserve"> </w:t>
        </w:r>
      </w:ins>
      <w:del w:id="257" w:author="Portner, Claus" w:date="2022-10-12T17:55:00Z">
        <w:r w:rsidR="00EA7A69" w:rsidDel="00F9285F">
          <w:rPr>
            <w:rFonts w:ascii="Times New Roman" w:hAnsi="Times New Roman" w:cs="Times New Roman"/>
            <w:sz w:val="24"/>
            <w:szCs w:val="24"/>
          </w:rPr>
          <w:delText xml:space="preserve"> was</w:delText>
        </w:r>
      </w:del>
      <w:del w:id="258" w:author="Portner, Claus" w:date="2022-10-16T17:13:00Z">
        <w:r w:rsidR="00EA7A69" w:rsidDel="00BB467C">
          <w:rPr>
            <w:rFonts w:ascii="Times New Roman" w:hAnsi="Times New Roman" w:cs="Times New Roman"/>
            <w:sz w:val="24"/>
            <w:szCs w:val="24"/>
          </w:rPr>
          <w:delText xml:space="preserve"> a </w:delText>
        </w:r>
      </w:del>
      <w:del w:id="259" w:author="Portner, Claus" w:date="2022-10-12T17:57:00Z">
        <w:r w:rsidR="00EA7A69" w:rsidDel="0019264C">
          <w:rPr>
            <w:rFonts w:ascii="Times New Roman" w:hAnsi="Times New Roman" w:cs="Times New Roman"/>
            <w:sz w:val="24"/>
            <w:szCs w:val="24"/>
          </w:rPr>
          <w:delText>temporary</w:delText>
        </w:r>
      </w:del>
      <w:del w:id="260" w:author="Portner, Claus" w:date="2022-10-12T17:55:00Z">
        <w:r w:rsidR="00EA7A69" w:rsidDel="00F9285F">
          <w:rPr>
            <w:rFonts w:ascii="Times New Roman" w:hAnsi="Times New Roman" w:cs="Times New Roman"/>
            <w:sz w:val="24"/>
            <w:szCs w:val="24"/>
          </w:rPr>
          <w:delText xml:space="preserve"> shift</w:delText>
        </w:r>
      </w:del>
      <w:del w:id="261" w:author="Portner, Claus" w:date="2022-10-12T17:56:00Z">
        <w:r w:rsidR="00EA7A69" w:rsidDel="007F2036">
          <w:rPr>
            <w:rFonts w:ascii="Times New Roman" w:hAnsi="Times New Roman" w:cs="Times New Roman"/>
            <w:sz w:val="24"/>
            <w:szCs w:val="24"/>
          </w:rPr>
          <w:delText xml:space="preserve"> </w:delText>
        </w:r>
      </w:del>
      <w:del w:id="262" w:author="Portner, Claus" w:date="2022-10-12T17:57:00Z">
        <w:r w:rsidR="00EA7A69" w:rsidDel="00AD0473">
          <w:rPr>
            <w:rFonts w:ascii="Times New Roman" w:hAnsi="Times New Roman" w:cs="Times New Roman"/>
            <w:sz w:val="24"/>
            <w:szCs w:val="24"/>
          </w:rPr>
          <w:delText>following the first lockdown</w:delText>
        </w:r>
      </w:del>
      <w:ins w:id="263" w:author="Portner, Claus" w:date="2022-10-12T17:57:00Z">
        <w:r w:rsidR="00AD0473">
          <w:rPr>
            <w:rFonts w:ascii="Times New Roman" w:hAnsi="Times New Roman" w:cs="Times New Roman"/>
            <w:sz w:val="24"/>
            <w:szCs w:val="24"/>
          </w:rPr>
          <w:t>less attractive</w:t>
        </w:r>
      </w:ins>
      <w:ins w:id="264" w:author="Portner, Claus" w:date="2022-10-12T17:58:00Z">
        <w:r w:rsidR="00F7197B">
          <w:rPr>
            <w:rFonts w:ascii="Times New Roman" w:hAnsi="Times New Roman" w:cs="Times New Roman"/>
            <w:sz w:val="24"/>
            <w:szCs w:val="24"/>
          </w:rPr>
          <w:t xml:space="preserve"> </w:t>
        </w:r>
      </w:ins>
      <w:ins w:id="265" w:author="Portner, Claus" w:date="2022-10-16T17:13:00Z">
        <w:r w:rsidR="00BB467C">
          <w:rPr>
            <w:rFonts w:ascii="Times New Roman" w:hAnsi="Times New Roman" w:cs="Times New Roman"/>
            <w:sz w:val="24"/>
            <w:szCs w:val="24"/>
          </w:rPr>
          <w:t xml:space="preserve">as a coping mechanism </w:t>
        </w:r>
      </w:ins>
      <w:ins w:id="266" w:author="Portner, Claus" w:date="2022-10-12T17:58:00Z">
        <w:r w:rsidR="00F7197B">
          <w:rPr>
            <w:rFonts w:ascii="Times New Roman" w:hAnsi="Times New Roman" w:cs="Times New Roman"/>
            <w:sz w:val="24"/>
            <w:szCs w:val="24"/>
          </w:rPr>
          <w:t>during the second lockdown</w:t>
        </w:r>
      </w:ins>
      <w:r w:rsidR="00EA7A69">
        <w:rPr>
          <w:rFonts w:ascii="Times New Roman" w:hAnsi="Times New Roman" w:cs="Times New Roman"/>
          <w:sz w:val="24"/>
          <w:szCs w:val="24"/>
        </w:rPr>
        <w:t xml:space="preserve">. </w:t>
      </w:r>
    </w:p>
    <w:p w14:paraId="03E53610" w14:textId="3CAB4147" w:rsidR="00126558" w:rsidRDefault="0095642A" w:rsidP="00911669">
      <w:pPr>
        <w:spacing w:line="480" w:lineRule="auto"/>
        <w:ind w:firstLine="540"/>
        <w:jc w:val="both"/>
        <w:rPr>
          <w:rFonts w:ascii="Times New Roman" w:hAnsi="Times New Roman" w:cs="Times New Roman"/>
          <w:sz w:val="24"/>
          <w:szCs w:val="24"/>
        </w:rPr>
      </w:pPr>
      <w:del w:id="267" w:author="Portner, Claus" w:date="2022-10-15T15:30:00Z">
        <w:r w:rsidDel="009C262F">
          <w:rPr>
            <w:rFonts w:ascii="Times New Roman" w:hAnsi="Times New Roman" w:cs="Times New Roman"/>
            <w:sz w:val="24"/>
            <w:szCs w:val="24"/>
          </w:rPr>
          <w:delText xml:space="preserve">We investigate other mechanisms households could use to </w:delText>
        </w:r>
      </w:del>
      <w:del w:id="268" w:author="Portner, Claus" w:date="2022-10-12T17:59:00Z">
        <w:r w:rsidDel="00755E6B">
          <w:rPr>
            <w:rFonts w:ascii="Times New Roman" w:hAnsi="Times New Roman" w:cs="Times New Roman"/>
            <w:sz w:val="24"/>
            <w:szCs w:val="24"/>
          </w:rPr>
          <w:delText xml:space="preserve">cope with </w:delText>
        </w:r>
      </w:del>
      <w:del w:id="269" w:author="Portner, Claus" w:date="2022-10-15T15:30:00Z">
        <w:r w:rsidDel="009C262F">
          <w:rPr>
            <w:rFonts w:ascii="Times New Roman" w:hAnsi="Times New Roman" w:cs="Times New Roman"/>
            <w:sz w:val="24"/>
            <w:szCs w:val="24"/>
          </w:rPr>
          <w:delText>the effects of the lockdowns. We find that transfers from t</w:delText>
        </w:r>
      </w:del>
      <w:ins w:id="270" w:author="Portner, Claus" w:date="2022-10-15T15:30:00Z">
        <w:r w:rsidR="009C262F">
          <w:rPr>
            <w:rFonts w:ascii="Times New Roman" w:hAnsi="Times New Roman" w:cs="Times New Roman"/>
            <w:sz w:val="24"/>
            <w:szCs w:val="24"/>
          </w:rPr>
          <w:t>T</w:t>
        </w:r>
      </w:ins>
      <w:r>
        <w:rPr>
          <w:rFonts w:ascii="Times New Roman" w:hAnsi="Times New Roman" w:cs="Times New Roman"/>
          <w:sz w:val="24"/>
          <w:szCs w:val="24"/>
        </w:rPr>
        <w:t>raditional sources of assistance, such as remittance from abroad</w:t>
      </w:r>
      <w:ins w:id="271" w:author="Portner, Claus" w:date="2022-10-16T17:14:00Z">
        <w:r w:rsidR="00BB467C">
          <w:rPr>
            <w:rFonts w:ascii="Times New Roman" w:hAnsi="Times New Roman" w:cs="Times New Roman"/>
            <w:sz w:val="24"/>
            <w:szCs w:val="24"/>
          </w:rPr>
          <w:t xml:space="preserve"> or</w:t>
        </w:r>
      </w:ins>
      <w:del w:id="272" w:author="Portner, Claus" w:date="2022-10-16T17:14:00Z">
        <w:r w:rsidDel="00BB467C">
          <w:rPr>
            <w:rFonts w:ascii="Times New Roman" w:hAnsi="Times New Roman" w:cs="Times New Roman"/>
            <w:sz w:val="24"/>
            <w:szCs w:val="24"/>
          </w:rPr>
          <w:delText>,</w:delText>
        </w:r>
      </w:del>
      <w:r>
        <w:rPr>
          <w:rFonts w:ascii="Times New Roman" w:hAnsi="Times New Roman" w:cs="Times New Roman"/>
          <w:sz w:val="24"/>
          <w:szCs w:val="24"/>
        </w:rPr>
        <w:t xml:space="preserve"> assistance from family members within the country, </w:t>
      </w:r>
      <w:del w:id="273" w:author="Portner, Claus" w:date="2022-10-16T17:14:00Z">
        <w:r w:rsidDel="00BB467C">
          <w:rPr>
            <w:rFonts w:ascii="Times New Roman" w:hAnsi="Times New Roman" w:cs="Times New Roman"/>
            <w:sz w:val="24"/>
            <w:szCs w:val="24"/>
          </w:rPr>
          <w:delText xml:space="preserve">assistance from </w:delText>
        </w:r>
      </w:del>
      <w:r>
        <w:rPr>
          <w:rFonts w:ascii="Times New Roman" w:hAnsi="Times New Roman" w:cs="Times New Roman"/>
          <w:sz w:val="24"/>
          <w:szCs w:val="24"/>
        </w:rPr>
        <w:t xml:space="preserve">non-family individuals, and </w:t>
      </w:r>
      <w:del w:id="274" w:author="Portner, Claus" w:date="2022-10-16T17:14:00Z">
        <w:r w:rsidDel="00BB467C">
          <w:rPr>
            <w:rFonts w:ascii="Times New Roman" w:hAnsi="Times New Roman" w:cs="Times New Roman"/>
            <w:sz w:val="24"/>
            <w:szCs w:val="24"/>
          </w:rPr>
          <w:delText xml:space="preserve">assistance from </w:delText>
        </w:r>
      </w:del>
      <w:r>
        <w:rPr>
          <w:rFonts w:ascii="Times New Roman" w:hAnsi="Times New Roman" w:cs="Times New Roman"/>
          <w:sz w:val="24"/>
          <w:szCs w:val="24"/>
        </w:rPr>
        <w:t xml:space="preserve">development organizations, </w:t>
      </w:r>
      <w:ins w:id="275" w:author="Portner, Claus" w:date="2022-10-12T18:00:00Z">
        <w:r w:rsidR="00755E6B">
          <w:rPr>
            <w:rFonts w:ascii="Times New Roman" w:hAnsi="Times New Roman" w:cs="Times New Roman"/>
            <w:sz w:val="24"/>
            <w:szCs w:val="24"/>
          </w:rPr>
          <w:t xml:space="preserve">all </w:t>
        </w:r>
      </w:ins>
      <w:r>
        <w:rPr>
          <w:rFonts w:ascii="Times New Roman" w:hAnsi="Times New Roman" w:cs="Times New Roman"/>
          <w:sz w:val="24"/>
          <w:szCs w:val="24"/>
        </w:rPr>
        <w:t xml:space="preserve">decreased during the lockdowns. This suggests that the worldwide macroeconomic shock from </w:t>
      </w:r>
      <w:r w:rsidR="00156B9B">
        <w:rPr>
          <w:rFonts w:ascii="Times New Roman" w:hAnsi="Times New Roman" w:cs="Times New Roman"/>
          <w:sz w:val="24"/>
          <w:szCs w:val="24"/>
        </w:rPr>
        <w:t>Covid</w:t>
      </w:r>
      <w:r>
        <w:rPr>
          <w:rFonts w:ascii="Times New Roman" w:hAnsi="Times New Roman" w:cs="Times New Roman"/>
          <w:sz w:val="24"/>
          <w:szCs w:val="24"/>
        </w:rPr>
        <w:t xml:space="preserve">-19 </w:t>
      </w:r>
      <w:r w:rsidRPr="00B477B7">
        <w:rPr>
          <w:rFonts w:ascii="Times New Roman" w:hAnsi="Times New Roman" w:cs="Times New Roman"/>
          <w:sz w:val="24"/>
          <w:szCs w:val="24"/>
        </w:rPr>
        <w:t xml:space="preserve">affected everyone’s income </w:t>
      </w:r>
      <w:r>
        <w:rPr>
          <w:rFonts w:ascii="Times New Roman" w:hAnsi="Times New Roman" w:cs="Times New Roman"/>
          <w:sz w:val="24"/>
          <w:szCs w:val="24"/>
        </w:rPr>
        <w:t>and</w:t>
      </w:r>
      <w:r w:rsidRPr="00B477B7">
        <w:rPr>
          <w:rFonts w:ascii="Times New Roman" w:hAnsi="Times New Roman" w:cs="Times New Roman"/>
          <w:sz w:val="24"/>
          <w:szCs w:val="24"/>
        </w:rPr>
        <w:t xml:space="preserve"> ability to </w:t>
      </w:r>
      <w:del w:id="276" w:author="Portner, Claus" w:date="2022-10-16T17:10:00Z">
        <w:r w:rsidRPr="00B477B7" w:rsidDel="003D12C9">
          <w:rPr>
            <w:rFonts w:ascii="Times New Roman" w:hAnsi="Times New Roman" w:cs="Times New Roman"/>
            <w:sz w:val="24"/>
            <w:szCs w:val="24"/>
          </w:rPr>
          <w:delText xml:space="preserve">send </w:delText>
        </w:r>
        <w:r w:rsidDel="003D12C9">
          <w:rPr>
            <w:rFonts w:ascii="Times New Roman" w:hAnsi="Times New Roman" w:cs="Times New Roman"/>
            <w:sz w:val="24"/>
            <w:szCs w:val="24"/>
          </w:rPr>
          <w:delText>assistance</w:delText>
        </w:r>
      </w:del>
      <w:ins w:id="277" w:author="Portner, Claus" w:date="2022-10-16T17:10:00Z">
        <w:r w:rsidR="003D12C9">
          <w:rPr>
            <w:rFonts w:ascii="Times New Roman" w:hAnsi="Times New Roman" w:cs="Times New Roman"/>
            <w:sz w:val="24"/>
            <w:szCs w:val="24"/>
          </w:rPr>
          <w:t>transfer resources to needy relatives or friends</w:t>
        </w:r>
      </w:ins>
      <w:r>
        <w:rPr>
          <w:rFonts w:ascii="Times New Roman" w:hAnsi="Times New Roman" w:cs="Times New Roman"/>
          <w:sz w:val="24"/>
          <w:szCs w:val="24"/>
        </w:rPr>
        <w:t>. Th</w:t>
      </w:r>
      <w:ins w:id="278" w:author="Portner, Claus" w:date="2022-10-12T18:00:00Z">
        <w:r w:rsidR="00755E6B">
          <w:rPr>
            <w:rFonts w:ascii="Times New Roman" w:hAnsi="Times New Roman" w:cs="Times New Roman"/>
            <w:sz w:val="24"/>
            <w:szCs w:val="24"/>
          </w:rPr>
          <w:t>is</w:t>
        </w:r>
      </w:ins>
      <w:del w:id="279" w:author="Portner, Claus" w:date="2022-10-12T18:00:00Z">
        <w:r w:rsidDel="00755E6B">
          <w:rPr>
            <w:rFonts w:ascii="Times New Roman" w:hAnsi="Times New Roman" w:cs="Times New Roman"/>
            <w:sz w:val="24"/>
            <w:szCs w:val="24"/>
          </w:rPr>
          <w:delText>e</w:delText>
        </w:r>
      </w:del>
      <w:r>
        <w:rPr>
          <w:rFonts w:ascii="Times New Roman" w:hAnsi="Times New Roman" w:cs="Times New Roman"/>
          <w:sz w:val="24"/>
          <w:szCs w:val="24"/>
        </w:rPr>
        <w:t xml:space="preserve"> </w:t>
      </w:r>
      <w:ins w:id="280" w:author="Portner, Claus" w:date="2022-10-16T17:15:00Z">
        <w:r w:rsidR="008766F3">
          <w:rPr>
            <w:rFonts w:ascii="Times New Roman" w:hAnsi="Times New Roman" w:cs="Times New Roman"/>
            <w:sz w:val="24"/>
            <w:szCs w:val="24"/>
          </w:rPr>
          <w:t>failure of the standard coping mechanism</w:t>
        </w:r>
        <w:r w:rsidR="00500E87">
          <w:rPr>
            <w:rFonts w:ascii="Times New Roman" w:hAnsi="Times New Roman" w:cs="Times New Roman"/>
            <w:sz w:val="24"/>
            <w:szCs w:val="24"/>
          </w:rPr>
          <w:t>s</w:t>
        </w:r>
        <w:r w:rsidR="008766F3">
          <w:rPr>
            <w:rFonts w:ascii="Times New Roman" w:hAnsi="Times New Roman" w:cs="Times New Roman"/>
            <w:sz w:val="24"/>
            <w:szCs w:val="24"/>
          </w:rPr>
          <w:t xml:space="preserve"> </w:t>
        </w:r>
      </w:ins>
      <w:del w:id="281" w:author="Portner, Claus" w:date="2022-10-16T17:15:00Z">
        <w:r w:rsidDel="008766F3">
          <w:rPr>
            <w:rFonts w:ascii="Times New Roman" w:hAnsi="Times New Roman" w:cs="Times New Roman"/>
            <w:sz w:val="24"/>
            <w:szCs w:val="24"/>
          </w:rPr>
          <w:delText>lack of assistance</w:delText>
        </w:r>
      </w:del>
      <w:ins w:id="282" w:author="Portner, Claus" w:date="2022-10-12T18:00:00Z">
        <w:r w:rsidR="00755E6B">
          <w:rPr>
            <w:rFonts w:ascii="Times New Roman" w:hAnsi="Times New Roman" w:cs="Times New Roman"/>
            <w:sz w:val="24"/>
            <w:szCs w:val="24"/>
          </w:rPr>
          <w:t>likely</w:t>
        </w:r>
      </w:ins>
      <w:ins w:id="283" w:author="Portner, Claus" w:date="2022-10-16T17:15:00Z">
        <w:r w:rsidR="00500E87">
          <w:rPr>
            <w:rFonts w:ascii="Times New Roman" w:hAnsi="Times New Roman" w:cs="Times New Roman"/>
            <w:sz w:val="24"/>
            <w:szCs w:val="24"/>
          </w:rPr>
          <w:t xml:space="preserve"> is</w:t>
        </w:r>
      </w:ins>
      <w:ins w:id="284" w:author="Portner, Claus" w:date="2022-10-12T18:00:00Z">
        <w:r w:rsidR="00755E6B">
          <w:rPr>
            <w:rFonts w:ascii="Times New Roman" w:hAnsi="Times New Roman" w:cs="Times New Roman"/>
            <w:sz w:val="24"/>
            <w:szCs w:val="24"/>
          </w:rPr>
          <w:t xml:space="preserve"> a significant </w:t>
        </w:r>
        <w:r w:rsidR="00FA725A">
          <w:rPr>
            <w:rFonts w:ascii="Times New Roman" w:hAnsi="Times New Roman" w:cs="Times New Roman"/>
            <w:sz w:val="24"/>
            <w:szCs w:val="24"/>
          </w:rPr>
          <w:t>factor in</w:t>
        </w:r>
      </w:ins>
      <w:del w:id="285" w:author="Portner, Claus" w:date="2022-10-12T18:00:00Z">
        <w:r w:rsidDel="00755E6B">
          <w:rPr>
            <w:rFonts w:ascii="Times New Roman" w:hAnsi="Times New Roman" w:cs="Times New Roman"/>
            <w:sz w:val="24"/>
            <w:szCs w:val="24"/>
          </w:rPr>
          <w:delText xml:space="preserve"> may</w:delText>
        </w:r>
      </w:del>
      <w:r>
        <w:rPr>
          <w:rFonts w:ascii="Times New Roman" w:hAnsi="Times New Roman" w:cs="Times New Roman"/>
          <w:sz w:val="24"/>
          <w:szCs w:val="24"/>
        </w:rPr>
        <w:t xml:space="preserve"> explain</w:t>
      </w:r>
      <w:ins w:id="286" w:author="Portner, Claus" w:date="2022-10-12T18:00:00Z">
        <w:r w:rsidR="00FA725A">
          <w:rPr>
            <w:rFonts w:ascii="Times New Roman" w:hAnsi="Times New Roman" w:cs="Times New Roman"/>
            <w:sz w:val="24"/>
            <w:szCs w:val="24"/>
          </w:rPr>
          <w:t>ing</w:t>
        </w:r>
      </w:ins>
      <w:r>
        <w:rPr>
          <w:rFonts w:ascii="Times New Roman" w:hAnsi="Times New Roman" w:cs="Times New Roman"/>
          <w:sz w:val="24"/>
          <w:szCs w:val="24"/>
        </w:rPr>
        <w:t xml:space="preserve"> lockdowns’ substantial effect on food insecurity. Finally, we find evidence </w:t>
      </w:r>
      <w:r w:rsidR="00156B9B">
        <w:rPr>
          <w:rFonts w:ascii="Times New Roman" w:hAnsi="Times New Roman" w:cs="Times New Roman"/>
          <w:sz w:val="24"/>
          <w:szCs w:val="24"/>
        </w:rPr>
        <w:t xml:space="preserve">of </w:t>
      </w:r>
      <w:del w:id="287" w:author="Portner, Claus" w:date="2022-10-15T15:32:00Z">
        <w:r w:rsidR="00156B9B" w:rsidDel="00705D8E">
          <w:rPr>
            <w:rFonts w:ascii="Times New Roman" w:hAnsi="Times New Roman" w:cs="Times New Roman"/>
            <w:sz w:val="24"/>
            <w:szCs w:val="24"/>
          </w:rPr>
          <w:delText xml:space="preserve">migration after the lockdowns </w:delText>
        </w:r>
      </w:del>
      <w:del w:id="288" w:author="Portner, Claus" w:date="2022-10-12T18:00:00Z">
        <w:r w:rsidR="00156B9B" w:rsidDel="00FA725A">
          <w:rPr>
            <w:rFonts w:ascii="Times New Roman" w:hAnsi="Times New Roman" w:cs="Times New Roman"/>
            <w:sz w:val="24"/>
            <w:szCs w:val="24"/>
          </w:rPr>
          <w:delText>as there was</w:delText>
        </w:r>
      </w:del>
      <w:del w:id="289" w:author="Portner, Claus" w:date="2022-10-15T15:32:00Z">
        <w:r w:rsidR="00156B9B" w:rsidDel="00705D8E">
          <w:rPr>
            <w:rFonts w:ascii="Times New Roman" w:hAnsi="Times New Roman" w:cs="Times New Roman"/>
            <w:sz w:val="24"/>
            <w:szCs w:val="24"/>
          </w:rPr>
          <w:delText xml:space="preserve"> </w:delText>
        </w:r>
      </w:del>
      <w:r>
        <w:rPr>
          <w:rFonts w:ascii="Times New Roman" w:hAnsi="Times New Roman" w:cs="Times New Roman"/>
          <w:sz w:val="24"/>
          <w:szCs w:val="24"/>
        </w:rPr>
        <w:t xml:space="preserve">a net increase in </w:t>
      </w:r>
      <w:del w:id="290" w:author="Portner, Claus" w:date="2022-10-15T15:32:00Z">
        <w:r w:rsidDel="007A7EC2">
          <w:rPr>
            <w:rFonts w:ascii="Times New Roman" w:hAnsi="Times New Roman" w:cs="Times New Roman"/>
            <w:sz w:val="24"/>
            <w:szCs w:val="24"/>
          </w:rPr>
          <w:delText xml:space="preserve">the number of </w:delText>
        </w:r>
      </w:del>
      <w:del w:id="291" w:author="Portner, Claus" w:date="2022-10-12T18:00:00Z">
        <w:r w:rsidDel="00FA725A">
          <w:rPr>
            <w:rFonts w:ascii="Times New Roman" w:hAnsi="Times New Roman" w:cs="Times New Roman"/>
            <w:sz w:val="24"/>
            <w:szCs w:val="24"/>
          </w:rPr>
          <w:delText>members in households</w:delText>
        </w:r>
      </w:del>
      <w:ins w:id="292" w:author="Portner, Claus" w:date="2022-10-12T18:00:00Z">
        <w:r w:rsidR="00FA725A">
          <w:rPr>
            <w:rFonts w:ascii="Times New Roman" w:hAnsi="Times New Roman" w:cs="Times New Roman"/>
            <w:sz w:val="24"/>
            <w:szCs w:val="24"/>
          </w:rPr>
          <w:t>household members</w:t>
        </w:r>
      </w:ins>
      <w:r>
        <w:rPr>
          <w:rFonts w:ascii="Times New Roman" w:hAnsi="Times New Roman" w:cs="Times New Roman"/>
          <w:sz w:val="24"/>
          <w:szCs w:val="24"/>
        </w:rPr>
        <w:t xml:space="preserve">, </w:t>
      </w:r>
      <w:del w:id="293" w:author="Portner, Claus" w:date="2022-10-15T15:32:00Z">
        <w:r w:rsidDel="00705D8E">
          <w:rPr>
            <w:rFonts w:ascii="Times New Roman" w:hAnsi="Times New Roman" w:cs="Times New Roman"/>
            <w:sz w:val="24"/>
            <w:szCs w:val="24"/>
          </w:rPr>
          <w:delText>which may suggest</w:delText>
        </w:r>
      </w:del>
      <w:ins w:id="294" w:author="Portner, Claus" w:date="2022-10-15T15:32:00Z">
        <w:r w:rsidR="00705D8E">
          <w:rPr>
            <w:rFonts w:ascii="Times New Roman" w:hAnsi="Times New Roman" w:cs="Times New Roman"/>
            <w:sz w:val="24"/>
            <w:szCs w:val="24"/>
          </w:rPr>
          <w:t>suggesting</w:t>
        </w:r>
      </w:ins>
      <w:r>
        <w:rPr>
          <w:rFonts w:ascii="Times New Roman" w:hAnsi="Times New Roman" w:cs="Times New Roman"/>
          <w:sz w:val="24"/>
          <w:szCs w:val="24"/>
        </w:rPr>
        <w:t xml:space="preserve"> that lockdowns forced individuals living elsewhere to join/rejoin the household. </w:t>
      </w:r>
    </w:p>
    <w:p w14:paraId="7C0C6C01" w14:textId="426FF52A" w:rsidR="00F86207" w:rsidRPr="00F86207" w:rsidRDefault="00863BCE" w:rsidP="005C38C9">
      <w:pPr>
        <w:spacing w:line="480" w:lineRule="auto"/>
        <w:jc w:val="both"/>
        <w:rPr>
          <w:rFonts w:ascii="Times New Roman" w:hAnsi="Times New Roman" w:cs="Times New Roman"/>
          <w:i/>
          <w:iCs/>
          <w:sz w:val="24"/>
          <w:szCs w:val="24"/>
        </w:rPr>
      </w:pPr>
      <w:r w:rsidRPr="00863BCE">
        <w:rPr>
          <w:rFonts w:ascii="Times New Roman" w:hAnsi="Times New Roman" w:cs="Times New Roman"/>
          <w:b/>
          <w:bCs/>
          <w:sz w:val="24"/>
          <w:szCs w:val="24"/>
        </w:rPr>
        <w:t xml:space="preserve">2. </w:t>
      </w:r>
      <w:r w:rsidR="00292A6A">
        <w:rPr>
          <w:rFonts w:ascii="Times New Roman" w:hAnsi="Times New Roman" w:cs="Times New Roman"/>
          <w:b/>
          <w:bCs/>
          <w:sz w:val="24"/>
          <w:szCs w:val="24"/>
        </w:rPr>
        <w:t xml:space="preserve">Lockdown </w:t>
      </w:r>
      <w:r w:rsidR="00F86207">
        <w:rPr>
          <w:rFonts w:ascii="Times New Roman" w:hAnsi="Times New Roman" w:cs="Times New Roman"/>
          <w:b/>
          <w:bCs/>
          <w:sz w:val="24"/>
          <w:szCs w:val="24"/>
        </w:rPr>
        <w:t>Context</w:t>
      </w:r>
    </w:p>
    <w:p w14:paraId="05E95DEE" w14:textId="467E42C5" w:rsidR="00014699" w:rsidRDefault="00F86207" w:rsidP="00F86207">
      <w:pPr>
        <w:spacing w:line="480" w:lineRule="auto"/>
        <w:ind w:firstLine="540"/>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On March 18, 2020, the Ugandan government started imposing restrictions, including travel restrictions and cancellation of public gatherings</w:t>
      </w:r>
      <w:r w:rsidRPr="008566C7">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such as</w:t>
      </w:r>
      <w:r w:rsidRPr="008566C7">
        <w:rPr>
          <w:rFonts w:ascii="Times New Roman" w:hAnsi="Times New Roman" w:cs="Times New Roman"/>
          <w:color w:val="333333"/>
          <w:sz w:val="24"/>
          <w:szCs w:val="24"/>
          <w:shd w:val="clear" w:color="auto" w:fill="FFFFFF"/>
        </w:rPr>
        <w:t xml:space="preserve"> religious services, weddings</w:t>
      </w:r>
      <w:r>
        <w:rPr>
          <w:rFonts w:ascii="Times New Roman" w:hAnsi="Times New Roman" w:cs="Times New Roman"/>
          <w:color w:val="333333"/>
          <w:sz w:val="24"/>
          <w:szCs w:val="24"/>
          <w:shd w:val="clear" w:color="auto" w:fill="FFFFFF"/>
        </w:rPr>
        <w:t>,</w:t>
      </w:r>
      <w:r w:rsidRPr="008566C7">
        <w:rPr>
          <w:rFonts w:ascii="Times New Roman" w:hAnsi="Times New Roman" w:cs="Times New Roman"/>
          <w:color w:val="333333"/>
          <w:sz w:val="24"/>
          <w:szCs w:val="24"/>
          <w:shd w:val="clear" w:color="auto" w:fill="FFFFFF"/>
        </w:rPr>
        <w:t xml:space="preserve"> and </w:t>
      </w:r>
      <w:r>
        <w:rPr>
          <w:rFonts w:ascii="Times New Roman" w:hAnsi="Times New Roman" w:cs="Times New Roman"/>
          <w:color w:val="333333"/>
          <w:sz w:val="24"/>
          <w:szCs w:val="24"/>
          <w:shd w:val="clear" w:color="auto" w:fill="FFFFFF"/>
        </w:rPr>
        <w:t xml:space="preserve">music events </w:t>
      </w:r>
      <w:r>
        <w:rPr>
          <w:rFonts w:ascii="Times New Roman" w:hAnsi="Times New Roman" w:cs="Times New Roman"/>
          <w:color w:val="333333"/>
          <w:sz w:val="24"/>
          <w:szCs w:val="24"/>
          <w:shd w:val="clear" w:color="auto" w:fill="FFFFFF"/>
        </w:rPr>
        <w:fldChar w:fldCharType="begin"/>
      </w:r>
      <w:r w:rsidR="00E86C82">
        <w:rPr>
          <w:rFonts w:ascii="Times New Roman" w:hAnsi="Times New Roman" w:cs="Times New Roman"/>
          <w:color w:val="333333"/>
          <w:sz w:val="24"/>
          <w:szCs w:val="24"/>
          <w:shd w:val="clear" w:color="auto" w:fill="FFFFFF"/>
        </w:rPr>
        <w:instrText xml:space="preserve"> ADDIN ZOTERO_ITEM CSL_CITATION {"citationID":"ezZSF4F7","properties":{"formattedCitation":"(Uganda Bureau of Statistics, 2022)","plainCitation":"(Uganda Bureau of Statistics, 2022)","noteIndex":0},"citationItems":[{"id":569,"uris":["http://zotero.org/groups/4758024/items/UAXIK5NP"],"itemData":{"id":569,"type":"document","title":"Uganda High-Frequency Phone Survey on COVID-19 – Basic Information Document","URL":"https://microdata.worldbank.org/index.php/catalog/3765/related-materials","author":[{"family":"Uganda Bureau of Statistics","given":""}],"accessed":{"date-parts":[["2022",8,23]]},"issued":{"date-parts":[["2022"]]}}}],"schema":"https://github.com/citation-style-language/schema/raw/master/csl-citation.json"} </w:instrText>
      </w:r>
      <w:r>
        <w:rPr>
          <w:rFonts w:ascii="Times New Roman" w:hAnsi="Times New Roman" w:cs="Times New Roman"/>
          <w:color w:val="333333"/>
          <w:sz w:val="24"/>
          <w:szCs w:val="24"/>
          <w:shd w:val="clear" w:color="auto" w:fill="FFFFFF"/>
        </w:rPr>
        <w:fldChar w:fldCharType="separate"/>
      </w:r>
      <w:r w:rsidRPr="008A7394">
        <w:rPr>
          <w:rFonts w:ascii="Times New Roman" w:hAnsi="Times New Roman" w:cs="Times New Roman"/>
          <w:sz w:val="24"/>
        </w:rPr>
        <w:t>(Uganda Bureau of Statistics, 2022)</w:t>
      </w:r>
      <w:r>
        <w:rPr>
          <w:rFonts w:ascii="Times New Roman" w:hAnsi="Times New Roman" w:cs="Times New Roman"/>
          <w:color w:val="333333"/>
          <w:sz w:val="24"/>
          <w:szCs w:val="24"/>
          <w:shd w:val="clear" w:color="auto" w:fill="FFFFFF"/>
        </w:rPr>
        <w:fldChar w:fldCharType="end"/>
      </w:r>
      <w:r>
        <w:rPr>
          <w:rFonts w:ascii="Times New Roman" w:hAnsi="Times New Roman" w:cs="Times New Roman"/>
          <w:sz w:val="24"/>
          <w:szCs w:val="24"/>
        </w:rPr>
        <w:t>.</w:t>
      </w:r>
      <w:ins w:id="295" w:author="Portner, Claus" w:date="2022-10-15T15:39:00Z">
        <w:r w:rsidR="0028273A">
          <w:rPr>
            <w:rFonts w:ascii="Times New Roman" w:hAnsi="Times New Roman" w:cs="Times New Roman"/>
            <w:sz w:val="24"/>
            <w:szCs w:val="24"/>
          </w:rPr>
          <w:t xml:space="preserve"> A</w:t>
        </w:r>
      </w:ins>
      <w:r w:rsidRPr="008566C7">
        <w:rPr>
          <w:rFonts w:ascii="Times New Roman" w:hAnsi="Times New Roman" w:cs="Times New Roman"/>
          <w:color w:val="333333"/>
          <w:sz w:val="24"/>
          <w:szCs w:val="24"/>
          <w:shd w:val="clear" w:color="auto" w:fill="FFFFFF"/>
        </w:rPr>
        <w:t xml:space="preserve"> </w:t>
      </w:r>
      <w:ins w:id="296" w:author="Portner, Claus" w:date="2022-10-15T15:39:00Z">
        <w:r w:rsidR="0028273A">
          <w:rPr>
            <w:rFonts w:ascii="Times New Roman" w:hAnsi="Times New Roman" w:cs="Times New Roman"/>
            <w:color w:val="333333"/>
            <w:sz w:val="24"/>
            <w:szCs w:val="24"/>
            <w:shd w:val="clear" w:color="auto" w:fill="FFFFFF"/>
          </w:rPr>
          <w:t>t</w:t>
        </w:r>
      </w:ins>
      <w:del w:id="297" w:author="Portner, Claus" w:date="2022-10-15T15:39:00Z">
        <w:r w:rsidDel="0028273A">
          <w:rPr>
            <w:rFonts w:ascii="Times New Roman" w:hAnsi="Times New Roman" w:cs="Times New Roman"/>
            <w:color w:val="333333"/>
            <w:sz w:val="24"/>
            <w:szCs w:val="24"/>
            <w:shd w:val="clear" w:color="auto" w:fill="FFFFFF"/>
          </w:rPr>
          <w:delText>T</w:delText>
        </w:r>
      </w:del>
      <w:r>
        <w:rPr>
          <w:rFonts w:ascii="Times New Roman" w:hAnsi="Times New Roman" w:cs="Times New Roman"/>
          <w:color w:val="333333"/>
          <w:sz w:val="24"/>
          <w:szCs w:val="24"/>
          <w:shd w:val="clear" w:color="auto" w:fill="FFFFFF"/>
        </w:rPr>
        <w:t>otal lockdown</w:t>
      </w:r>
      <w:del w:id="298" w:author="Portner, Claus" w:date="2022-10-15T15:39:00Z">
        <w:r w:rsidDel="0028273A">
          <w:rPr>
            <w:rFonts w:ascii="Times New Roman" w:hAnsi="Times New Roman" w:cs="Times New Roman"/>
            <w:color w:val="333333"/>
            <w:sz w:val="24"/>
            <w:szCs w:val="24"/>
            <w:shd w:val="clear" w:color="auto" w:fill="FFFFFF"/>
          </w:rPr>
          <w:delText>s</w:delText>
        </w:r>
      </w:del>
      <w:r>
        <w:rPr>
          <w:rFonts w:ascii="Times New Roman" w:hAnsi="Times New Roman" w:cs="Times New Roman"/>
          <w:color w:val="333333"/>
          <w:sz w:val="24"/>
          <w:szCs w:val="24"/>
          <w:shd w:val="clear" w:color="auto" w:fill="FFFFFF"/>
        </w:rPr>
        <w:t xml:space="preserve"> w</w:t>
      </w:r>
      <w:ins w:id="299" w:author="Portner, Claus" w:date="2022-10-15T15:39:00Z">
        <w:r w:rsidR="0028273A">
          <w:rPr>
            <w:rFonts w:ascii="Times New Roman" w:hAnsi="Times New Roman" w:cs="Times New Roman"/>
            <w:color w:val="333333"/>
            <w:sz w:val="24"/>
            <w:szCs w:val="24"/>
            <w:shd w:val="clear" w:color="auto" w:fill="FFFFFF"/>
          </w:rPr>
          <w:t>as</w:t>
        </w:r>
      </w:ins>
      <w:del w:id="300" w:author="Portner, Claus" w:date="2022-10-15T15:39:00Z">
        <w:r w:rsidDel="0028273A">
          <w:rPr>
            <w:rFonts w:ascii="Times New Roman" w:hAnsi="Times New Roman" w:cs="Times New Roman"/>
            <w:color w:val="333333"/>
            <w:sz w:val="24"/>
            <w:szCs w:val="24"/>
            <w:shd w:val="clear" w:color="auto" w:fill="FFFFFF"/>
          </w:rPr>
          <w:delText>ere</w:delText>
        </w:r>
      </w:del>
      <w:r>
        <w:rPr>
          <w:rFonts w:ascii="Times New Roman" w:hAnsi="Times New Roman" w:cs="Times New Roman"/>
          <w:color w:val="333333"/>
          <w:sz w:val="24"/>
          <w:szCs w:val="24"/>
          <w:shd w:val="clear" w:color="auto" w:fill="FFFFFF"/>
        </w:rPr>
        <w:t xml:space="preserve"> imposed on March 30 with </w:t>
      </w:r>
      <w:r w:rsidRPr="008566C7">
        <w:rPr>
          <w:rFonts w:ascii="Times New Roman" w:hAnsi="Times New Roman" w:cs="Times New Roman"/>
          <w:color w:val="333333"/>
          <w:sz w:val="24"/>
          <w:szCs w:val="24"/>
          <w:shd w:val="clear" w:color="auto" w:fill="FFFFFF"/>
        </w:rPr>
        <w:t>a nationwide curfew from 7 pm to 6:30 am</w:t>
      </w:r>
      <w:r>
        <w:rPr>
          <w:rFonts w:ascii="Times New Roman" w:hAnsi="Times New Roman" w:cs="Times New Roman"/>
          <w:color w:val="333333"/>
          <w:sz w:val="24"/>
          <w:szCs w:val="24"/>
          <w:shd w:val="clear" w:color="auto" w:fill="FFFFFF"/>
        </w:rPr>
        <w:t xml:space="preserve">, banning of public </w:t>
      </w:r>
      <w:del w:id="301" w:author="Portner, Claus" w:date="2022-10-15T15:39:00Z">
        <w:r w:rsidDel="0028273A">
          <w:rPr>
            <w:rFonts w:ascii="Times New Roman" w:hAnsi="Times New Roman" w:cs="Times New Roman"/>
            <w:color w:val="333333"/>
            <w:sz w:val="24"/>
            <w:szCs w:val="24"/>
            <w:shd w:val="clear" w:color="auto" w:fill="FFFFFF"/>
          </w:rPr>
          <w:delText>transportations</w:delText>
        </w:r>
      </w:del>
      <w:ins w:id="302" w:author="Portner, Claus" w:date="2022-10-15T15:39:00Z">
        <w:r w:rsidR="0028273A">
          <w:rPr>
            <w:rFonts w:ascii="Times New Roman" w:hAnsi="Times New Roman" w:cs="Times New Roman"/>
            <w:color w:val="333333"/>
            <w:sz w:val="24"/>
            <w:szCs w:val="24"/>
            <w:shd w:val="clear" w:color="auto" w:fill="FFFFFF"/>
          </w:rPr>
          <w:t>transportation</w:t>
        </w:r>
      </w:ins>
      <w:r>
        <w:rPr>
          <w:rFonts w:ascii="Times New Roman" w:hAnsi="Times New Roman" w:cs="Times New Roman"/>
          <w:color w:val="333333"/>
          <w:sz w:val="24"/>
          <w:szCs w:val="24"/>
          <w:shd w:val="clear" w:color="auto" w:fill="FFFFFF"/>
        </w:rPr>
        <w:t xml:space="preserve">, strict </w:t>
      </w:r>
      <w:r w:rsidRPr="008566C7">
        <w:rPr>
          <w:rFonts w:ascii="Times New Roman" w:hAnsi="Times New Roman" w:cs="Times New Roman"/>
          <w:color w:val="333333"/>
          <w:sz w:val="24"/>
          <w:szCs w:val="24"/>
          <w:shd w:val="clear" w:color="auto" w:fill="FFFFFF"/>
        </w:rPr>
        <w:t xml:space="preserve">regulations </w:t>
      </w:r>
      <w:r>
        <w:rPr>
          <w:rFonts w:ascii="Times New Roman" w:hAnsi="Times New Roman" w:cs="Times New Roman"/>
          <w:color w:val="333333"/>
          <w:sz w:val="24"/>
          <w:szCs w:val="24"/>
          <w:shd w:val="clear" w:color="auto" w:fill="FFFFFF"/>
        </w:rPr>
        <w:t xml:space="preserve">on the movement of </w:t>
      </w:r>
      <w:r w:rsidRPr="008566C7">
        <w:rPr>
          <w:rFonts w:ascii="Times New Roman" w:hAnsi="Times New Roman" w:cs="Times New Roman"/>
          <w:color w:val="333333"/>
          <w:sz w:val="24"/>
          <w:szCs w:val="24"/>
          <w:shd w:val="clear" w:color="auto" w:fill="FFFFFF"/>
        </w:rPr>
        <w:t>vehicles</w:t>
      </w:r>
      <w:r>
        <w:rPr>
          <w:rFonts w:ascii="Times New Roman" w:hAnsi="Times New Roman" w:cs="Times New Roman"/>
          <w:color w:val="333333"/>
          <w:sz w:val="24"/>
          <w:szCs w:val="24"/>
          <w:shd w:val="clear" w:color="auto" w:fill="FFFFFF"/>
        </w:rPr>
        <w:t xml:space="preserve">, and closure of all non-essential businesses, which extended till the end of May </w:t>
      </w:r>
      <w:r>
        <w:rPr>
          <w:rFonts w:ascii="Times New Roman" w:hAnsi="Times New Roman" w:cs="Times New Roman"/>
          <w:color w:val="333333"/>
          <w:sz w:val="24"/>
          <w:szCs w:val="24"/>
          <w:shd w:val="clear" w:color="auto" w:fill="FFFFFF"/>
        </w:rPr>
        <w:fldChar w:fldCharType="begin"/>
      </w:r>
      <w:r w:rsidR="00E86C82">
        <w:rPr>
          <w:rFonts w:ascii="Times New Roman" w:hAnsi="Times New Roman" w:cs="Times New Roman"/>
          <w:color w:val="333333"/>
          <w:sz w:val="24"/>
          <w:szCs w:val="24"/>
          <w:shd w:val="clear" w:color="auto" w:fill="FFFFFF"/>
        </w:rPr>
        <w:instrText xml:space="preserve"> ADDIN ZOTERO_ITEM CSL_CITATION {"citationID":"tJocwYkW","properties":{"formattedCitation":"(Alfonsi et al., 2021; Margini et al., 2020)","plainCitation":"(Alfonsi et al., 2021; Margini et al., 2020)","noteIndex":0},"citationItems":[{"id":567,"uris":["http://zotero.org/groups/4758024/items/58SK6NCX"],"itemData":{"id":567,"type":"article-journal","container-title":"Centre for Economic Policy Research","language":"en","page":"7","source":"Zotero","title":"COVID-19 and Ugandan SMEs: Impacts and Speed of Recovery","author":[{"family":"Alfonsi","given":"Livia"},{"family":"Bandiera","given":"Oriana"},{"family":"Bassi","given":"Vittorio"},{"family":"Burgess","given":"Robin"},{"family":"Rasul","given":"Imran"},{"family":"Veroux","given":"Ottavia"},{"family":"Vitali","given":"Anna"}],"issued":{"date-parts":[["2021",10]]}}},{"id":564,"uris":["http://zotero.org/groups/4758024/items/TCUP92XQ"],"itemData":{"id":564,"type":"report","event-place":"Washington, DC","publisher":"ThinkWell and Ministry of Health Uganda","publisher-place":"Washington, DC","title":"Case study: The Initial COVID-19 response in Uganda","author":[{"family":"Margini","given":"Federica"},{"family":"Pattnaik","given":"Anooj"},{"family":"Jordanwood","given":"Tapley"},{"family":"Nakyanzi","given":"Angellah"},{"family":"Byakika","given":"Sarah"}],"issued":{"date-parts":[["2020"]]}}}],"schema":"https://github.com/citation-style-language/schema/raw/master/csl-citation.json"} </w:instrText>
      </w:r>
      <w:r>
        <w:rPr>
          <w:rFonts w:ascii="Times New Roman" w:hAnsi="Times New Roman" w:cs="Times New Roman"/>
          <w:color w:val="333333"/>
          <w:sz w:val="24"/>
          <w:szCs w:val="24"/>
          <w:shd w:val="clear" w:color="auto" w:fill="FFFFFF"/>
        </w:rPr>
        <w:fldChar w:fldCharType="separate"/>
      </w:r>
      <w:r w:rsidR="001B0D32" w:rsidRPr="001B0D32">
        <w:rPr>
          <w:rFonts w:ascii="Times New Roman" w:hAnsi="Times New Roman" w:cs="Times New Roman"/>
          <w:sz w:val="24"/>
        </w:rPr>
        <w:t>(Alfonsi et al., 2021; Margini et al., 2020)</w:t>
      </w:r>
      <w:r>
        <w:rPr>
          <w:rFonts w:ascii="Times New Roman" w:hAnsi="Times New Roman" w:cs="Times New Roman"/>
          <w:color w:val="333333"/>
          <w:sz w:val="24"/>
          <w:szCs w:val="24"/>
          <w:shd w:val="clear" w:color="auto" w:fill="FFFFFF"/>
        </w:rPr>
        <w:fldChar w:fldCharType="end"/>
      </w:r>
      <w:r>
        <w:rPr>
          <w:rFonts w:ascii="Times New Roman" w:hAnsi="Times New Roman" w:cs="Times New Roman"/>
          <w:color w:val="333333"/>
          <w:sz w:val="24"/>
          <w:szCs w:val="24"/>
          <w:shd w:val="clear" w:color="auto" w:fill="FFFFFF"/>
        </w:rPr>
        <w:t xml:space="preserve">. </w:t>
      </w:r>
    </w:p>
    <w:p w14:paraId="23380733" w14:textId="3C19C483" w:rsidR="00D92E2A" w:rsidRDefault="00F86207" w:rsidP="00F86207">
      <w:pPr>
        <w:spacing w:line="480" w:lineRule="auto"/>
        <w:ind w:firstLine="54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Lockdowns were eased </w:t>
      </w:r>
      <w:r w:rsidR="00CC7062">
        <w:rPr>
          <w:rFonts w:ascii="Times New Roman" w:hAnsi="Times New Roman" w:cs="Times New Roman"/>
          <w:color w:val="333333"/>
          <w:sz w:val="24"/>
          <w:szCs w:val="24"/>
          <w:shd w:val="clear" w:color="auto" w:fill="FFFFFF"/>
        </w:rPr>
        <w:t xml:space="preserve">at the beginning of </w:t>
      </w:r>
      <w:r>
        <w:rPr>
          <w:rFonts w:ascii="Times New Roman" w:hAnsi="Times New Roman" w:cs="Times New Roman"/>
          <w:color w:val="333333"/>
          <w:sz w:val="24"/>
          <w:szCs w:val="24"/>
          <w:shd w:val="clear" w:color="auto" w:fill="FFFFFF"/>
        </w:rPr>
        <w:t xml:space="preserve">June 2020 with the resumption of public transportation and the opening of businesses </w:t>
      </w:r>
      <w:r>
        <w:rPr>
          <w:rFonts w:ascii="Times New Roman" w:hAnsi="Times New Roman" w:cs="Times New Roman"/>
          <w:color w:val="333333"/>
          <w:sz w:val="24"/>
          <w:szCs w:val="24"/>
          <w:shd w:val="clear" w:color="auto" w:fill="FFFFFF"/>
        </w:rPr>
        <w:fldChar w:fldCharType="begin"/>
      </w:r>
      <w:r w:rsidR="00E86C82">
        <w:rPr>
          <w:rFonts w:ascii="Times New Roman" w:hAnsi="Times New Roman" w:cs="Times New Roman"/>
          <w:color w:val="333333"/>
          <w:sz w:val="24"/>
          <w:szCs w:val="24"/>
          <w:shd w:val="clear" w:color="auto" w:fill="FFFFFF"/>
        </w:rPr>
        <w:instrText xml:space="preserve"> ADDIN ZOTERO_ITEM CSL_CITATION {"citationID":"awYJNaKB","properties":{"formattedCitation":"(Guloba et al., 2021; Monitor, 2020; Schwartz et al., 2021; Wagner et al., 2022)","plainCitation":"(Guloba et al., 2021; Monitor, 2020; Schwartz et al., 2021; Wagner et al., 2022)","noteIndex":0},"citationItems":[{"id":562,"uris":["http://zotero.org/groups/4758024/items/DY8CMU47"],"itemData":{"id":562,"type":"report","abstract":"Madina M. Guloba, Medard Kakuru, and Sarah N. Ssewanyana examine the potential economic impact of COVID-19 on Uganda’s industries without smokestacks.","language":"en-US","publisher":"Africa Growth Initiative at Brookings","title":"The impact of COVID-19 on industries without smokestacks in Uganda","URL":"https://www.brookings.edu/research/the-impact-of-covid-19-on-industries-without-smokestacks-in-uganda/","author":[{"family":"Guloba","given":"Madina M."},{"family":"Kakuru","given":"Medard"},{"family":"Ssewanyana","given":"Sarah N."}],"accessed":{"date-parts":[["2022",8,23]]},"issued":{"date-parts":[["2021",7]]}}},{"id":559,"uris":["http://zotero.org/groups/4758024/items/TPNWX4I9"],"itemData":{"id":559,"type":"webpage","abstract":"The Member of Parliament for Chua West, Mr Okin Ojara, said they raised a concern with the Prime Minister and the Ministry of Health after the residents of Gulu remained locked down when some of...","language":"en","title":"Gulu District lockdown to be lifted on Monday","URL":"https://www.monitor.co.ug/uganda/news/national/gulu-district-lockdown-to-be-lifted-on-monday-1896922","author":[{"family":"Monitor","given":""}],"accessed":{"date-parts":[["2022",8,23]]},"issued":{"date-parts":[["2020",7,19]]}}},{"id":561,"uris":["http://zotero.org/groups/4758024/items/MYYZYQBP"],"itemData":{"id":561,"type":"article-journal","abstract":"Research Letter Introduction: Measures to limit the spread of COVID-19, such as movement restrictions, are anticipated to worsen outcomes for chronic conditions such as hypertension (HTN), in part due to decreased access to medicines. However, the actual impact of lockdowns on access to medicines and HTN control has not been reported. Between March 25 and June 30, 2020, the Government of Uganda instituted a nationwide lockdown. Health facilities remained open, however motor vehicle transportation was largely banned. In Ugandan public health facilities, HTN services are offered widely, however the availability of HTN medicines is generally low and inconsistent. In contrast, antiretrovirals for people with HIV (PWH) are free and consistently available at HIV clinics. We sought to evaluate the impact of the lockdown on access to medicines and clinical outcomes among a cohort of Ugandan patients with HTN and HIV.","container-title":"Global Heart","DOI":"10.5334/gh.928","ISSN":"2211-8179","issue":"1","journalAbbreviation":"Glob Heart","language":"eng","note":"PMID: 33598389\nPMCID: PMC7863843","page":"9","source":"PubMed","title":"Impact of a COVID-19 National Lockdown on Integrated Care for Hypertension and HIV","volume":"16","author":[{"family":"Schwartz","given":"Jeremy I."},{"family":"Muddu","given":"Martin"},{"family":"Kimera","given":"Isaac"},{"family":"Mbuliro","given":"Mary"},{"family":"Ssennyonjo","given":"Rebecca"},{"family":"Ssinabulya","given":"Isaac"},{"family":"Semitala","given":"Fred C."}],"issued":{"date-parts":[["2021",2,4]]}}},{"id":560,"uris":["http://zotero.org/groups/4758024/items/R558XCQN"],"itemData":{"id":560,"type":"article-journal","abstract":"The health and economic threats posed by the COVID-19 pandemic can be sources of great distress among people living with HIV, which in turn can impact the management of their HIV disease. We examined change in depression from pre- to post-lockdown restrictions and correlates of elevated depressive symptoms, including antiretroviral therapy (ART) adherence. Participants enrolled in a randomized controlled trial of an ART adherence intervention in Uganda. The month-12 follow-up assessment was fully administered just prior to the start of the pandemic-related lockdown in March 2020; at the conclusion of the lockdown three months later, we administered a mixed-methods phone-based assessment. ART adherence was electronically monitored throughout the study period, including during and after the lockdown. Depression was assessed with the 8-item Patient health questionnaire (PHQ-8), on which scores &gt; 9 signify a positive screen for elevated depressive symptoms. A sample of 280 participants completed both the month-12 and post-lockdown assessments. Rates of elevated depressive symptoms nearly tripled from month 12 (n = 17, 6.1%) to the post-lockdown assessment (n = 50, 17.9%; McNemar test &lt; .001). Elevated depressive symptoms at post-lockdown were associated with being female, indicators of economic struggles at month 12 (unemployment, low income, high food insecurity), and lower ART adherence during the 3-month lockdown period [mean of 71.9% (SD = 27.9) vs. 80.8% (SD = 24.1) among those not depressed; p = .041] in bivariate analysis. In multiple regression analysis, higher food insecurity [adj. OR (95% CI) = 4.64 (2.16-9.96)] and perception that the pandemic negatively impacted ART adherence [adj. OR (95% CI) = 1.96 (1.22-3.16)] remained associated with a greater likelihood of elevated depressive symptoms, when o</w:instrText>
      </w:r>
      <w:r w:rsidR="00E86C82" w:rsidRPr="00E86C82">
        <w:rPr>
          <w:rFonts w:ascii="Times New Roman" w:hAnsi="Times New Roman" w:cs="Times New Roman"/>
          <w:color w:val="333333"/>
          <w:sz w:val="24"/>
          <w:szCs w:val="24"/>
          <w:shd w:val="clear" w:color="auto" w:fill="FFFFFF"/>
          <w:lang w:val="da-DK"/>
          <w:rPrChange w:id="303" w:author="Portner, Claus" w:date="2022-10-12T08:40:00Z">
            <w:rPr>
              <w:rFonts w:ascii="Times New Roman" w:hAnsi="Times New Roman" w:cs="Times New Roman"/>
              <w:color w:val="333333"/>
              <w:sz w:val="24"/>
              <w:szCs w:val="24"/>
              <w:shd w:val="clear" w:color="auto" w:fill="FFFFFF"/>
            </w:rPr>
          </w:rPrChange>
        </w:rPr>
        <w:instrText xml:space="preserve">ther correlates were controlled for. Qualitative data suggested that economic stressors (lack of food, work, and money) were key contributors to elevated depressive symptoms, and these stressors led to missed ART doses because of lack of food and stress induced forgetfulness. Elevated depressive symptoms significantly increased during the COVID-19 lockdown and was associated with food insecurity and reduced ART adherence. Mechanisms for identifying and treating depression and food insecurity are needed to help PLHIV cope with and mitigate the harmful effects of unexpected crises that may impede disease management and access to food.","container-title":"AIDS and behavior","DOI":"10.1007/s10461-021-03371-0","ISSN":"1573-3254","issue":"7","journalAbbreviation":"AIDS Behav","language":"eng","note":"PMID: 34570315\nPMCID: PMC8475428","page":"2182-2190","source":"PubMed","title":"Increased Depression during COVID-19 Lockdown Associated with Food Insecurity and Antiretroviral Non-Adherence among People Living with HIV in Uganda","volume":"26","author":[{"family":"Wagner","given":"Glenn J."},{"family":"Wagner","given":"Zachary"},{"family":"Gizaw","given":"Mahlet"},{"family":"Saya","given":"Uzaib"},{"family":"MacCarthy","given":"Sarah"},{"family":"Mukasa","given":"Barbara"},{"family":"Wabukala","given":"Peter"},{"family":"Linnemayr","given":"Sebastian"}],"issued":{"date-parts":[["2022",7]]}}}],"schema":"https://github.com/citation-style-language/schema/raw/master/csl-citation.json"} </w:instrText>
      </w:r>
      <w:r>
        <w:rPr>
          <w:rFonts w:ascii="Times New Roman" w:hAnsi="Times New Roman" w:cs="Times New Roman"/>
          <w:color w:val="333333"/>
          <w:sz w:val="24"/>
          <w:szCs w:val="24"/>
          <w:shd w:val="clear" w:color="auto" w:fill="FFFFFF"/>
        </w:rPr>
        <w:fldChar w:fldCharType="separate"/>
      </w:r>
      <w:r w:rsidRPr="002A19DA">
        <w:rPr>
          <w:rFonts w:ascii="Times New Roman" w:hAnsi="Times New Roman" w:cs="Times New Roman"/>
          <w:sz w:val="24"/>
          <w:lang w:val="fr-FR"/>
        </w:rPr>
        <w:t>(Guloba et al., 2021; Monitor, 2020; Schwartz et al., 2021; Wagner et al., 2022)</w:t>
      </w:r>
      <w:r>
        <w:rPr>
          <w:rFonts w:ascii="Times New Roman" w:hAnsi="Times New Roman" w:cs="Times New Roman"/>
          <w:color w:val="333333"/>
          <w:sz w:val="24"/>
          <w:szCs w:val="24"/>
          <w:shd w:val="clear" w:color="auto" w:fill="FFFFFF"/>
        </w:rPr>
        <w:fldChar w:fldCharType="end"/>
      </w:r>
      <w:r w:rsidRPr="002A19DA">
        <w:rPr>
          <w:rFonts w:ascii="Times New Roman" w:hAnsi="Times New Roman" w:cs="Times New Roman"/>
          <w:color w:val="333333"/>
          <w:sz w:val="24"/>
          <w:szCs w:val="24"/>
          <w:shd w:val="clear" w:color="auto" w:fill="FFFFFF"/>
          <w:lang w:val="fr-FR"/>
        </w:rPr>
        <w:t xml:space="preserve">. </w:t>
      </w:r>
      <w:r>
        <w:rPr>
          <w:rFonts w:ascii="Times New Roman" w:hAnsi="Times New Roman" w:cs="Times New Roman"/>
          <w:color w:val="333333"/>
          <w:sz w:val="24"/>
          <w:szCs w:val="24"/>
          <w:shd w:val="clear" w:color="auto" w:fill="FFFFFF"/>
        </w:rPr>
        <w:t xml:space="preserve">Most small and medium businesses were back open by July-August 2020 </w:t>
      </w:r>
      <w:r>
        <w:rPr>
          <w:rFonts w:ascii="Times New Roman" w:hAnsi="Times New Roman" w:cs="Times New Roman"/>
          <w:color w:val="333333"/>
          <w:sz w:val="24"/>
          <w:szCs w:val="24"/>
          <w:shd w:val="clear" w:color="auto" w:fill="FFFFFF"/>
        </w:rPr>
        <w:fldChar w:fldCharType="begin"/>
      </w:r>
      <w:r w:rsidR="00E86C82">
        <w:rPr>
          <w:rFonts w:ascii="Times New Roman" w:hAnsi="Times New Roman" w:cs="Times New Roman"/>
          <w:color w:val="333333"/>
          <w:sz w:val="24"/>
          <w:szCs w:val="24"/>
          <w:shd w:val="clear" w:color="auto" w:fill="FFFFFF"/>
        </w:rPr>
        <w:instrText xml:space="preserve"> ADDIN ZOTERO_ITEM CSL_CITATION {"citationID":"B1ADdIzd","properties":{"formattedCitation":"(Alfonsi et al., 2021)","plainCitation":"(Alfonsi et al., 2021)","noteIndex":0},"citationItems":[{"id":567,"uris":["http://zotero.org/groups/4758024/items/58SK6NCX"],"itemData":{"id":567,"type":"article-journal","container-title":"Centre for Economic Policy Research","language":"en","page":"7","source":"Zotero","title":"COVID-19 and Ugandan SMEs: Impacts and Speed of Recovery","author":[{"family":"Alfonsi","given":"Livia"},{"family":"Bandiera","given":"Oriana"},{"family":"Bassi","given":"Vittorio"},{"family":"Burgess","given":"Robin"},{"family":"Rasul","given":"Imran"},{"family":"Veroux","given":"Ottavia"},{"family":"Vitali","given":"Anna"}],"issued":{"date-parts":[["2021",10]]}}}],"schema":"https://github.com/citation-style-language/schema/raw/master/csl-citation.json"} </w:instrText>
      </w:r>
      <w:r>
        <w:rPr>
          <w:rFonts w:ascii="Times New Roman" w:hAnsi="Times New Roman" w:cs="Times New Roman"/>
          <w:color w:val="333333"/>
          <w:sz w:val="24"/>
          <w:szCs w:val="24"/>
          <w:shd w:val="clear" w:color="auto" w:fill="FFFFFF"/>
        </w:rPr>
        <w:fldChar w:fldCharType="separate"/>
      </w:r>
      <w:r w:rsidRPr="00583EA3">
        <w:rPr>
          <w:rFonts w:ascii="Times New Roman" w:hAnsi="Times New Roman" w:cs="Times New Roman"/>
          <w:sz w:val="24"/>
        </w:rPr>
        <w:t>(Alfonsi et al., 2021)</w:t>
      </w:r>
      <w:r>
        <w:rPr>
          <w:rFonts w:ascii="Times New Roman" w:hAnsi="Times New Roman" w:cs="Times New Roman"/>
          <w:color w:val="333333"/>
          <w:sz w:val="24"/>
          <w:szCs w:val="24"/>
          <w:shd w:val="clear" w:color="auto" w:fill="FFFFFF"/>
        </w:rPr>
        <w:fldChar w:fldCharType="end"/>
      </w:r>
      <w:r>
        <w:rPr>
          <w:rFonts w:ascii="Times New Roman" w:hAnsi="Times New Roman" w:cs="Times New Roman"/>
          <w:color w:val="333333"/>
          <w:sz w:val="24"/>
          <w:szCs w:val="24"/>
          <w:shd w:val="clear" w:color="auto" w:fill="FFFFFF"/>
        </w:rPr>
        <w:t>. International travel restrictions remained until the end of September</w:t>
      </w:r>
      <w:del w:id="304" w:author="Portner, Claus" w:date="2022-10-15T15:40:00Z">
        <w:r w:rsidDel="00497ECF">
          <w:rPr>
            <w:rFonts w:ascii="Times New Roman" w:hAnsi="Times New Roman" w:cs="Times New Roman"/>
            <w:color w:val="333333"/>
            <w:sz w:val="24"/>
            <w:szCs w:val="24"/>
            <w:shd w:val="clear" w:color="auto" w:fill="FFFFFF"/>
          </w:rPr>
          <w:delText>,</w:delText>
        </w:r>
      </w:del>
      <w:ins w:id="305" w:author="Portner, Claus" w:date="2022-10-15T15:41:00Z">
        <w:r w:rsidR="0072542B">
          <w:rPr>
            <w:rFonts w:ascii="Times New Roman" w:hAnsi="Times New Roman" w:cs="Times New Roman"/>
            <w:color w:val="333333"/>
            <w:sz w:val="24"/>
            <w:szCs w:val="24"/>
            <w:shd w:val="clear" w:color="auto" w:fill="FFFFFF"/>
          </w:rPr>
          <w:t>,</w:t>
        </w:r>
      </w:ins>
      <w:r>
        <w:rPr>
          <w:rFonts w:ascii="Times New Roman" w:hAnsi="Times New Roman" w:cs="Times New Roman"/>
          <w:color w:val="333333"/>
          <w:sz w:val="24"/>
          <w:szCs w:val="24"/>
          <w:shd w:val="clear" w:color="auto" w:fill="FFFFFF"/>
        </w:rPr>
        <w:t xml:space="preserve"> when land borders reopened</w:t>
      </w:r>
      <w:del w:id="306" w:author="Portner, Claus" w:date="2022-10-15T15:40:00Z">
        <w:r w:rsidR="00D92E2A" w:rsidDel="00497ECF">
          <w:rPr>
            <w:rFonts w:ascii="Times New Roman" w:hAnsi="Times New Roman" w:cs="Times New Roman"/>
            <w:color w:val="333333"/>
            <w:sz w:val="24"/>
            <w:szCs w:val="24"/>
            <w:shd w:val="clear" w:color="auto" w:fill="FFFFFF"/>
          </w:rPr>
          <w:delText>,</w:delText>
        </w:r>
      </w:del>
      <w:r>
        <w:rPr>
          <w:rFonts w:ascii="Times New Roman" w:hAnsi="Times New Roman" w:cs="Times New Roman"/>
          <w:color w:val="333333"/>
          <w:sz w:val="24"/>
          <w:szCs w:val="24"/>
          <w:shd w:val="clear" w:color="auto" w:fill="FFFFFF"/>
        </w:rPr>
        <w:t xml:space="preserve"> and international flights resumed </w:t>
      </w:r>
      <w:r>
        <w:rPr>
          <w:rFonts w:ascii="Times New Roman" w:hAnsi="Times New Roman" w:cs="Times New Roman"/>
          <w:color w:val="333333"/>
          <w:sz w:val="24"/>
          <w:szCs w:val="24"/>
          <w:shd w:val="clear" w:color="auto" w:fill="FFFFFF"/>
        </w:rPr>
        <w:fldChar w:fldCharType="begin"/>
      </w:r>
      <w:r w:rsidR="00E86C82">
        <w:rPr>
          <w:rFonts w:ascii="Times New Roman" w:hAnsi="Times New Roman" w:cs="Times New Roman"/>
          <w:color w:val="333333"/>
          <w:sz w:val="24"/>
          <w:szCs w:val="24"/>
          <w:shd w:val="clear" w:color="auto" w:fill="FFFFFF"/>
        </w:rPr>
        <w:instrText xml:space="preserve"> ADDIN ZOTERO_ITEM CSL_CITATION {"citationID":"YZxtShGB","properties":{"formattedCitation":"(Guloba et al., 2021)","plainCitation":"(Guloba et al., 2021)","noteIndex":0},"citationItems":[{"id":562,"uris":["http://zotero.org/groups/4758024/items/DY8CMU47"],"itemData":{"id":562,"type":"report","abstract":"Madina M. Guloba, Medard Kakuru, and Sarah N. Ssewanyana examine the potential economic impact of COVID-19 on Uganda’s industries without smokestacks.","language":"en-US","publisher":"Africa Growth Initiative at Brookings","title":"The impact of COVID-19 on industries without smokestacks in Uganda","URL":"https://www.brookings.edu/research/the-impact-of-covid-19-on-industries-without-smokestacks-in-uganda/","author":[{"family":"Guloba","given":"Madina M."},{"family":"Kakuru","given":"Medard"},{"family":"Ssewanyana","given":"Sarah N."}],"accessed":{"date-parts":[["2022",8,23]]},"issued":{"date-parts":[["2021",7]]}}}],"schema":"https://github.com/citation-style-language/schema/raw/master/csl-citation.json"} </w:instrText>
      </w:r>
      <w:r>
        <w:rPr>
          <w:rFonts w:ascii="Times New Roman" w:hAnsi="Times New Roman" w:cs="Times New Roman"/>
          <w:color w:val="333333"/>
          <w:sz w:val="24"/>
          <w:szCs w:val="24"/>
          <w:shd w:val="clear" w:color="auto" w:fill="FFFFFF"/>
        </w:rPr>
        <w:fldChar w:fldCharType="separate"/>
      </w:r>
      <w:r w:rsidRPr="00583EA3">
        <w:rPr>
          <w:rFonts w:ascii="Times New Roman" w:hAnsi="Times New Roman" w:cs="Times New Roman"/>
          <w:sz w:val="24"/>
        </w:rPr>
        <w:t>(Guloba et al., 2021)</w:t>
      </w:r>
      <w:r>
        <w:rPr>
          <w:rFonts w:ascii="Times New Roman" w:hAnsi="Times New Roman" w:cs="Times New Roman"/>
          <w:color w:val="333333"/>
          <w:sz w:val="24"/>
          <w:szCs w:val="24"/>
          <w:shd w:val="clear" w:color="auto" w:fill="FFFFFF"/>
        </w:rPr>
        <w:fldChar w:fldCharType="end"/>
      </w:r>
      <w:r>
        <w:rPr>
          <w:rFonts w:ascii="Times New Roman" w:hAnsi="Times New Roman" w:cs="Times New Roman"/>
          <w:color w:val="333333"/>
          <w:sz w:val="24"/>
          <w:szCs w:val="24"/>
          <w:shd w:val="clear" w:color="auto" w:fill="FFFFFF"/>
        </w:rPr>
        <w:t xml:space="preserve">. </w:t>
      </w:r>
    </w:p>
    <w:p w14:paraId="4F374504" w14:textId="606B5161" w:rsidR="00F86207" w:rsidRDefault="00364854" w:rsidP="00F86207">
      <w:pPr>
        <w:spacing w:line="480" w:lineRule="auto"/>
        <w:ind w:firstLine="540"/>
        <w:jc w:val="both"/>
        <w:rPr>
          <w:rFonts w:ascii="Times New Roman" w:hAnsi="Times New Roman" w:cs="Times New Roman"/>
          <w:color w:val="333333"/>
          <w:sz w:val="24"/>
          <w:szCs w:val="24"/>
          <w:shd w:val="clear" w:color="auto" w:fill="FFFFFF"/>
        </w:rPr>
      </w:pPr>
      <w:ins w:id="307" w:author="Portner, Claus" w:date="2022-10-16T17:09:00Z">
        <w:r>
          <w:rPr>
            <w:rFonts w:ascii="Times New Roman" w:hAnsi="Times New Roman" w:cs="Times New Roman"/>
            <w:color w:val="333333"/>
            <w:sz w:val="24"/>
            <w:szCs w:val="24"/>
            <w:shd w:val="clear" w:color="auto" w:fill="FFFFFF"/>
          </w:rPr>
          <w:lastRenderedPageBreak/>
          <w:t xml:space="preserve">In </w:t>
        </w:r>
      </w:ins>
      <w:ins w:id="308" w:author="Portner, Claus" w:date="2022-10-17T08:14:00Z">
        <w:r w:rsidR="005C2BE2">
          <w:rPr>
            <w:rFonts w:ascii="Times New Roman" w:hAnsi="Times New Roman" w:cs="Times New Roman"/>
            <w:color w:val="333333"/>
            <w:sz w:val="24"/>
            <w:szCs w:val="24"/>
            <w:shd w:val="clear" w:color="auto" w:fill="FFFFFF"/>
          </w:rPr>
          <w:t xml:space="preserve">response </w:t>
        </w:r>
      </w:ins>
      <w:ins w:id="309" w:author="Portner, Claus" w:date="2022-10-15T16:07:00Z">
        <w:r w:rsidR="0067099B">
          <w:rPr>
            <w:rFonts w:ascii="Times New Roman" w:hAnsi="Times New Roman" w:cs="Times New Roman"/>
            <w:color w:val="333333"/>
            <w:sz w:val="24"/>
            <w:szCs w:val="24"/>
            <w:shd w:val="clear" w:color="auto" w:fill="FFFFFF"/>
          </w:rPr>
          <w:t xml:space="preserve">to </w:t>
        </w:r>
      </w:ins>
      <w:del w:id="310" w:author="Portner, Claus" w:date="2022-10-15T16:07:00Z">
        <w:r w:rsidR="00F86207" w:rsidDel="0067099B">
          <w:rPr>
            <w:rFonts w:ascii="Times New Roman" w:hAnsi="Times New Roman" w:cs="Times New Roman"/>
            <w:color w:val="333333"/>
            <w:sz w:val="24"/>
            <w:szCs w:val="24"/>
            <w:shd w:val="clear" w:color="auto" w:fill="FFFFFF"/>
          </w:rPr>
          <w:delText xml:space="preserve">Given </w:delText>
        </w:r>
      </w:del>
      <w:r w:rsidR="00F86207">
        <w:rPr>
          <w:rFonts w:ascii="Times New Roman" w:hAnsi="Times New Roman" w:cs="Times New Roman"/>
          <w:color w:val="333333"/>
          <w:sz w:val="24"/>
          <w:szCs w:val="24"/>
          <w:shd w:val="clear" w:color="auto" w:fill="FFFFFF"/>
        </w:rPr>
        <w:t xml:space="preserve">the resurgence of Covid-19 infections in 2021, </w:t>
      </w:r>
      <w:r w:rsidR="00F86207">
        <w:rPr>
          <w:rFonts w:ascii="Times New Roman" w:hAnsi="Times New Roman" w:cs="Times New Roman"/>
          <w:sz w:val="24"/>
          <w:szCs w:val="24"/>
        </w:rPr>
        <w:t xml:space="preserve">the government of Uganda imposed a second lockdown from June </w:t>
      </w:r>
      <w:del w:id="311" w:author="Portner, Claus" w:date="2022-10-15T16:07:00Z">
        <w:r w:rsidR="00F86207" w:rsidDel="009F7E86">
          <w:rPr>
            <w:rFonts w:ascii="Times New Roman" w:hAnsi="Times New Roman" w:cs="Times New Roman"/>
            <w:sz w:val="24"/>
            <w:szCs w:val="24"/>
          </w:rPr>
          <w:delText xml:space="preserve">to July of </w:delText>
        </w:r>
      </w:del>
      <w:r w:rsidR="00F86207">
        <w:rPr>
          <w:rFonts w:ascii="Times New Roman" w:hAnsi="Times New Roman" w:cs="Times New Roman"/>
          <w:sz w:val="24"/>
          <w:szCs w:val="24"/>
        </w:rPr>
        <w:t xml:space="preserve">2021 </w:t>
      </w:r>
      <w:r w:rsidR="00F86207">
        <w:rPr>
          <w:rFonts w:ascii="Times New Roman" w:hAnsi="Times New Roman" w:cs="Times New Roman"/>
          <w:sz w:val="24"/>
          <w:szCs w:val="24"/>
        </w:rPr>
        <w:fldChar w:fldCharType="begin"/>
      </w:r>
      <w:r w:rsidR="00FC2625">
        <w:rPr>
          <w:rFonts w:ascii="Times New Roman" w:hAnsi="Times New Roman" w:cs="Times New Roman"/>
          <w:sz w:val="24"/>
          <w:szCs w:val="24"/>
        </w:rPr>
        <w:instrText xml:space="preserve"> ADDIN ZOTERO_ITEM CSL_CITATION {"citationID":"ReeZlu5r","properties":{"formattedCitation":"(Atamanov et al., 2022; Athumani, 2021)","plainCitation":"(Atamanov et al., 2022; Athumani, 2021)","noteIndex":0},"citationItems":[{"id":573,"uris":["http://zotero.org/groups/4758024/items/H8A8YRJF"],"itemData":{"id":573,"type":"post-weblog","abstract":"The Uganda Bureau of Statistics (UBOS) continues to monitor the impact of COVID-19 on the socio-economic wellbeing of the national population through the Uganda High-Frequency Phone Survey (UHFPS). The financing for data collection and technical assistance...","language":"en","title":"Economic impact of a second lockdown in Uganda: results from the seventh round of the High-Frequency Phone Survey","title-short":"Economic impact of a second lockdown in Uganda","URL":"https://blogs.worldbank.org/opendata/economic-impact-second-lockdown-uganda-results-seventh-round-high-frequency-phone-survey","author":[{"family":"Atamanov","given":"Aziz"},{"family":"Cochinard","given":"Frederic"},{"family":"Ilukor","given":"John"},{"family":"Kilic","given":"Talip"},{"family":"Ponzini","given":"Giulia"}],"accessed":{"date-parts":[["2022",8,22]]},"issued":{"date-parts":[["2022",3,15]]}}},{"id":584,"uris":["http://zotero.org/groups/4758024/items/L2CNXAGH"],"itemData":{"id":584,"type":"webpage","container-title":"VOA News","title":"Uganda Lifts Some COVID-19 Restrictions","URL":"https://www.voanews.com/a/covid-19-pandemic_uganda-lifts-some-covid-19-restrictions/6208989.html","author":[{"family":"Athumani","given":"Halima"}],"accessed":{"date-parts":[["2022",8,22]]},"issued":{"date-parts":[["2021"]]}}}],"schema":"https://github.com/citation-style-language/schema/raw/master/csl-citation.json"} </w:instrText>
      </w:r>
      <w:r w:rsidR="00F86207">
        <w:rPr>
          <w:rFonts w:ascii="Times New Roman" w:hAnsi="Times New Roman" w:cs="Times New Roman"/>
          <w:sz w:val="24"/>
          <w:szCs w:val="24"/>
        </w:rPr>
        <w:fldChar w:fldCharType="separate"/>
      </w:r>
      <w:r w:rsidR="00A50BBC" w:rsidRPr="00A50BBC">
        <w:rPr>
          <w:rFonts w:ascii="Times New Roman" w:hAnsi="Times New Roman" w:cs="Times New Roman"/>
          <w:sz w:val="24"/>
        </w:rPr>
        <w:t>(Atamanov et al., 2022; Athumani, 2021)</w:t>
      </w:r>
      <w:r w:rsidR="00F86207">
        <w:rPr>
          <w:rFonts w:ascii="Times New Roman" w:hAnsi="Times New Roman" w:cs="Times New Roman"/>
          <w:sz w:val="24"/>
          <w:szCs w:val="24"/>
        </w:rPr>
        <w:fldChar w:fldCharType="end"/>
      </w:r>
      <w:r w:rsidR="00F86207">
        <w:rPr>
          <w:rFonts w:ascii="Times New Roman" w:hAnsi="Times New Roman" w:cs="Times New Roman"/>
          <w:sz w:val="24"/>
          <w:szCs w:val="24"/>
        </w:rPr>
        <w:t xml:space="preserve">. </w:t>
      </w:r>
      <w:ins w:id="312" w:author="Portner, Claus" w:date="2022-10-15T16:08:00Z">
        <w:r w:rsidR="005B70AD">
          <w:rPr>
            <w:rFonts w:ascii="Times New Roman" w:hAnsi="Times New Roman" w:cs="Times New Roman"/>
            <w:sz w:val="24"/>
            <w:szCs w:val="24"/>
          </w:rPr>
          <w:t>This</w:t>
        </w:r>
      </w:ins>
      <w:ins w:id="313" w:author="Portner, Claus" w:date="2022-10-15T16:09:00Z">
        <w:r w:rsidR="004C7908">
          <w:rPr>
            <w:rFonts w:ascii="Times New Roman" w:hAnsi="Times New Roman" w:cs="Times New Roman"/>
            <w:sz w:val="24"/>
            <w:szCs w:val="24"/>
          </w:rPr>
          <w:t xml:space="preserve"> second lockdown</w:t>
        </w:r>
      </w:ins>
      <w:ins w:id="314" w:author="Portner, Claus" w:date="2022-10-15T16:08:00Z">
        <w:r w:rsidR="005B70AD">
          <w:rPr>
            <w:rFonts w:ascii="Times New Roman" w:hAnsi="Times New Roman" w:cs="Times New Roman"/>
            <w:sz w:val="24"/>
            <w:szCs w:val="24"/>
          </w:rPr>
          <w:t xml:space="preserve"> </w:t>
        </w:r>
      </w:ins>
      <w:ins w:id="315" w:author="Portner, Claus" w:date="2022-10-15T16:09:00Z">
        <w:r w:rsidR="004C7908">
          <w:rPr>
            <w:rFonts w:ascii="Times New Roman" w:hAnsi="Times New Roman" w:cs="Times New Roman"/>
            <w:sz w:val="24"/>
            <w:szCs w:val="24"/>
          </w:rPr>
          <w:t>w</w:t>
        </w:r>
      </w:ins>
      <w:ins w:id="316" w:author="Portner, Claus" w:date="2022-10-15T16:08:00Z">
        <w:r w:rsidR="005B70AD">
          <w:rPr>
            <w:rFonts w:ascii="Times New Roman" w:hAnsi="Times New Roman" w:cs="Times New Roman"/>
            <w:sz w:val="24"/>
            <w:szCs w:val="24"/>
          </w:rPr>
          <w:t>as partly eased in August 2021.</w:t>
        </w:r>
      </w:ins>
    </w:p>
    <w:p w14:paraId="5DD5A6C8" w14:textId="2CB38556" w:rsidR="00F86207" w:rsidRPr="00292A6A" w:rsidRDefault="00292A6A" w:rsidP="00F86207">
      <w:pPr>
        <w:spacing w:line="480" w:lineRule="auto"/>
        <w:jc w:val="both"/>
        <w:rPr>
          <w:rFonts w:ascii="Times New Roman" w:hAnsi="Times New Roman" w:cs="Times New Roman"/>
          <w:color w:val="333333"/>
          <w:sz w:val="24"/>
          <w:szCs w:val="24"/>
          <w:shd w:val="clear" w:color="auto" w:fill="FFFFFF"/>
        </w:rPr>
      </w:pPr>
      <w:r w:rsidRPr="00292A6A">
        <w:rPr>
          <w:rFonts w:ascii="Times New Roman" w:hAnsi="Times New Roman" w:cs="Times New Roman"/>
          <w:b/>
          <w:bCs/>
          <w:color w:val="333333"/>
          <w:sz w:val="24"/>
          <w:szCs w:val="24"/>
          <w:shd w:val="clear" w:color="auto" w:fill="FFFFFF"/>
        </w:rPr>
        <w:t>3.</w:t>
      </w:r>
      <w:r w:rsidRPr="00292A6A">
        <w:rPr>
          <w:rFonts w:ascii="Times New Roman" w:hAnsi="Times New Roman" w:cs="Times New Roman"/>
          <w:color w:val="333333"/>
          <w:sz w:val="24"/>
          <w:szCs w:val="24"/>
          <w:shd w:val="clear" w:color="auto" w:fill="FFFFFF"/>
        </w:rPr>
        <w:t xml:space="preserve"> </w:t>
      </w:r>
      <w:r w:rsidR="00F86207" w:rsidRPr="00292A6A">
        <w:rPr>
          <w:rFonts w:ascii="Times New Roman" w:hAnsi="Times New Roman" w:cs="Times New Roman"/>
          <w:b/>
          <w:bCs/>
          <w:color w:val="333333"/>
          <w:sz w:val="24"/>
          <w:szCs w:val="24"/>
          <w:shd w:val="clear" w:color="auto" w:fill="FFFFFF"/>
        </w:rPr>
        <w:t>Estimation Strategy and Data</w:t>
      </w:r>
    </w:p>
    <w:p w14:paraId="3B9DA94D" w14:textId="63DC7B45" w:rsidR="00C9040E" w:rsidRPr="00C9040E" w:rsidRDefault="00C9040E" w:rsidP="00C9040E">
      <w:pPr>
        <w:spacing w:after="120" w:line="480" w:lineRule="auto"/>
        <w:ind w:firstLine="540"/>
        <w:jc w:val="both"/>
        <w:rPr>
          <w:rFonts w:ascii="Times New Roman" w:hAnsi="Times New Roman" w:cs="Times New Roman"/>
          <w:sz w:val="24"/>
          <w:szCs w:val="24"/>
        </w:rPr>
      </w:pPr>
      <w:r w:rsidRPr="00197000">
        <w:rPr>
          <w:rFonts w:ascii="Times New Roman" w:hAnsi="Times New Roman" w:cs="Times New Roman"/>
          <w:sz w:val="24"/>
          <w:szCs w:val="24"/>
        </w:rPr>
        <w:t>To</w:t>
      </w:r>
      <w:r>
        <w:rPr>
          <w:rFonts w:ascii="Times New Roman" w:hAnsi="Times New Roman" w:cs="Times New Roman"/>
          <w:sz w:val="24"/>
          <w:szCs w:val="24"/>
        </w:rPr>
        <w:t xml:space="preserve"> establish</w:t>
      </w:r>
      <w:r w:rsidRPr="00197000">
        <w:rPr>
          <w:rFonts w:ascii="Times New Roman" w:hAnsi="Times New Roman" w:cs="Times New Roman"/>
          <w:sz w:val="24"/>
          <w:szCs w:val="24"/>
        </w:rPr>
        <w:t xml:space="preserve"> the causal effects of</w:t>
      </w:r>
      <w:r>
        <w:rPr>
          <w:rFonts w:ascii="Times New Roman" w:hAnsi="Times New Roman" w:cs="Times New Roman"/>
          <w:sz w:val="24"/>
          <w:szCs w:val="24"/>
        </w:rPr>
        <w:t xml:space="preserve"> C</w:t>
      </w:r>
      <w:r w:rsidR="00F26B67">
        <w:rPr>
          <w:rFonts w:ascii="Times New Roman" w:hAnsi="Times New Roman" w:cs="Times New Roman"/>
          <w:sz w:val="24"/>
          <w:szCs w:val="24"/>
        </w:rPr>
        <w:t>ovid</w:t>
      </w:r>
      <w:r>
        <w:rPr>
          <w:rFonts w:ascii="Times New Roman" w:hAnsi="Times New Roman" w:cs="Times New Roman"/>
          <w:sz w:val="24"/>
          <w:szCs w:val="24"/>
        </w:rPr>
        <w:t>-19</w:t>
      </w:r>
      <w:r w:rsidRPr="00197000">
        <w:rPr>
          <w:rFonts w:ascii="Times New Roman" w:hAnsi="Times New Roman" w:cs="Times New Roman"/>
          <w:sz w:val="24"/>
          <w:szCs w:val="24"/>
        </w:rPr>
        <w:t xml:space="preserve"> lockdown</w:t>
      </w:r>
      <w:r>
        <w:rPr>
          <w:rFonts w:ascii="Times New Roman" w:hAnsi="Times New Roman" w:cs="Times New Roman"/>
          <w:sz w:val="24"/>
          <w:szCs w:val="24"/>
        </w:rPr>
        <w:t>s</w:t>
      </w:r>
      <w:r w:rsidRPr="00197000">
        <w:rPr>
          <w:rFonts w:ascii="Times New Roman" w:hAnsi="Times New Roman" w:cs="Times New Roman"/>
          <w:sz w:val="24"/>
          <w:szCs w:val="24"/>
        </w:rPr>
        <w:t>, we us</w:t>
      </w:r>
      <w:r>
        <w:rPr>
          <w:rFonts w:ascii="Times New Roman" w:hAnsi="Times New Roman" w:cs="Times New Roman"/>
          <w:sz w:val="24"/>
          <w:szCs w:val="24"/>
        </w:rPr>
        <w:t>e</w:t>
      </w:r>
      <w:r w:rsidR="00CC7062">
        <w:rPr>
          <w:rFonts w:ascii="Times New Roman" w:hAnsi="Times New Roman" w:cs="Times New Roman"/>
          <w:sz w:val="24"/>
          <w:szCs w:val="24"/>
        </w:rPr>
        <w:t xml:space="preserve"> household</w:t>
      </w:r>
      <w:r>
        <w:rPr>
          <w:rFonts w:ascii="Times New Roman" w:hAnsi="Times New Roman" w:cs="Times New Roman"/>
          <w:sz w:val="24"/>
          <w:szCs w:val="24"/>
        </w:rPr>
        <w:t xml:space="preserve"> </w:t>
      </w:r>
      <w:r w:rsidRPr="00197000">
        <w:rPr>
          <w:rFonts w:ascii="Times New Roman" w:hAnsi="Times New Roman" w:cs="Times New Roman"/>
          <w:sz w:val="24"/>
          <w:szCs w:val="24"/>
        </w:rPr>
        <w:t>fixed</w:t>
      </w:r>
      <w:ins w:id="317" w:author="Portner, Claus" w:date="2022-10-16T17:18:00Z">
        <w:r w:rsidR="00D97B98">
          <w:rPr>
            <w:rFonts w:ascii="Times New Roman" w:hAnsi="Times New Roman" w:cs="Times New Roman"/>
            <w:sz w:val="24"/>
            <w:szCs w:val="24"/>
          </w:rPr>
          <w:t>-</w:t>
        </w:r>
      </w:ins>
      <w:del w:id="318" w:author="Portner, Claus" w:date="2022-10-16T17:18:00Z">
        <w:r w:rsidRPr="00197000" w:rsidDel="00D97B98">
          <w:rPr>
            <w:rFonts w:ascii="Times New Roman" w:hAnsi="Times New Roman" w:cs="Times New Roman"/>
            <w:sz w:val="24"/>
            <w:szCs w:val="24"/>
          </w:rPr>
          <w:delText xml:space="preserve"> </w:delText>
        </w:r>
      </w:del>
      <w:r w:rsidRPr="00197000">
        <w:rPr>
          <w:rFonts w:ascii="Times New Roman" w:hAnsi="Times New Roman" w:cs="Times New Roman"/>
          <w:sz w:val="24"/>
          <w:szCs w:val="24"/>
        </w:rPr>
        <w:t>effect</w:t>
      </w:r>
      <w:del w:id="319" w:author="Portner, Claus" w:date="2022-10-16T17:23:00Z">
        <w:r w:rsidRPr="00197000" w:rsidDel="00753DF5">
          <w:rPr>
            <w:rFonts w:ascii="Times New Roman" w:hAnsi="Times New Roman" w:cs="Times New Roman"/>
            <w:sz w:val="24"/>
            <w:szCs w:val="24"/>
          </w:rPr>
          <w:delText>s</w:delText>
        </w:r>
      </w:del>
      <w:r w:rsidRPr="00197000">
        <w:rPr>
          <w:rFonts w:ascii="Times New Roman" w:hAnsi="Times New Roman" w:cs="Times New Roman"/>
          <w:sz w:val="24"/>
          <w:szCs w:val="24"/>
        </w:rPr>
        <w:t xml:space="preserve"> models</w:t>
      </w:r>
      <w:r>
        <w:rPr>
          <w:rFonts w:ascii="Times New Roman" w:hAnsi="Times New Roman" w:cs="Times New Roman"/>
          <w:sz w:val="24"/>
          <w:szCs w:val="24"/>
        </w:rPr>
        <w:t xml:space="preserve"> on</w:t>
      </w:r>
      <w:r w:rsidRPr="00197000">
        <w:rPr>
          <w:rFonts w:ascii="Times New Roman" w:hAnsi="Times New Roman" w:cs="Times New Roman"/>
          <w:sz w:val="24"/>
          <w:szCs w:val="24"/>
        </w:rPr>
        <w:t xml:space="preserve"> a nationally representative longitudinal household data set</w:t>
      </w:r>
      <w:r>
        <w:rPr>
          <w:rFonts w:ascii="Times New Roman" w:hAnsi="Times New Roman" w:cs="Times New Roman"/>
          <w:sz w:val="24"/>
          <w:szCs w:val="24"/>
        </w:rPr>
        <w:t xml:space="preserve">, relying on the changes over time in government-imposed lockdowns to identify the effect. </w:t>
      </w:r>
    </w:p>
    <w:p w14:paraId="2FDD5399" w14:textId="030BD247" w:rsidR="00D336D9" w:rsidRPr="00D336D9" w:rsidRDefault="00CC7062" w:rsidP="0083527E">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Household d</w:t>
      </w:r>
      <w:r w:rsidR="00C9040E">
        <w:rPr>
          <w:rFonts w:ascii="Times New Roman" w:hAnsi="Times New Roman" w:cs="Times New Roman"/>
          <w:sz w:val="24"/>
          <w:szCs w:val="24"/>
        </w:rPr>
        <w:t xml:space="preserve">ata come from </w:t>
      </w:r>
      <w:r w:rsidR="00B30547" w:rsidRPr="00424E90">
        <w:rPr>
          <w:rFonts w:ascii="Times New Roman" w:hAnsi="Times New Roman" w:cs="Times New Roman"/>
          <w:sz w:val="24"/>
          <w:szCs w:val="24"/>
        </w:rPr>
        <w:t xml:space="preserve">the </w:t>
      </w:r>
      <w:r w:rsidR="00357D4D" w:rsidRPr="00424E90">
        <w:rPr>
          <w:rFonts w:ascii="Times New Roman" w:hAnsi="Times New Roman" w:cs="Times New Roman"/>
          <w:i/>
          <w:iCs/>
          <w:sz w:val="24"/>
          <w:szCs w:val="24"/>
        </w:rPr>
        <w:t>Uganda High-</w:t>
      </w:r>
      <w:r w:rsidR="00CE2B21" w:rsidRPr="00424E90">
        <w:rPr>
          <w:rFonts w:ascii="Times New Roman" w:hAnsi="Times New Roman" w:cs="Times New Roman"/>
          <w:i/>
          <w:iCs/>
          <w:sz w:val="24"/>
          <w:szCs w:val="24"/>
        </w:rPr>
        <w:t>F</w:t>
      </w:r>
      <w:r w:rsidR="00357D4D" w:rsidRPr="00424E90">
        <w:rPr>
          <w:rFonts w:ascii="Times New Roman" w:hAnsi="Times New Roman" w:cs="Times New Roman"/>
          <w:i/>
          <w:iCs/>
          <w:sz w:val="24"/>
          <w:szCs w:val="24"/>
        </w:rPr>
        <w:t xml:space="preserve">requency Phone Survey on </w:t>
      </w:r>
      <w:r w:rsidR="00F26B67">
        <w:rPr>
          <w:rFonts w:ascii="Times New Roman" w:hAnsi="Times New Roman" w:cs="Times New Roman"/>
          <w:i/>
          <w:iCs/>
          <w:sz w:val="24"/>
          <w:szCs w:val="24"/>
        </w:rPr>
        <w:t>Covid</w:t>
      </w:r>
      <w:r w:rsidR="00357D4D" w:rsidRPr="00424E90">
        <w:rPr>
          <w:rFonts w:ascii="Times New Roman" w:hAnsi="Times New Roman" w:cs="Times New Roman"/>
          <w:i/>
          <w:iCs/>
          <w:sz w:val="24"/>
          <w:szCs w:val="24"/>
        </w:rPr>
        <w:t>-19</w:t>
      </w:r>
      <w:r w:rsidR="00357D4D" w:rsidRPr="00424E90">
        <w:rPr>
          <w:rFonts w:ascii="Times New Roman" w:hAnsi="Times New Roman" w:cs="Times New Roman"/>
          <w:sz w:val="24"/>
          <w:szCs w:val="24"/>
        </w:rPr>
        <w:t xml:space="preserve"> (UHFS)</w:t>
      </w:r>
      <w:r w:rsidR="00233BDB" w:rsidRPr="00424E90">
        <w:rPr>
          <w:rFonts w:ascii="Times New Roman" w:hAnsi="Times New Roman" w:cs="Times New Roman"/>
          <w:sz w:val="24"/>
          <w:szCs w:val="24"/>
        </w:rPr>
        <w:t xml:space="preserve">, </w:t>
      </w:r>
      <w:r w:rsidR="003E4AAF" w:rsidRPr="00424E90">
        <w:rPr>
          <w:rFonts w:ascii="Times New Roman" w:hAnsi="Times New Roman" w:cs="Times New Roman"/>
          <w:sz w:val="24"/>
          <w:szCs w:val="24"/>
        </w:rPr>
        <w:t>conducted by the Ugand</w:t>
      </w:r>
      <w:r w:rsidR="003E4AAF">
        <w:rPr>
          <w:rFonts w:ascii="Times New Roman" w:hAnsi="Times New Roman" w:cs="Times New Roman"/>
          <w:sz w:val="24"/>
          <w:szCs w:val="24"/>
        </w:rPr>
        <w:t xml:space="preserve">a Bureau of Statistics </w:t>
      </w:r>
      <w:r w:rsidR="00505F84">
        <w:rPr>
          <w:rFonts w:ascii="Times New Roman" w:hAnsi="Times New Roman" w:cs="Times New Roman"/>
          <w:sz w:val="24"/>
          <w:szCs w:val="24"/>
        </w:rPr>
        <w:t xml:space="preserve">in collaboration with </w:t>
      </w:r>
      <w:r w:rsidR="003E4AAF">
        <w:rPr>
          <w:rFonts w:ascii="Times New Roman" w:hAnsi="Times New Roman" w:cs="Times New Roman"/>
          <w:sz w:val="24"/>
          <w:szCs w:val="24"/>
        </w:rPr>
        <w:t xml:space="preserve">the World Bank. </w:t>
      </w:r>
      <w:r w:rsidR="00EF1297">
        <w:rPr>
          <w:rFonts w:ascii="Times New Roman" w:hAnsi="Times New Roman" w:cs="Times New Roman"/>
          <w:sz w:val="24"/>
          <w:szCs w:val="24"/>
        </w:rPr>
        <w:t>The survey was conducted in seven waves</w:t>
      </w:r>
      <w:r w:rsidR="00237A2E">
        <w:rPr>
          <w:rFonts w:ascii="Times New Roman" w:hAnsi="Times New Roman" w:cs="Times New Roman"/>
          <w:sz w:val="24"/>
          <w:szCs w:val="24"/>
        </w:rPr>
        <w:t>,</w:t>
      </w:r>
      <w:r w:rsidR="005D7F31">
        <w:rPr>
          <w:rFonts w:ascii="Times New Roman" w:hAnsi="Times New Roman" w:cs="Times New Roman"/>
          <w:sz w:val="24"/>
          <w:szCs w:val="24"/>
        </w:rPr>
        <w:t xml:space="preserve"> with four</w:t>
      </w:r>
      <w:r w:rsidR="00EA510B">
        <w:rPr>
          <w:rFonts w:ascii="Times New Roman" w:hAnsi="Times New Roman" w:cs="Times New Roman"/>
          <w:sz w:val="24"/>
          <w:szCs w:val="24"/>
        </w:rPr>
        <w:t xml:space="preserve"> waves in 2020 (June, August, September, </w:t>
      </w:r>
      <w:r w:rsidR="00783E98">
        <w:rPr>
          <w:rFonts w:ascii="Times New Roman" w:hAnsi="Times New Roman" w:cs="Times New Roman"/>
          <w:sz w:val="24"/>
          <w:szCs w:val="24"/>
        </w:rPr>
        <w:t>and October) and three in 2021</w:t>
      </w:r>
      <w:r w:rsidR="00636A76">
        <w:rPr>
          <w:rFonts w:ascii="Times New Roman" w:hAnsi="Times New Roman" w:cs="Times New Roman"/>
          <w:sz w:val="24"/>
          <w:szCs w:val="24"/>
        </w:rPr>
        <w:t xml:space="preserve"> (February, March, and October). </w:t>
      </w:r>
      <w:r w:rsidR="00C9040E">
        <w:rPr>
          <w:rFonts w:ascii="Times New Roman" w:hAnsi="Times New Roman" w:cs="Times New Roman"/>
          <w:sz w:val="24"/>
          <w:szCs w:val="24"/>
        </w:rPr>
        <w:t xml:space="preserve">The goal of the UHFS was to </w:t>
      </w:r>
      <w:r w:rsidR="00C9040E" w:rsidRPr="00237A2E">
        <w:rPr>
          <w:rFonts w:ascii="Times New Roman" w:hAnsi="Times New Roman" w:cs="Times New Roman"/>
          <w:sz w:val="24"/>
          <w:szCs w:val="24"/>
        </w:rPr>
        <w:t>help understand the economic and social impacts</w:t>
      </w:r>
      <w:r w:rsidR="00C9040E">
        <w:rPr>
          <w:rFonts w:ascii="Times New Roman" w:hAnsi="Times New Roman" w:cs="Times New Roman"/>
          <w:sz w:val="24"/>
          <w:szCs w:val="24"/>
        </w:rPr>
        <w:t xml:space="preserve"> of the </w:t>
      </w:r>
      <w:r w:rsidR="00F26B67">
        <w:rPr>
          <w:rFonts w:ascii="Times New Roman" w:hAnsi="Times New Roman" w:cs="Times New Roman"/>
          <w:sz w:val="24"/>
          <w:szCs w:val="24"/>
        </w:rPr>
        <w:t>Covid</w:t>
      </w:r>
      <w:r w:rsidR="00C9040E">
        <w:rPr>
          <w:rFonts w:ascii="Times New Roman" w:hAnsi="Times New Roman" w:cs="Times New Roman"/>
          <w:sz w:val="24"/>
          <w:szCs w:val="24"/>
        </w:rPr>
        <w:t xml:space="preserve">-19 pandemic by collecting high-frequency data on individuals and households </w:t>
      </w:r>
      <w:r w:rsidR="0057163F">
        <w:rPr>
          <w:rFonts w:ascii="Times New Roman" w:hAnsi="Times New Roman" w:cs="Times New Roman"/>
          <w:sz w:val="24"/>
          <w:szCs w:val="24"/>
        </w:rPr>
        <w:fldChar w:fldCharType="begin"/>
      </w:r>
      <w:r w:rsidR="00E86C82">
        <w:rPr>
          <w:rFonts w:ascii="Times New Roman" w:hAnsi="Times New Roman" w:cs="Times New Roman"/>
          <w:sz w:val="24"/>
          <w:szCs w:val="24"/>
        </w:rPr>
        <w:instrText xml:space="preserve"> ADDIN ZOTERO_ITEM CSL_CITATION {"citationID":"pFfPFKqG","properties":{"formattedCitation":"(Uganda Bureau of Statistics, 2022)","plainCitation":"(Uganda Bureau of Statistics, 2022)","noteIndex":0},"citationItems":[{"id":569,"uris":["http://zotero.org/groups/4758024/items/UAXIK5NP"],"itemData":{"id":569,"type":"document","title":"Uganda High-Frequency Phone Survey on COVID-19 – Basic Information Document","URL":"https://microdata.worldbank.org/index.php/catalog/3765/related-materials","author":[{"family":"Uganda Bureau of Statistics","given":""}],"accessed":{"date-parts":[["2022",8,23]]},"issued":{"date-parts":[["2022"]]}}}],"schema":"https://github.com/citation-style-language/schema/raw/master/csl-citation.json"} </w:instrText>
      </w:r>
      <w:r w:rsidR="0057163F">
        <w:rPr>
          <w:rFonts w:ascii="Times New Roman" w:hAnsi="Times New Roman" w:cs="Times New Roman"/>
          <w:sz w:val="24"/>
          <w:szCs w:val="24"/>
        </w:rPr>
        <w:fldChar w:fldCharType="separate"/>
      </w:r>
      <w:r w:rsidR="0057163F" w:rsidRPr="0057163F">
        <w:rPr>
          <w:rFonts w:ascii="Times New Roman" w:hAnsi="Times New Roman" w:cs="Times New Roman"/>
          <w:sz w:val="24"/>
        </w:rPr>
        <w:t>(Uganda Bureau of Statistics, 2022)</w:t>
      </w:r>
      <w:r w:rsidR="0057163F">
        <w:rPr>
          <w:rFonts w:ascii="Times New Roman" w:hAnsi="Times New Roman" w:cs="Times New Roman"/>
          <w:sz w:val="24"/>
          <w:szCs w:val="24"/>
        </w:rPr>
        <w:fldChar w:fldCharType="end"/>
      </w:r>
      <w:r w:rsidR="00CE2B21">
        <w:rPr>
          <w:rFonts w:ascii="Times New Roman" w:hAnsi="Times New Roman" w:cs="Times New Roman"/>
          <w:sz w:val="24"/>
          <w:szCs w:val="24"/>
        </w:rPr>
        <w:t xml:space="preserve">. </w:t>
      </w:r>
      <w:r w:rsidR="00C9040E">
        <w:rPr>
          <w:rFonts w:ascii="Times New Roman" w:hAnsi="Times New Roman" w:cs="Times New Roman"/>
          <w:sz w:val="24"/>
          <w:szCs w:val="24"/>
        </w:rPr>
        <w:t>To this end, the survey asked detailed questions on food insecurity, employment, income, outside assistance, and agricultural practices.</w:t>
      </w:r>
      <w:r w:rsidR="0083527E">
        <w:rPr>
          <w:rFonts w:ascii="Times New Roman" w:hAnsi="Times New Roman" w:cs="Times New Roman"/>
          <w:sz w:val="24"/>
          <w:szCs w:val="24"/>
        </w:rPr>
        <w:t xml:space="preserve"> </w:t>
      </w:r>
    </w:p>
    <w:p w14:paraId="0B85B597" w14:textId="23580D68" w:rsidR="0083527E" w:rsidRDefault="0083527E" w:rsidP="00DD6E4A">
      <w:pPr>
        <w:spacing w:line="480" w:lineRule="auto"/>
        <w:ind w:firstLine="540"/>
        <w:jc w:val="both"/>
        <w:rPr>
          <w:rFonts w:ascii="Times New Roman" w:hAnsi="Times New Roman" w:cs="Times New Roman"/>
          <w:sz w:val="24"/>
          <w:szCs w:val="24"/>
        </w:rPr>
      </w:pPr>
      <w:r w:rsidRPr="00D336D9">
        <w:rPr>
          <w:rFonts w:ascii="Times New Roman" w:hAnsi="Times New Roman" w:cs="Times New Roman"/>
          <w:sz w:val="24"/>
          <w:szCs w:val="24"/>
        </w:rPr>
        <w:t xml:space="preserve">The </w:t>
      </w:r>
      <w:r>
        <w:rPr>
          <w:rFonts w:ascii="Times New Roman" w:hAnsi="Times New Roman" w:cs="Times New Roman"/>
          <w:sz w:val="24"/>
          <w:szCs w:val="24"/>
        </w:rPr>
        <w:t xml:space="preserve">UHFS </w:t>
      </w:r>
      <w:r w:rsidRPr="00D336D9">
        <w:rPr>
          <w:rFonts w:ascii="Times New Roman" w:hAnsi="Times New Roman" w:cs="Times New Roman"/>
          <w:sz w:val="24"/>
          <w:szCs w:val="24"/>
        </w:rPr>
        <w:t>sample</w:t>
      </w:r>
      <w:r>
        <w:rPr>
          <w:rFonts w:ascii="Times New Roman" w:hAnsi="Times New Roman" w:cs="Times New Roman"/>
          <w:sz w:val="24"/>
          <w:szCs w:val="24"/>
        </w:rPr>
        <w:t xml:space="preserve"> </w:t>
      </w:r>
      <w:r w:rsidRPr="00D336D9">
        <w:rPr>
          <w:rFonts w:ascii="Times New Roman" w:hAnsi="Times New Roman" w:cs="Times New Roman"/>
          <w:sz w:val="24"/>
          <w:szCs w:val="24"/>
        </w:rPr>
        <w:t xml:space="preserve">is a </w:t>
      </w:r>
      <w:r>
        <w:rPr>
          <w:rFonts w:ascii="Times New Roman" w:hAnsi="Times New Roman" w:cs="Times New Roman"/>
          <w:sz w:val="24"/>
          <w:szCs w:val="24"/>
        </w:rPr>
        <w:t>subset</w:t>
      </w:r>
      <w:r w:rsidRPr="00D336D9">
        <w:rPr>
          <w:rFonts w:ascii="Times New Roman" w:hAnsi="Times New Roman" w:cs="Times New Roman"/>
          <w:sz w:val="24"/>
          <w:szCs w:val="24"/>
        </w:rPr>
        <w:t xml:space="preserve"> of the</w:t>
      </w:r>
      <w:r>
        <w:rPr>
          <w:rFonts w:ascii="Times New Roman" w:hAnsi="Times New Roman" w:cs="Times New Roman"/>
          <w:sz w:val="24"/>
          <w:szCs w:val="24"/>
        </w:rPr>
        <w:t xml:space="preserve"> 3,098 </w:t>
      </w:r>
      <w:r w:rsidRPr="00121EB2">
        <w:rPr>
          <w:rFonts w:ascii="Times New Roman" w:hAnsi="Times New Roman" w:cs="Times New Roman"/>
          <w:sz w:val="24"/>
          <w:szCs w:val="24"/>
        </w:rPr>
        <w:t>household</w:t>
      </w:r>
      <w:r>
        <w:rPr>
          <w:rFonts w:ascii="Times New Roman" w:hAnsi="Times New Roman" w:cs="Times New Roman"/>
          <w:sz w:val="24"/>
          <w:szCs w:val="24"/>
        </w:rPr>
        <w:t>s interviewed in the 8</w:t>
      </w:r>
      <w:r w:rsidRPr="006E3361">
        <w:rPr>
          <w:rFonts w:ascii="Times New Roman" w:hAnsi="Times New Roman" w:cs="Times New Roman"/>
          <w:sz w:val="24"/>
          <w:szCs w:val="24"/>
          <w:vertAlign w:val="superscript"/>
        </w:rPr>
        <w:t>th</w:t>
      </w:r>
      <w:r>
        <w:rPr>
          <w:rFonts w:ascii="Times New Roman" w:hAnsi="Times New Roman" w:cs="Times New Roman"/>
          <w:sz w:val="24"/>
          <w:szCs w:val="24"/>
        </w:rPr>
        <w:t xml:space="preserve"> wave of</w:t>
      </w:r>
      <w:r w:rsidRPr="00D336D9">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336D9">
        <w:rPr>
          <w:rFonts w:ascii="Times New Roman" w:hAnsi="Times New Roman" w:cs="Times New Roman"/>
          <w:sz w:val="24"/>
          <w:szCs w:val="24"/>
        </w:rPr>
        <w:t>Uganda National Panel Survey</w:t>
      </w:r>
      <w:r>
        <w:rPr>
          <w:rFonts w:ascii="Times New Roman" w:hAnsi="Times New Roman" w:cs="Times New Roman"/>
          <w:sz w:val="24"/>
          <w:szCs w:val="24"/>
        </w:rPr>
        <w:t xml:space="preserve"> in 2019/20</w:t>
      </w:r>
      <w:r w:rsidRPr="00D336D9">
        <w:rPr>
          <w:rFonts w:ascii="Times New Roman" w:hAnsi="Times New Roman" w:cs="Times New Roman"/>
          <w:sz w:val="24"/>
          <w:szCs w:val="24"/>
        </w:rPr>
        <w:t xml:space="preserve"> (UNPS</w:t>
      </w:r>
      <w:r>
        <w:rPr>
          <w:rFonts w:ascii="Times New Roman" w:hAnsi="Times New Roman" w:cs="Times New Roman"/>
          <w:sz w:val="24"/>
          <w:szCs w:val="24"/>
        </w:rPr>
        <w:t xml:space="preserve"> </w:t>
      </w:r>
      <w:r w:rsidRPr="00D336D9">
        <w:rPr>
          <w:rFonts w:ascii="Times New Roman" w:hAnsi="Times New Roman" w:cs="Times New Roman"/>
          <w:sz w:val="24"/>
          <w:szCs w:val="24"/>
        </w:rPr>
        <w:t>2019/20</w:t>
      </w:r>
      <w:r>
        <w:rPr>
          <w:rFonts w:ascii="Times New Roman" w:hAnsi="Times New Roman" w:cs="Times New Roman"/>
          <w:sz w:val="24"/>
          <w:szCs w:val="24"/>
        </w:rPr>
        <w:t>)</w:t>
      </w:r>
      <w:r w:rsidRPr="00D336D9">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D336D9">
        <w:rPr>
          <w:rFonts w:ascii="Times New Roman" w:hAnsi="Times New Roman" w:cs="Times New Roman"/>
          <w:sz w:val="24"/>
          <w:szCs w:val="24"/>
        </w:rPr>
        <w:t>UNPS</w:t>
      </w:r>
      <w:r>
        <w:rPr>
          <w:rFonts w:ascii="Times New Roman" w:hAnsi="Times New Roman" w:cs="Times New Roman"/>
          <w:sz w:val="24"/>
          <w:szCs w:val="24"/>
        </w:rPr>
        <w:t xml:space="preserve"> </w:t>
      </w:r>
      <w:r w:rsidRPr="00D336D9">
        <w:rPr>
          <w:rFonts w:ascii="Times New Roman" w:hAnsi="Times New Roman" w:cs="Times New Roman"/>
          <w:sz w:val="24"/>
          <w:szCs w:val="24"/>
        </w:rPr>
        <w:t>2019/20</w:t>
      </w:r>
      <w:r>
        <w:rPr>
          <w:rFonts w:ascii="Times New Roman" w:hAnsi="Times New Roman" w:cs="Times New Roman"/>
          <w:sz w:val="24"/>
          <w:szCs w:val="24"/>
        </w:rPr>
        <w:t>,</w:t>
      </w:r>
      <w:r w:rsidRPr="00D336D9">
        <w:rPr>
          <w:rFonts w:ascii="Times New Roman" w:hAnsi="Times New Roman" w:cs="Times New Roman"/>
          <w:sz w:val="24"/>
          <w:szCs w:val="24"/>
        </w:rPr>
        <w:t xml:space="preserve"> </w:t>
      </w:r>
      <w:r>
        <w:rPr>
          <w:rFonts w:ascii="Times New Roman" w:hAnsi="Times New Roman" w:cs="Times New Roman"/>
          <w:sz w:val="24"/>
          <w:szCs w:val="24"/>
        </w:rPr>
        <w:t xml:space="preserve">households were requested to provide a phone number so they could be </w:t>
      </w:r>
      <w:r w:rsidRPr="00841119">
        <w:rPr>
          <w:rFonts w:ascii="Times New Roman" w:hAnsi="Times New Roman" w:cs="Times New Roman"/>
          <w:sz w:val="24"/>
          <w:szCs w:val="24"/>
        </w:rPr>
        <w:t xml:space="preserve">reached </w:t>
      </w:r>
      <w:r>
        <w:rPr>
          <w:rFonts w:ascii="Times New Roman" w:hAnsi="Times New Roman" w:cs="Times New Roman"/>
          <w:sz w:val="24"/>
          <w:szCs w:val="24"/>
        </w:rPr>
        <w:t>if they</w:t>
      </w:r>
      <w:r w:rsidRPr="00841119">
        <w:rPr>
          <w:rFonts w:ascii="Times New Roman" w:hAnsi="Times New Roman" w:cs="Times New Roman"/>
          <w:sz w:val="24"/>
          <w:szCs w:val="24"/>
        </w:rPr>
        <w:t xml:space="preserve"> move</w:t>
      </w:r>
      <w:r>
        <w:rPr>
          <w:rFonts w:ascii="Times New Roman" w:hAnsi="Times New Roman" w:cs="Times New Roman"/>
          <w:sz w:val="24"/>
          <w:szCs w:val="24"/>
        </w:rPr>
        <w:t>d</w:t>
      </w:r>
      <w:r w:rsidRPr="00841119">
        <w:rPr>
          <w:rFonts w:ascii="Times New Roman" w:hAnsi="Times New Roman" w:cs="Times New Roman"/>
          <w:sz w:val="24"/>
          <w:szCs w:val="24"/>
        </w:rPr>
        <w:t xml:space="preserve"> from their location</w:t>
      </w:r>
      <w:r>
        <w:rPr>
          <w:rFonts w:ascii="Times New Roman" w:hAnsi="Times New Roman" w:cs="Times New Roman"/>
          <w:sz w:val="24"/>
          <w:szCs w:val="24"/>
        </w:rPr>
        <w:t>.</w:t>
      </w:r>
      <w:r w:rsidRPr="00CA5E80">
        <w:rPr>
          <w:rStyle w:val="FootnoteReference"/>
          <w:rPrChange w:id="320" w:author="Portner, Claus" w:date="2022-10-17T14:46:00Z">
            <w:rPr>
              <w:rStyle w:val="FootnoteReference"/>
              <w:rFonts w:ascii="Times New Roman" w:hAnsi="Times New Roman" w:cs="Times New Roman"/>
              <w:sz w:val="24"/>
              <w:szCs w:val="24"/>
            </w:rPr>
          </w:rPrChange>
        </w:rPr>
        <w:footnoteReference w:id="5"/>
      </w:r>
      <w:r>
        <w:rPr>
          <w:rFonts w:ascii="Times New Roman" w:hAnsi="Times New Roman" w:cs="Times New Roman"/>
          <w:sz w:val="24"/>
          <w:szCs w:val="24"/>
        </w:rPr>
        <w:t xml:space="preserve"> Of the 2,386 households that provided a phone number, </w:t>
      </w:r>
      <w:ins w:id="322" w:author="Portner, Claus" w:date="2022-10-16T17:20:00Z">
        <w:r w:rsidR="00CA1E17">
          <w:rPr>
            <w:rFonts w:ascii="Times New Roman" w:hAnsi="Times New Roman" w:cs="Times New Roman"/>
            <w:sz w:val="24"/>
            <w:szCs w:val="24"/>
          </w:rPr>
          <w:t xml:space="preserve">2,227 were </w:t>
        </w:r>
      </w:ins>
      <w:del w:id="323" w:author="Portner, Claus" w:date="2022-10-16T17:20:00Z">
        <w:r w:rsidDel="00CA1E17">
          <w:rPr>
            <w:rFonts w:ascii="Times New Roman" w:hAnsi="Times New Roman" w:cs="Times New Roman"/>
            <w:sz w:val="24"/>
            <w:szCs w:val="24"/>
          </w:rPr>
          <w:delText xml:space="preserve">UHFS </w:delText>
        </w:r>
      </w:del>
      <w:r>
        <w:rPr>
          <w:rFonts w:ascii="Times New Roman" w:hAnsi="Times New Roman" w:cs="Times New Roman"/>
          <w:sz w:val="24"/>
          <w:szCs w:val="24"/>
        </w:rPr>
        <w:t xml:space="preserve">successfully interviewed </w:t>
      </w:r>
      <w:del w:id="324" w:author="Portner, Claus" w:date="2022-10-16T17:21:00Z">
        <w:r w:rsidDel="00CA1E17">
          <w:rPr>
            <w:rFonts w:ascii="Times New Roman" w:hAnsi="Times New Roman" w:cs="Times New Roman"/>
            <w:sz w:val="24"/>
            <w:szCs w:val="24"/>
          </w:rPr>
          <w:delText xml:space="preserve">2,227 households </w:delText>
        </w:r>
      </w:del>
      <w:r>
        <w:rPr>
          <w:rFonts w:ascii="Times New Roman" w:hAnsi="Times New Roman" w:cs="Times New Roman"/>
          <w:sz w:val="24"/>
          <w:szCs w:val="24"/>
        </w:rPr>
        <w:t>for round 1</w:t>
      </w:r>
      <w:ins w:id="325" w:author="Portner, Claus" w:date="2022-10-16T17:21:00Z">
        <w:r w:rsidR="00CA1E17">
          <w:rPr>
            <w:rFonts w:ascii="Times New Roman" w:hAnsi="Times New Roman" w:cs="Times New Roman"/>
            <w:sz w:val="24"/>
            <w:szCs w:val="24"/>
          </w:rPr>
          <w:t xml:space="preserve"> of the UHFS</w:t>
        </w:r>
      </w:ins>
      <w:r>
        <w:rPr>
          <w:rFonts w:ascii="Times New Roman" w:hAnsi="Times New Roman" w:cs="Times New Roman"/>
          <w:sz w:val="24"/>
          <w:szCs w:val="24"/>
        </w:rPr>
        <w:t>.</w:t>
      </w:r>
      <w:r w:rsidR="00CE1DE4" w:rsidRPr="00CA5E80">
        <w:rPr>
          <w:rStyle w:val="FootnoteReference"/>
          <w:rPrChange w:id="326" w:author="Portner, Claus" w:date="2022-10-17T14:46:00Z">
            <w:rPr>
              <w:rStyle w:val="FootnoteReference"/>
              <w:rFonts w:ascii="Times New Roman" w:hAnsi="Times New Roman" w:cs="Times New Roman"/>
              <w:sz w:val="24"/>
              <w:szCs w:val="24"/>
            </w:rPr>
          </w:rPrChange>
        </w:rPr>
        <w:footnoteReference w:id="6"/>
      </w:r>
      <w:r>
        <w:rPr>
          <w:rFonts w:ascii="Times New Roman" w:hAnsi="Times New Roman" w:cs="Times New Roman"/>
          <w:sz w:val="24"/>
          <w:szCs w:val="24"/>
        </w:rPr>
        <w:t xml:space="preserve"> </w:t>
      </w:r>
      <w:r w:rsidR="000061FC">
        <w:rPr>
          <w:rFonts w:ascii="Times New Roman" w:hAnsi="Times New Roman" w:cs="Times New Roman"/>
          <w:sz w:val="24"/>
          <w:szCs w:val="24"/>
        </w:rPr>
        <w:t xml:space="preserve">To avoid potential bias </w:t>
      </w:r>
      <w:del w:id="328" w:author="Portner, Claus" w:date="2022-10-16T17:17:00Z">
        <w:r w:rsidR="000061FC" w:rsidDel="00482244">
          <w:rPr>
            <w:rFonts w:ascii="Times New Roman" w:hAnsi="Times New Roman" w:cs="Times New Roman"/>
            <w:sz w:val="24"/>
            <w:szCs w:val="24"/>
          </w:rPr>
          <w:delText xml:space="preserve">because </w:delText>
        </w:r>
      </w:del>
      <w:ins w:id="329" w:author="Portner, Claus" w:date="2022-10-16T17:17:00Z">
        <w:r w:rsidR="00482244">
          <w:rPr>
            <w:rFonts w:ascii="Times New Roman" w:hAnsi="Times New Roman" w:cs="Times New Roman"/>
            <w:sz w:val="24"/>
            <w:szCs w:val="24"/>
          </w:rPr>
          <w:t>arising from the</w:t>
        </w:r>
      </w:ins>
      <w:del w:id="330" w:author="Portner, Claus" w:date="2022-10-16T17:17:00Z">
        <w:r w:rsidR="000061FC" w:rsidDel="00482244">
          <w:rPr>
            <w:rFonts w:ascii="Times New Roman" w:hAnsi="Times New Roman" w:cs="Times New Roman"/>
            <w:sz w:val="24"/>
            <w:szCs w:val="24"/>
          </w:rPr>
          <w:delText>of</w:delText>
        </w:r>
      </w:del>
      <w:r w:rsidR="000061FC">
        <w:rPr>
          <w:rFonts w:ascii="Times New Roman" w:hAnsi="Times New Roman" w:cs="Times New Roman"/>
          <w:sz w:val="24"/>
          <w:szCs w:val="24"/>
        </w:rPr>
        <w:t xml:space="preserve"> </w:t>
      </w:r>
      <w:ins w:id="331" w:author="Portner, Claus" w:date="2022-10-16T17:17:00Z">
        <w:r w:rsidR="0069429B">
          <w:rPr>
            <w:rFonts w:ascii="Times New Roman" w:hAnsi="Times New Roman" w:cs="Times New Roman"/>
            <w:sz w:val="24"/>
            <w:szCs w:val="24"/>
          </w:rPr>
          <w:t xml:space="preserve">possibility that </w:t>
        </w:r>
      </w:ins>
      <w:r w:rsidR="000061FC">
        <w:rPr>
          <w:rFonts w:ascii="Times New Roman" w:hAnsi="Times New Roman" w:cs="Times New Roman"/>
          <w:sz w:val="24"/>
          <w:szCs w:val="24"/>
        </w:rPr>
        <w:t xml:space="preserve">the types of </w:t>
      </w:r>
      <w:r w:rsidR="000061FC">
        <w:rPr>
          <w:rFonts w:ascii="Times New Roman" w:hAnsi="Times New Roman" w:cs="Times New Roman"/>
          <w:sz w:val="24"/>
          <w:szCs w:val="24"/>
        </w:rPr>
        <w:lastRenderedPageBreak/>
        <w:t>households with access to phones</w:t>
      </w:r>
      <w:ins w:id="332" w:author="Portner, Claus" w:date="2022-10-16T17:17:00Z">
        <w:r w:rsidR="00482244">
          <w:rPr>
            <w:rFonts w:ascii="Times New Roman" w:hAnsi="Times New Roman" w:cs="Times New Roman"/>
            <w:sz w:val="24"/>
            <w:szCs w:val="24"/>
          </w:rPr>
          <w:t xml:space="preserve"> are fundamentally different from </w:t>
        </w:r>
        <w:r w:rsidR="00482244" w:rsidRPr="00482244">
          <w:rPr>
            <w:rFonts w:ascii="Times New Roman" w:hAnsi="Times New Roman" w:cs="Times New Roman"/>
            <w:sz w:val="24"/>
            <w:szCs w:val="24"/>
          </w:rPr>
          <w:t>household</w:t>
        </w:r>
        <w:r w:rsidR="00482244">
          <w:rPr>
            <w:rFonts w:ascii="Times New Roman" w:hAnsi="Times New Roman" w:cs="Times New Roman"/>
            <w:sz w:val="24"/>
            <w:szCs w:val="24"/>
          </w:rPr>
          <w:t>s without access to phones</w:t>
        </w:r>
      </w:ins>
      <w:r w:rsidR="000061FC">
        <w:rPr>
          <w:rFonts w:ascii="Times New Roman" w:hAnsi="Times New Roman" w:cs="Times New Roman"/>
          <w:sz w:val="24"/>
          <w:szCs w:val="24"/>
        </w:rPr>
        <w:t xml:space="preserve">, the </w:t>
      </w:r>
      <w:del w:id="333" w:author="Portner, Claus" w:date="2022-10-16T17:20:00Z">
        <w:r w:rsidR="000061FC" w:rsidDel="00A251EB">
          <w:rPr>
            <w:rFonts w:ascii="Times New Roman" w:hAnsi="Times New Roman" w:cs="Times New Roman"/>
            <w:sz w:val="24"/>
            <w:szCs w:val="24"/>
          </w:rPr>
          <w:delText xml:space="preserve">surveyors </w:delText>
        </w:r>
      </w:del>
      <w:ins w:id="334" w:author="Portner, Claus" w:date="2022-10-16T17:20:00Z">
        <w:r w:rsidR="00A251EB">
          <w:rPr>
            <w:rFonts w:ascii="Times New Roman" w:hAnsi="Times New Roman" w:cs="Times New Roman"/>
            <w:sz w:val="24"/>
            <w:szCs w:val="24"/>
          </w:rPr>
          <w:t>UHFS provides</w:t>
        </w:r>
      </w:ins>
      <w:del w:id="335" w:author="Portner, Claus" w:date="2022-10-16T17:20:00Z">
        <w:r w:rsidR="000061FC" w:rsidDel="00A251EB">
          <w:rPr>
            <w:rFonts w:ascii="Times New Roman" w:hAnsi="Times New Roman" w:cs="Times New Roman"/>
            <w:sz w:val="24"/>
            <w:szCs w:val="24"/>
          </w:rPr>
          <w:delText>use</w:delText>
        </w:r>
      </w:del>
      <w:r w:rsidR="000061FC">
        <w:rPr>
          <w:rFonts w:ascii="Times New Roman" w:hAnsi="Times New Roman" w:cs="Times New Roman"/>
          <w:sz w:val="24"/>
          <w:szCs w:val="24"/>
        </w:rPr>
        <w:t xml:space="preserve"> survey weights to ensure that the data is nationally representative. We use those sample weights in our estimations. </w:t>
      </w:r>
      <w:r>
        <w:rPr>
          <w:rFonts w:ascii="Times New Roman" w:hAnsi="Times New Roman" w:cs="Times New Roman"/>
          <w:sz w:val="24"/>
          <w:szCs w:val="24"/>
        </w:rPr>
        <w:t xml:space="preserve"> </w:t>
      </w:r>
    </w:p>
    <w:p w14:paraId="0E5308DB" w14:textId="66FFC5E9" w:rsidR="00B17110" w:rsidRPr="008B705B" w:rsidRDefault="0083527E" w:rsidP="008B705B">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Over the seven rounds, the attrition rate was 12.4 percent, </w:t>
      </w:r>
      <w:ins w:id="336" w:author="Portner, Claus" w:date="2022-10-16T17:21:00Z">
        <w:r w:rsidR="000F57F0">
          <w:rPr>
            <w:rFonts w:ascii="Times New Roman" w:hAnsi="Times New Roman" w:cs="Times New Roman"/>
            <w:sz w:val="24"/>
            <w:szCs w:val="24"/>
          </w:rPr>
          <w:t>with</w:t>
        </w:r>
      </w:ins>
      <w:del w:id="337" w:author="Portner, Claus" w:date="2022-10-16T17:21:00Z">
        <w:r w:rsidDel="000F57F0">
          <w:rPr>
            <w:rFonts w:ascii="Times New Roman" w:hAnsi="Times New Roman" w:cs="Times New Roman"/>
            <w:sz w:val="24"/>
            <w:szCs w:val="24"/>
          </w:rPr>
          <w:delText>so</w:delText>
        </w:r>
      </w:del>
      <w:r>
        <w:rPr>
          <w:rFonts w:ascii="Times New Roman" w:hAnsi="Times New Roman" w:cs="Times New Roman"/>
          <w:sz w:val="24"/>
          <w:szCs w:val="24"/>
        </w:rPr>
        <w:t xml:space="preserve"> 1,950 </w:t>
      </w:r>
      <w:r w:rsidRPr="00E80858">
        <w:rPr>
          <w:rFonts w:ascii="Times New Roman" w:hAnsi="Times New Roman" w:cs="Times New Roman"/>
          <w:sz w:val="24"/>
          <w:szCs w:val="24"/>
        </w:rPr>
        <w:t>household</w:t>
      </w:r>
      <w:r>
        <w:rPr>
          <w:rFonts w:ascii="Times New Roman" w:hAnsi="Times New Roman" w:cs="Times New Roman"/>
          <w:sz w:val="24"/>
          <w:szCs w:val="24"/>
        </w:rPr>
        <w:t xml:space="preserve">s from the baseline </w:t>
      </w:r>
      <w:del w:id="338" w:author="Portner, Claus" w:date="2022-10-16T17:21:00Z">
        <w:r w:rsidDel="000F57F0">
          <w:rPr>
            <w:rFonts w:ascii="Times New Roman" w:hAnsi="Times New Roman" w:cs="Times New Roman"/>
            <w:sz w:val="24"/>
            <w:szCs w:val="24"/>
          </w:rPr>
          <w:delText xml:space="preserve">were </w:delText>
        </w:r>
      </w:del>
      <w:r>
        <w:rPr>
          <w:rFonts w:ascii="Times New Roman" w:hAnsi="Times New Roman" w:cs="Times New Roman"/>
          <w:sz w:val="24"/>
          <w:szCs w:val="24"/>
        </w:rPr>
        <w:t xml:space="preserve">interviewed in round 7 (October 2021). </w:t>
      </w:r>
      <w:r w:rsidR="00DD6E4A">
        <w:rPr>
          <w:rFonts w:ascii="Times New Roman" w:hAnsi="Times New Roman" w:cs="Times New Roman"/>
          <w:sz w:val="24"/>
          <w:szCs w:val="24"/>
        </w:rPr>
        <w:t xml:space="preserve">However, </w:t>
      </w:r>
      <w:r w:rsidR="007439A8">
        <w:rPr>
          <w:rFonts w:ascii="Times New Roman" w:hAnsi="Times New Roman" w:cs="Times New Roman"/>
          <w:sz w:val="24"/>
          <w:szCs w:val="24"/>
        </w:rPr>
        <w:t xml:space="preserve">replacement </w:t>
      </w:r>
      <w:r w:rsidR="00DD6E4A">
        <w:rPr>
          <w:rFonts w:ascii="Times New Roman" w:hAnsi="Times New Roman" w:cs="Times New Roman"/>
          <w:sz w:val="24"/>
          <w:szCs w:val="24"/>
        </w:rPr>
        <w:t xml:space="preserve">households were added to the sample </w:t>
      </w:r>
      <w:del w:id="339" w:author="Portner, Claus" w:date="2022-10-16T17:18:00Z">
        <w:r w:rsidDel="00D97B98">
          <w:rPr>
            <w:rFonts w:ascii="Times New Roman" w:hAnsi="Times New Roman" w:cs="Times New Roman"/>
            <w:sz w:val="24"/>
            <w:szCs w:val="24"/>
          </w:rPr>
          <w:delText>in the rounds</w:delText>
        </w:r>
        <w:r w:rsidR="00F848ED" w:rsidDel="00D97B98">
          <w:rPr>
            <w:rFonts w:ascii="Times New Roman" w:hAnsi="Times New Roman" w:cs="Times New Roman"/>
            <w:sz w:val="24"/>
            <w:szCs w:val="24"/>
          </w:rPr>
          <w:delText xml:space="preserve"> </w:delText>
        </w:r>
      </w:del>
      <w:r w:rsidR="00F848ED">
        <w:rPr>
          <w:rFonts w:ascii="Times New Roman" w:hAnsi="Times New Roman" w:cs="Times New Roman"/>
          <w:sz w:val="24"/>
          <w:szCs w:val="24"/>
        </w:rPr>
        <w:t>following the first round</w:t>
      </w:r>
      <w:r w:rsidR="00DD6E4A">
        <w:rPr>
          <w:rFonts w:ascii="Times New Roman" w:hAnsi="Times New Roman" w:cs="Times New Roman"/>
          <w:sz w:val="24"/>
          <w:szCs w:val="24"/>
        </w:rPr>
        <w:t>. This brings our total sample size to 2,283 households</w:t>
      </w:r>
      <w:r w:rsidR="007439A8">
        <w:rPr>
          <w:rFonts w:ascii="Times New Roman" w:hAnsi="Times New Roman" w:cs="Times New Roman"/>
          <w:sz w:val="24"/>
          <w:szCs w:val="24"/>
        </w:rPr>
        <w:t xml:space="preserve"> and 14,4</w:t>
      </w:r>
      <w:r w:rsidR="00864439">
        <w:rPr>
          <w:rFonts w:ascii="Times New Roman" w:hAnsi="Times New Roman" w:cs="Times New Roman"/>
          <w:sz w:val="24"/>
          <w:szCs w:val="24"/>
        </w:rPr>
        <w:t>67</w:t>
      </w:r>
      <w:r w:rsidR="007439A8">
        <w:rPr>
          <w:rFonts w:ascii="Times New Roman" w:hAnsi="Times New Roman" w:cs="Times New Roman"/>
          <w:sz w:val="24"/>
          <w:szCs w:val="24"/>
        </w:rPr>
        <w:t xml:space="preserve"> observations</w:t>
      </w:r>
      <w:r w:rsidR="00DD6E4A">
        <w:rPr>
          <w:rFonts w:ascii="Times New Roman" w:hAnsi="Times New Roman" w:cs="Times New Roman"/>
          <w:sz w:val="24"/>
          <w:szCs w:val="24"/>
        </w:rPr>
        <w:t xml:space="preserve">. </w:t>
      </w:r>
    </w:p>
    <w:p w14:paraId="6654E2DA" w14:textId="5CC27C6F" w:rsidR="00B17110" w:rsidRDefault="00B17110" w:rsidP="00B17110">
      <w:pPr>
        <w:spacing w:after="120"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Our main specification regresses outcomes, </w:t>
      </w:r>
      <w:r w:rsidRPr="0058502C">
        <w:rPr>
          <w:rFonts w:ascii="Times New Roman" w:hAnsi="Times New Roman" w:cs="Times New Roman"/>
          <w:i/>
          <w:iCs/>
          <w:sz w:val="24"/>
          <w:szCs w:val="24"/>
        </w:rPr>
        <w:t>Y</w:t>
      </w:r>
      <w:r>
        <w:rPr>
          <w:rFonts w:ascii="Times New Roman" w:hAnsi="Times New Roman" w:cs="Times New Roman"/>
          <w:i/>
          <w:iCs/>
          <w:sz w:val="24"/>
          <w:szCs w:val="24"/>
        </w:rPr>
        <w:t>,</w:t>
      </w:r>
      <w:r>
        <w:rPr>
          <w:rFonts w:ascii="Times New Roman" w:hAnsi="Times New Roman" w:cs="Times New Roman"/>
          <w:sz w:val="24"/>
          <w:szCs w:val="24"/>
        </w:rPr>
        <w:t xml:space="preserve"> discussed below, on a set of variables using a linear fixed</w:t>
      </w:r>
      <w:ins w:id="340" w:author="Portner, Claus" w:date="2022-10-16T17:23:00Z">
        <w:r w:rsidR="00753DF5">
          <w:rPr>
            <w:rFonts w:ascii="Times New Roman" w:hAnsi="Times New Roman" w:cs="Times New Roman"/>
            <w:sz w:val="24"/>
            <w:szCs w:val="24"/>
          </w:rPr>
          <w:t>-</w:t>
        </w:r>
      </w:ins>
      <w:del w:id="341" w:author="Portner, Claus" w:date="2022-10-16T17:23:00Z">
        <w:r w:rsidDel="00753DF5">
          <w:rPr>
            <w:rFonts w:ascii="Times New Roman" w:hAnsi="Times New Roman" w:cs="Times New Roman"/>
            <w:sz w:val="24"/>
            <w:szCs w:val="24"/>
          </w:rPr>
          <w:delText xml:space="preserve"> </w:delText>
        </w:r>
      </w:del>
      <w:r>
        <w:rPr>
          <w:rFonts w:ascii="Times New Roman" w:hAnsi="Times New Roman" w:cs="Times New Roman"/>
          <w:sz w:val="24"/>
          <w:szCs w:val="24"/>
        </w:rPr>
        <w:t>effect</w:t>
      </w:r>
      <w:del w:id="342" w:author="Portner, Claus" w:date="2022-10-16T17:23:00Z">
        <w:r w:rsidDel="00753DF5">
          <w:rPr>
            <w:rFonts w:ascii="Times New Roman" w:hAnsi="Times New Roman" w:cs="Times New Roman"/>
            <w:sz w:val="24"/>
            <w:szCs w:val="24"/>
          </w:rPr>
          <w:delText>s</w:delText>
        </w:r>
      </w:del>
      <w:r>
        <w:rPr>
          <w:rFonts w:ascii="Times New Roman" w:hAnsi="Times New Roman" w:cs="Times New Roman"/>
          <w:sz w:val="24"/>
          <w:szCs w:val="24"/>
        </w:rPr>
        <w:t xml:space="preserve"> model</w:t>
      </w:r>
      <w:ins w:id="343" w:author="Portner, Claus" w:date="2022-10-16T17:27:00Z">
        <w:r w:rsidR="00194B9F">
          <w:rPr>
            <w:rFonts w:ascii="Times New Roman" w:hAnsi="Times New Roman" w:cs="Times New Roman"/>
            <w:sz w:val="24"/>
            <w:szCs w:val="24"/>
          </w:rPr>
          <w:t>:</w:t>
        </w:r>
      </w:ins>
      <w:r w:rsidRPr="00CA5E80">
        <w:rPr>
          <w:rStyle w:val="FootnoteReference"/>
          <w:rPrChange w:id="344" w:author="Portner, Claus" w:date="2022-10-17T14:46:00Z">
            <w:rPr>
              <w:rStyle w:val="FootnoteReference"/>
              <w:rFonts w:ascii="Times New Roman" w:hAnsi="Times New Roman" w:cs="Times New Roman"/>
              <w:sz w:val="24"/>
              <w:szCs w:val="24"/>
            </w:rPr>
          </w:rPrChange>
        </w:rPr>
        <w:footnoteReference w:id="7"/>
      </w:r>
      <w:del w:id="349" w:author="Portner, Claus" w:date="2022-10-16T17:27:00Z">
        <w:r w:rsidDel="00194B9F">
          <w:rPr>
            <w:rFonts w:ascii="Times New Roman" w:hAnsi="Times New Roman" w:cs="Times New Roman"/>
            <w:sz w:val="24"/>
            <w:szCs w:val="24"/>
          </w:rPr>
          <w:delText>:</w:delText>
        </w:r>
      </w:del>
      <w:r>
        <w:rPr>
          <w:rFonts w:ascii="Times New Roman" w:hAnsi="Times New Roman" w:cs="Times New Roman"/>
          <w:sz w:val="24"/>
          <w:szCs w:val="24"/>
        </w:rPr>
        <w:t xml:space="preserve"> </w:t>
      </w:r>
    </w:p>
    <w:p w14:paraId="618FA0C2" w14:textId="10FE5F14" w:rsidR="00B17110" w:rsidRPr="006E687E" w:rsidRDefault="00B17110" w:rsidP="00B17110">
      <w:pPr>
        <w:spacing w:after="120"/>
        <w:jc w:val="center"/>
        <w:rPr>
          <w:rFonts w:ascii="Times New Roman" w:hAnsi="Times New Roman" w:cs="Times New Roman"/>
          <w:i/>
          <w:sz w:val="24"/>
          <w:szCs w:val="24"/>
          <w:lang w:val="fr-FR"/>
        </w:rPr>
      </w:pPr>
      <w:r w:rsidRPr="006E687E">
        <w:rPr>
          <w:rFonts w:ascii="Times New Roman" w:hAnsi="Times New Roman" w:cs="Times New Roman"/>
          <w:i/>
          <w:iCs/>
          <w:sz w:val="24"/>
          <w:szCs w:val="24"/>
          <w:lang w:val="fr-FR"/>
        </w:rPr>
        <w:t>Y</w:t>
      </w:r>
      <w:r w:rsidRPr="006E687E">
        <w:rPr>
          <w:rFonts w:ascii="Times New Roman" w:hAnsi="Times New Roman" w:cs="Times New Roman"/>
          <w:i/>
          <w:iCs/>
          <w:sz w:val="24"/>
          <w:szCs w:val="24"/>
          <w:vertAlign w:val="subscript"/>
          <w:lang w:val="fr-FR"/>
        </w:rPr>
        <w:t>i, t</w:t>
      </w:r>
      <w:r w:rsidRPr="006E687E">
        <w:rPr>
          <w:rFonts w:ascii="Times New Roman" w:hAnsi="Times New Roman" w:cs="Times New Roman"/>
          <w:i/>
          <w:iCs/>
          <w:sz w:val="24"/>
          <w:szCs w:val="24"/>
          <w:lang w:val="fr-FR"/>
        </w:rPr>
        <w:t xml:space="preserve"> = </w:t>
      </w:r>
      <w:r w:rsidRPr="00822226">
        <w:rPr>
          <w:rFonts w:ascii="Times New Roman" w:hAnsi="Times New Roman" w:cs="Times New Roman"/>
          <w:i/>
          <w:iCs/>
          <w:sz w:val="24"/>
          <w:szCs w:val="24"/>
          <w:lang w:val="el-GR"/>
        </w:rPr>
        <w:t>β</w:t>
      </w:r>
      <w:r w:rsidRPr="006E687E">
        <w:rPr>
          <w:rFonts w:ascii="Times New Roman" w:hAnsi="Times New Roman" w:cs="Times New Roman"/>
          <w:i/>
          <w:iCs/>
          <w:sz w:val="24"/>
          <w:szCs w:val="24"/>
          <w:vertAlign w:val="subscript"/>
          <w:lang w:val="fr-FR"/>
        </w:rPr>
        <w:t>0</w:t>
      </w:r>
      <w:r w:rsidRPr="006E687E">
        <w:rPr>
          <w:rFonts w:ascii="Times New Roman" w:hAnsi="Times New Roman" w:cs="Times New Roman"/>
          <w:i/>
          <w:iCs/>
          <w:sz w:val="24"/>
          <w:szCs w:val="24"/>
          <w:lang w:val="fr-FR"/>
        </w:rPr>
        <w:t xml:space="preserve"> </w:t>
      </w:r>
      <w:r w:rsidRPr="006E687E">
        <w:rPr>
          <w:rFonts w:ascii="Times New Roman" w:hAnsi="Times New Roman" w:cs="Times New Roman"/>
          <w:i/>
          <w:sz w:val="24"/>
          <w:szCs w:val="24"/>
          <w:lang w:val="fr-FR"/>
        </w:rPr>
        <w:t>+</w:t>
      </w:r>
      <w:r w:rsidRPr="006E687E">
        <w:rPr>
          <w:rFonts w:ascii="Times New Roman" w:hAnsi="Times New Roman" w:cs="Times New Roman"/>
          <w:i/>
          <w:iCs/>
          <w:sz w:val="24"/>
          <w:szCs w:val="24"/>
          <w:lang w:val="fr-FR"/>
        </w:rPr>
        <w:t xml:space="preserve"> </w:t>
      </w:r>
      <w:bookmarkStart w:id="350" w:name="OLE_LINK7"/>
      <w:r w:rsidR="009B5EC6" w:rsidRPr="00822226">
        <w:rPr>
          <w:rFonts w:ascii="Times New Roman" w:hAnsi="Times New Roman" w:cs="Times New Roman"/>
          <w:i/>
          <w:iCs/>
          <w:sz w:val="24"/>
          <w:szCs w:val="24"/>
          <w:lang w:val="el-GR"/>
        </w:rPr>
        <w:t>β</w:t>
      </w:r>
      <w:r w:rsidR="009B5EC6" w:rsidRPr="006E687E">
        <w:rPr>
          <w:rFonts w:ascii="Times New Roman" w:hAnsi="Times New Roman" w:cs="Times New Roman"/>
          <w:i/>
          <w:iCs/>
          <w:sz w:val="24"/>
          <w:szCs w:val="24"/>
          <w:vertAlign w:val="subscript"/>
          <w:lang w:val="fr-FR"/>
        </w:rPr>
        <w:t>1</w:t>
      </w:r>
      <w:r w:rsidR="009B5EC6" w:rsidRPr="006E687E">
        <w:rPr>
          <w:rFonts w:ascii="Times New Roman" w:hAnsi="Times New Roman" w:cs="Times New Roman"/>
          <w:i/>
          <w:iCs/>
          <w:sz w:val="24"/>
          <w:szCs w:val="24"/>
          <w:lang w:val="fr-FR"/>
        </w:rPr>
        <w:t xml:space="preserve"> L</w:t>
      </w:r>
      <w:r w:rsidR="009B5EC6">
        <w:rPr>
          <w:rFonts w:ascii="Times New Roman" w:hAnsi="Times New Roman" w:cs="Times New Roman"/>
          <w:i/>
          <w:iCs/>
          <w:sz w:val="24"/>
          <w:szCs w:val="24"/>
          <w:vertAlign w:val="subscript"/>
          <w:lang w:val="fr-FR"/>
        </w:rPr>
        <w:t>1</w:t>
      </w:r>
      <w:r w:rsidR="009B5EC6" w:rsidRPr="006E687E">
        <w:rPr>
          <w:rFonts w:ascii="Times New Roman" w:hAnsi="Times New Roman" w:cs="Times New Roman"/>
          <w:i/>
          <w:iCs/>
          <w:sz w:val="24"/>
          <w:szCs w:val="24"/>
          <w:lang w:val="fr-FR"/>
        </w:rPr>
        <w:t xml:space="preserve"> </w:t>
      </w:r>
      <w:bookmarkEnd w:id="350"/>
      <w:r w:rsidRPr="006E687E">
        <w:rPr>
          <w:rFonts w:ascii="Times New Roman" w:hAnsi="Times New Roman" w:cs="Times New Roman"/>
          <w:i/>
          <w:sz w:val="24"/>
          <w:szCs w:val="24"/>
          <w:lang w:val="fr-FR"/>
        </w:rPr>
        <w:t xml:space="preserve">+ </w:t>
      </w:r>
      <w:r w:rsidR="009B5EC6" w:rsidRPr="00822226">
        <w:rPr>
          <w:rFonts w:ascii="Times New Roman" w:hAnsi="Times New Roman" w:cs="Times New Roman"/>
          <w:i/>
          <w:iCs/>
          <w:sz w:val="24"/>
          <w:szCs w:val="24"/>
          <w:lang w:val="el-GR"/>
        </w:rPr>
        <w:t>β</w:t>
      </w:r>
      <w:r w:rsidR="009B5EC6">
        <w:rPr>
          <w:rFonts w:ascii="Times New Roman" w:hAnsi="Times New Roman" w:cs="Times New Roman"/>
          <w:i/>
          <w:iCs/>
          <w:sz w:val="24"/>
          <w:szCs w:val="24"/>
          <w:vertAlign w:val="subscript"/>
          <w:lang w:val="fr-FR"/>
        </w:rPr>
        <w:t>2</w:t>
      </w:r>
      <w:r w:rsidR="009B5EC6" w:rsidRPr="006E687E">
        <w:rPr>
          <w:rFonts w:ascii="Times New Roman" w:hAnsi="Times New Roman" w:cs="Times New Roman"/>
          <w:i/>
          <w:iCs/>
          <w:sz w:val="24"/>
          <w:szCs w:val="24"/>
          <w:lang w:val="fr-FR"/>
        </w:rPr>
        <w:t xml:space="preserve"> L</w:t>
      </w:r>
      <w:r w:rsidR="009B5EC6">
        <w:rPr>
          <w:rFonts w:ascii="Times New Roman" w:hAnsi="Times New Roman" w:cs="Times New Roman"/>
          <w:i/>
          <w:iCs/>
          <w:sz w:val="24"/>
          <w:szCs w:val="24"/>
          <w:vertAlign w:val="subscript"/>
          <w:lang w:val="fr-FR"/>
        </w:rPr>
        <w:t>2</w:t>
      </w:r>
      <w:r w:rsidR="009B5EC6" w:rsidRPr="006E687E">
        <w:rPr>
          <w:rFonts w:ascii="Times New Roman" w:hAnsi="Times New Roman" w:cs="Times New Roman"/>
          <w:i/>
          <w:iCs/>
          <w:sz w:val="24"/>
          <w:szCs w:val="24"/>
          <w:lang w:val="fr-FR"/>
        </w:rPr>
        <w:t xml:space="preserve"> </w:t>
      </w:r>
      <w:r w:rsidR="009B5EC6" w:rsidRPr="006E687E">
        <w:rPr>
          <w:rFonts w:ascii="Times New Roman" w:hAnsi="Times New Roman" w:cs="Times New Roman"/>
          <w:i/>
          <w:sz w:val="24"/>
          <w:szCs w:val="24"/>
          <w:lang w:val="fr-FR"/>
        </w:rPr>
        <w:t xml:space="preserve">+ </w:t>
      </w:r>
      <w:r w:rsidR="009B5EC6" w:rsidRPr="00822226">
        <w:rPr>
          <w:rFonts w:ascii="Times New Roman" w:hAnsi="Times New Roman" w:cs="Times New Roman"/>
          <w:i/>
          <w:iCs/>
          <w:sz w:val="24"/>
          <w:szCs w:val="24"/>
          <w:lang w:val="el-GR"/>
        </w:rPr>
        <w:t>β</w:t>
      </w:r>
      <w:r w:rsidR="009B5EC6">
        <w:rPr>
          <w:rFonts w:ascii="Times New Roman" w:hAnsi="Times New Roman" w:cs="Times New Roman"/>
          <w:i/>
          <w:iCs/>
          <w:sz w:val="24"/>
          <w:szCs w:val="24"/>
          <w:vertAlign w:val="subscript"/>
          <w:lang w:val="fr-FR"/>
        </w:rPr>
        <w:t>3</w:t>
      </w:r>
      <w:r w:rsidR="009B5EC6" w:rsidRPr="006E687E">
        <w:rPr>
          <w:rFonts w:ascii="Times New Roman" w:hAnsi="Times New Roman" w:cs="Times New Roman"/>
          <w:i/>
          <w:iCs/>
          <w:sz w:val="24"/>
          <w:szCs w:val="24"/>
          <w:lang w:val="fr-FR"/>
        </w:rPr>
        <w:t xml:space="preserve"> L</w:t>
      </w:r>
      <w:r w:rsidR="009B5EC6">
        <w:rPr>
          <w:rFonts w:ascii="Times New Roman" w:hAnsi="Times New Roman" w:cs="Times New Roman"/>
          <w:i/>
          <w:iCs/>
          <w:sz w:val="24"/>
          <w:szCs w:val="24"/>
          <w:vertAlign w:val="subscript"/>
          <w:lang w:val="fr-FR"/>
        </w:rPr>
        <w:t>7</w:t>
      </w:r>
      <w:r w:rsidR="009B5EC6" w:rsidRPr="006E687E">
        <w:rPr>
          <w:rFonts w:ascii="Times New Roman" w:hAnsi="Times New Roman" w:cs="Times New Roman"/>
          <w:i/>
          <w:iCs/>
          <w:sz w:val="24"/>
          <w:szCs w:val="24"/>
          <w:lang w:val="fr-FR"/>
        </w:rPr>
        <w:t xml:space="preserve"> </w:t>
      </w:r>
      <w:r w:rsidR="009B5EC6" w:rsidRPr="006E687E">
        <w:rPr>
          <w:rFonts w:ascii="Times New Roman" w:hAnsi="Times New Roman" w:cs="Times New Roman"/>
          <w:i/>
          <w:sz w:val="24"/>
          <w:szCs w:val="24"/>
          <w:lang w:val="fr-FR"/>
        </w:rPr>
        <w:t xml:space="preserve">+ </w:t>
      </w:r>
      <w:r w:rsidRPr="00822226">
        <w:rPr>
          <w:rFonts w:ascii="Times New Roman" w:hAnsi="Times New Roman" w:cs="Times New Roman"/>
          <w:i/>
          <w:iCs/>
          <w:sz w:val="24"/>
          <w:szCs w:val="24"/>
          <w:lang w:val="el-GR"/>
        </w:rPr>
        <w:t>β</w:t>
      </w:r>
      <w:r w:rsidR="00D83DBC">
        <w:rPr>
          <w:rFonts w:ascii="Times New Roman" w:hAnsi="Times New Roman" w:cs="Times New Roman"/>
          <w:i/>
          <w:iCs/>
          <w:sz w:val="24"/>
          <w:szCs w:val="24"/>
          <w:vertAlign w:val="subscript"/>
          <w:lang w:val="fr-FR"/>
        </w:rPr>
        <w:t>4</w:t>
      </w:r>
      <w:r w:rsidRPr="006E687E">
        <w:rPr>
          <w:rFonts w:ascii="Times New Roman" w:hAnsi="Times New Roman" w:cs="Times New Roman"/>
          <w:i/>
          <w:iCs/>
          <w:sz w:val="24"/>
          <w:szCs w:val="24"/>
          <w:lang w:val="fr-FR"/>
        </w:rPr>
        <w:t xml:space="preserve"> </w:t>
      </w:r>
      <w:proofErr w:type="spellStart"/>
      <w:proofErr w:type="gramStart"/>
      <w:r w:rsidRPr="006E687E">
        <w:rPr>
          <w:rFonts w:ascii="Times New Roman" w:hAnsi="Times New Roman" w:cs="Times New Roman"/>
          <w:i/>
          <w:iCs/>
          <w:sz w:val="24"/>
          <w:szCs w:val="24"/>
          <w:lang w:val="fr-FR"/>
        </w:rPr>
        <w:t>Cases</w:t>
      </w:r>
      <w:r w:rsidRPr="006E687E">
        <w:rPr>
          <w:rFonts w:ascii="Times New Roman" w:hAnsi="Times New Roman" w:cs="Times New Roman"/>
          <w:i/>
          <w:iCs/>
          <w:sz w:val="24"/>
          <w:szCs w:val="24"/>
          <w:vertAlign w:val="subscript"/>
          <w:lang w:val="fr-FR"/>
        </w:rPr>
        <w:t>i,t</w:t>
      </w:r>
      <w:proofErr w:type="spellEnd"/>
      <w:proofErr w:type="gramEnd"/>
      <w:r w:rsidRPr="006E687E">
        <w:rPr>
          <w:rFonts w:ascii="Times New Roman" w:hAnsi="Times New Roman" w:cs="Times New Roman"/>
          <w:i/>
          <w:iCs/>
          <w:sz w:val="24"/>
          <w:szCs w:val="24"/>
          <w:lang w:val="fr-FR"/>
        </w:rPr>
        <w:t xml:space="preserve"> </w:t>
      </w:r>
      <w:r w:rsidRPr="006E687E">
        <w:rPr>
          <w:rFonts w:ascii="Times New Roman" w:hAnsi="Times New Roman" w:cs="Times New Roman"/>
          <w:i/>
          <w:sz w:val="24"/>
          <w:szCs w:val="24"/>
          <w:lang w:val="fr-FR"/>
        </w:rPr>
        <w:t>+</w:t>
      </w:r>
      <w:r w:rsidRPr="006E687E">
        <w:rPr>
          <w:rFonts w:ascii="Times New Roman" w:hAnsi="Times New Roman" w:cs="Times New Roman"/>
          <w:i/>
          <w:iCs/>
          <w:sz w:val="24"/>
          <w:szCs w:val="24"/>
          <w:lang w:val="fr-FR"/>
        </w:rPr>
        <w:t xml:space="preserve"> </w:t>
      </w:r>
      <w:r w:rsidRPr="00822226">
        <w:rPr>
          <w:rFonts w:ascii="Times New Roman" w:hAnsi="Times New Roman" w:cs="Times New Roman"/>
          <w:i/>
          <w:iCs/>
          <w:sz w:val="24"/>
          <w:szCs w:val="24"/>
          <w:lang w:val="el-GR"/>
        </w:rPr>
        <w:t>β</w:t>
      </w:r>
      <w:r w:rsidR="00D83DBC" w:rsidRPr="00C97013">
        <w:rPr>
          <w:rFonts w:ascii="Times New Roman" w:hAnsi="Times New Roman" w:cs="Times New Roman"/>
          <w:i/>
          <w:iCs/>
          <w:sz w:val="24"/>
          <w:szCs w:val="24"/>
          <w:vertAlign w:val="subscript"/>
          <w:lang w:val="fr-FR"/>
        </w:rPr>
        <w:t>5</w:t>
      </w:r>
      <w:r w:rsidRPr="006E687E">
        <w:rPr>
          <w:rFonts w:ascii="Times New Roman" w:hAnsi="Times New Roman" w:cs="Times New Roman"/>
          <w:i/>
          <w:iCs/>
          <w:sz w:val="24"/>
          <w:szCs w:val="24"/>
          <w:vertAlign w:val="subscript"/>
          <w:lang w:val="fr-FR"/>
        </w:rPr>
        <w:t xml:space="preserve"> </w:t>
      </w:r>
      <w:r w:rsidRPr="006E687E">
        <w:rPr>
          <w:rFonts w:ascii="Times New Roman" w:hAnsi="Times New Roman" w:cs="Times New Roman"/>
          <w:i/>
          <w:iCs/>
          <w:sz w:val="24"/>
          <w:szCs w:val="24"/>
          <w:lang w:val="fr-FR"/>
        </w:rPr>
        <w:t>X</w:t>
      </w:r>
      <w:r w:rsidRPr="006E687E">
        <w:rPr>
          <w:rFonts w:ascii="Times New Roman" w:hAnsi="Times New Roman" w:cs="Times New Roman"/>
          <w:i/>
          <w:iCs/>
          <w:sz w:val="24"/>
          <w:szCs w:val="24"/>
          <w:vertAlign w:val="subscript"/>
          <w:lang w:val="fr-FR"/>
        </w:rPr>
        <w:t>1 i,t-1</w:t>
      </w:r>
      <w:r w:rsidRPr="006E687E">
        <w:rPr>
          <w:rFonts w:ascii="Times New Roman" w:hAnsi="Times New Roman" w:cs="Times New Roman"/>
          <w:i/>
          <w:sz w:val="24"/>
          <w:szCs w:val="24"/>
          <w:lang w:val="fr-FR"/>
        </w:rPr>
        <w:t xml:space="preserve"> +</w:t>
      </w:r>
      <w:r w:rsidRPr="006E687E">
        <w:rPr>
          <w:rFonts w:ascii="Times New Roman" w:hAnsi="Times New Roman" w:cs="Times New Roman"/>
          <w:i/>
          <w:iCs/>
          <w:sz w:val="24"/>
          <w:szCs w:val="24"/>
          <w:lang w:val="fr-FR"/>
        </w:rPr>
        <w:t xml:space="preserve"> </w:t>
      </w:r>
      <w:r w:rsidRPr="00822226">
        <w:rPr>
          <w:rFonts w:ascii="Times New Roman" w:hAnsi="Times New Roman" w:cs="Times New Roman"/>
          <w:i/>
          <w:iCs/>
          <w:sz w:val="24"/>
          <w:szCs w:val="24"/>
          <w:lang w:val="el-GR"/>
        </w:rPr>
        <w:t>δ</w:t>
      </w:r>
      <w:r w:rsidRPr="006E687E">
        <w:rPr>
          <w:rFonts w:ascii="Times New Roman" w:hAnsi="Times New Roman" w:cs="Times New Roman"/>
          <w:i/>
          <w:iCs/>
          <w:sz w:val="24"/>
          <w:szCs w:val="24"/>
          <w:vertAlign w:val="subscript"/>
          <w:lang w:val="fr-FR"/>
        </w:rPr>
        <w:t>i</w:t>
      </w:r>
      <w:r w:rsidRPr="006E687E">
        <w:rPr>
          <w:rFonts w:ascii="Times New Roman" w:hAnsi="Times New Roman" w:cs="Times New Roman"/>
          <w:i/>
          <w:iCs/>
          <w:sz w:val="24"/>
          <w:szCs w:val="24"/>
          <w:lang w:val="fr-FR"/>
        </w:rPr>
        <w:t xml:space="preserve"> </w:t>
      </w:r>
      <w:r w:rsidRPr="006E687E">
        <w:rPr>
          <w:rFonts w:ascii="Times New Roman" w:hAnsi="Times New Roman" w:cs="Times New Roman"/>
          <w:i/>
          <w:sz w:val="24"/>
          <w:szCs w:val="24"/>
          <w:lang w:val="fr-FR"/>
        </w:rPr>
        <w:t>+</w:t>
      </w:r>
      <w:r w:rsidRPr="006E687E">
        <w:rPr>
          <w:rFonts w:ascii="Times New Roman" w:hAnsi="Times New Roman" w:cs="Times New Roman"/>
          <w:i/>
          <w:iCs/>
          <w:sz w:val="24"/>
          <w:szCs w:val="24"/>
          <w:lang w:val="fr-FR"/>
        </w:rPr>
        <w:t xml:space="preserve"> </w:t>
      </w:r>
      <w:r w:rsidRPr="00822226">
        <w:rPr>
          <w:rFonts w:ascii="Times New Roman" w:hAnsi="Times New Roman" w:cs="Times New Roman"/>
          <w:i/>
          <w:iCs/>
          <w:sz w:val="24"/>
          <w:szCs w:val="24"/>
          <w:lang w:val="el-GR"/>
        </w:rPr>
        <w:t>ε</w:t>
      </w:r>
      <w:proofErr w:type="spellStart"/>
      <w:r w:rsidRPr="006E687E">
        <w:rPr>
          <w:rFonts w:ascii="Times New Roman" w:hAnsi="Times New Roman" w:cs="Times New Roman"/>
          <w:i/>
          <w:iCs/>
          <w:sz w:val="24"/>
          <w:szCs w:val="24"/>
          <w:vertAlign w:val="subscript"/>
          <w:lang w:val="fr-FR"/>
        </w:rPr>
        <w:t>i,t</w:t>
      </w:r>
      <w:proofErr w:type="spellEnd"/>
      <w:r w:rsidRPr="006E687E">
        <w:rPr>
          <w:rFonts w:ascii="Times New Roman" w:hAnsi="Times New Roman" w:cs="Times New Roman"/>
          <w:i/>
          <w:iCs/>
          <w:sz w:val="24"/>
          <w:szCs w:val="24"/>
          <w:vertAlign w:val="subscript"/>
          <w:lang w:val="fr-FR"/>
        </w:rPr>
        <w:t xml:space="preserve"> </w:t>
      </w:r>
      <w:r w:rsidRPr="006E687E">
        <w:rPr>
          <w:rFonts w:ascii="Times New Roman" w:hAnsi="Times New Roman" w:cs="Times New Roman"/>
          <w:iCs/>
          <w:sz w:val="24"/>
          <w:szCs w:val="24"/>
          <w:lang w:val="fr-FR"/>
        </w:rPr>
        <w:t>,   (1)</w:t>
      </w:r>
    </w:p>
    <w:p w14:paraId="46B4330A" w14:textId="77777777" w:rsidR="00B169B5" w:rsidRPr="006E687E" w:rsidRDefault="00B169B5" w:rsidP="008B705B">
      <w:pPr>
        <w:spacing w:after="0" w:line="276" w:lineRule="auto"/>
        <w:jc w:val="both"/>
        <w:rPr>
          <w:rFonts w:ascii="Times New Roman" w:hAnsi="Times New Roman" w:cs="Times New Roman"/>
          <w:b/>
          <w:bCs/>
          <w:sz w:val="24"/>
          <w:szCs w:val="24"/>
          <w:lang w:val="fr-FR"/>
        </w:rPr>
      </w:pPr>
    </w:p>
    <w:p w14:paraId="36326605" w14:textId="2D63C84A" w:rsidR="00B169B5" w:rsidRDefault="00B169B5" w:rsidP="00B169B5">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sidRPr="00D24063">
        <w:rPr>
          <w:rFonts w:ascii="Times New Roman" w:hAnsi="Times New Roman" w:cs="Times New Roman"/>
          <w:i/>
          <w:iCs/>
          <w:sz w:val="24"/>
          <w:szCs w:val="24"/>
        </w:rPr>
        <w:t>i</w:t>
      </w:r>
      <w:proofErr w:type="spellEnd"/>
      <w:r>
        <w:rPr>
          <w:rFonts w:ascii="Times New Roman" w:hAnsi="Times New Roman" w:cs="Times New Roman"/>
          <w:sz w:val="24"/>
          <w:szCs w:val="24"/>
        </w:rPr>
        <w:t xml:space="preserve"> denote household and </w:t>
      </w:r>
      <w:r w:rsidRPr="00ED5B6B">
        <w:rPr>
          <w:rFonts w:ascii="Times New Roman" w:hAnsi="Times New Roman" w:cs="Times New Roman"/>
          <w:i/>
          <w:iCs/>
          <w:sz w:val="24"/>
          <w:szCs w:val="24"/>
        </w:rPr>
        <w:t>t</w:t>
      </w:r>
      <w:r>
        <w:rPr>
          <w:rFonts w:ascii="Times New Roman" w:hAnsi="Times New Roman" w:cs="Times New Roman"/>
          <w:sz w:val="24"/>
          <w:szCs w:val="24"/>
        </w:rPr>
        <w:t xml:space="preserve"> survey rounds. </w:t>
      </w:r>
      <w:r w:rsidR="002F4C6B">
        <w:rPr>
          <w:rFonts w:ascii="Times New Roman" w:hAnsi="Times New Roman" w:cs="Times New Roman"/>
          <w:sz w:val="24"/>
          <w:szCs w:val="24"/>
        </w:rPr>
        <w:t xml:space="preserve">We </w:t>
      </w:r>
      <w:del w:id="351" w:author="Portner, Claus" w:date="2022-10-16T17:28:00Z">
        <w:r w:rsidR="002F4C6B" w:rsidDel="005566DF">
          <w:rPr>
            <w:rFonts w:ascii="Times New Roman" w:hAnsi="Times New Roman" w:cs="Times New Roman"/>
            <w:sz w:val="24"/>
            <w:szCs w:val="24"/>
          </w:rPr>
          <w:delText xml:space="preserve">have </w:delText>
        </w:r>
      </w:del>
      <w:ins w:id="352" w:author="Portner, Claus" w:date="2022-10-16T17:28:00Z">
        <w:r w:rsidR="005566DF">
          <w:rPr>
            <w:rFonts w:ascii="Times New Roman" w:hAnsi="Times New Roman" w:cs="Times New Roman"/>
            <w:sz w:val="24"/>
            <w:szCs w:val="24"/>
          </w:rPr>
          <w:t xml:space="preserve">use </w:t>
        </w:r>
      </w:ins>
      <w:r w:rsidR="002F4C6B">
        <w:rPr>
          <w:rFonts w:ascii="Times New Roman" w:hAnsi="Times New Roman" w:cs="Times New Roman"/>
          <w:sz w:val="24"/>
          <w:szCs w:val="24"/>
        </w:rPr>
        <w:t>three</w:t>
      </w:r>
      <w:ins w:id="353" w:author="Portner, Claus" w:date="2022-10-16T17:28:00Z">
        <w:r w:rsidR="005566DF">
          <w:rPr>
            <w:rFonts w:ascii="Times New Roman" w:hAnsi="Times New Roman" w:cs="Times New Roman"/>
            <w:sz w:val="24"/>
            <w:szCs w:val="24"/>
          </w:rPr>
          <w:t xml:space="preserve"> </w:t>
        </w:r>
        <w:proofErr w:type="gramStart"/>
        <w:r w:rsidR="005566DF">
          <w:rPr>
            <w:rFonts w:ascii="Times New Roman" w:hAnsi="Times New Roman" w:cs="Times New Roman"/>
            <w:sz w:val="24"/>
            <w:szCs w:val="24"/>
          </w:rPr>
          <w:t>indicator</w:t>
        </w:r>
      </w:ins>
      <w:proofErr w:type="gramEnd"/>
      <w:del w:id="354" w:author="Portner, Claus" w:date="2022-10-16T17:28:00Z">
        <w:r w:rsidR="002F4C6B" w:rsidDel="005566DF">
          <w:rPr>
            <w:rFonts w:ascii="Times New Roman" w:hAnsi="Times New Roman" w:cs="Times New Roman"/>
            <w:sz w:val="24"/>
            <w:szCs w:val="24"/>
          </w:rPr>
          <w:delText xml:space="preserve"> dummy</w:delText>
        </w:r>
      </w:del>
      <w:r w:rsidR="002F4C6B">
        <w:rPr>
          <w:rFonts w:ascii="Times New Roman" w:hAnsi="Times New Roman" w:cs="Times New Roman"/>
          <w:sz w:val="24"/>
          <w:szCs w:val="24"/>
        </w:rPr>
        <w:t xml:space="preserve"> variables, </w:t>
      </w:r>
      <w:r w:rsidR="002F4C6B" w:rsidRPr="00BD229B">
        <w:rPr>
          <w:rFonts w:ascii="Times New Roman" w:hAnsi="Times New Roman" w:cs="Times New Roman"/>
          <w:i/>
          <w:iCs/>
          <w:sz w:val="24"/>
          <w:szCs w:val="24"/>
        </w:rPr>
        <w:t>L</w:t>
      </w:r>
      <w:r w:rsidR="002F4C6B" w:rsidRPr="00BD229B">
        <w:rPr>
          <w:rFonts w:ascii="Times New Roman" w:hAnsi="Times New Roman" w:cs="Times New Roman"/>
          <w:i/>
          <w:iCs/>
          <w:sz w:val="24"/>
          <w:szCs w:val="24"/>
          <w:vertAlign w:val="subscript"/>
        </w:rPr>
        <w:t>1</w:t>
      </w:r>
      <w:r w:rsidR="002F4C6B">
        <w:rPr>
          <w:rFonts w:ascii="Times New Roman" w:hAnsi="Times New Roman" w:cs="Times New Roman"/>
          <w:sz w:val="24"/>
          <w:szCs w:val="24"/>
        </w:rPr>
        <w:t xml:space="preserve">, </w:t>
      </w:r>
      <w:r w:rsidR="002F4C6B" w:rsidRPr="00BD229B">
        <w:rPr>
          <w:rFonts w:ascii="Times New Roman" w:hAnsi="Times New Roman" w:cs="Times New Roman"/>
          <w:i/>
          <w:iCs/>
          <w:sz w:val="24"/>
          <w:szCs w:val="24"/>
        </w:rPr>
        <w:t>L</w:t>
      </w:r>
      <w:r w:rsidR="002F4C6B" w:rsidRPr="00BD229B">
        <w:rPr>
          <w:rFonts w:ascii="Times New Roman" w:hAnsi="Times New Roman" w:cs="Times New Roman"/>
          <w:i/>
          <w:iCs/>
          <w:sz w:val="24"/>
          <w:szCs w:val="24"/>
          <w:vertAlign w:val="subscript"/>
        </w:rPr>
        <w:t>2</w:t>
      </w:r>
      <w:r w:rsidR="002F4C6B">
        <w:rPr>
          <w:rFonts w:ascii="Times New Roman" w:hAnsi="Times New Roman" w:cs="Times New Roman"/>
          <w:sz w:val="24"/>
          <w:szCs w:val="24"/>
        </w:rPr>
        <w:t xml:space="preserve">, and </w:t>
      </w:r>
      <w:r w:rsidR="002F4C6B" w:rsidRPr="00BD229B">
        <w:rPr>
          <w:rFonts w:ascii="Times New Roman" w:hAnsi="Times New Roman" w:cs="Times New Roman"/>
          <w:i/>
          <w:iCs/>
          <w:sz w:val="24"/>
          <w:szCs w:val="24"/>
        </w:rPr>
        <w:t>L</w:t>
      </w:r>
      <w:r w:rsidR="002F4C6B" w:rsidRPr="00BD229B">
        <w:rPr>
          <w:rFonts w:ascii="Times New Roman" w:hAnsi="Times New Roman" w:cs="Times New Roman"/>
          <w:i/>
          <w:iCs/>
          <w:sz w:val="24"/>
          <w:szCs w:val="24"/>
          <w:vertAlign w:val="subscript"/>
        </w:rPr>
        <w:t>7</w:t>
      </w:r>
      <w:r w:rsidR="00F848ED">
        <w:rPr>
          <w:rFonts w:ascii="Times New Roman" w:hAnsi="Times New Roman" w:cs="Times New Roman"/>
          <w:sz w:val="24"/>
          <w:szCs w:val="24"/>
        </w:rPr>
        <w:t xml:space="preserve">, </w:t>
      </w:r>
      <w:r w:rsidR="002F4C6B">
        <w:rPr>
          <w:rFonts w:ascii="Times New Roman" w:hAnsi="Times New Roman" w:cs="Times New Roman"/>
          <w:sz w:val="24"/>
          <w:szCs w:val="24"/>
        </w:rPr>
        <w:t>to represent lockdown</w:t>
      </w:r>
      <w:r w:rsidR="00F848ED">
        <w:rPr>
          <w:rFonts w:ascii="Times New Roman" w:hAnsi="Times New Roman" w:cs="Times New Roman"/>
          <w:sz w:val="24"/>
          <w:szCs w:val="24"/>
        </w:rPr>
        <w:t>-related periods</w:t>
      </w:r>
      <w:r w:rsidR="00BD229B">
        <w:rPr>
          <w:rFonts w:ascii="Times New Roman" w:hAnsi="Times New Roman" w:cs="Times New Roman"/>
          <w:sz w:val="24"/>
          <w:szCs w:val="24"/>
        </w:rPr>
        <w:t xml:space="preserve">, </w:t>
      </w:r>
      <w:del w:id="355" w:author="Portner, Claus" w:date="2022-10-16T17:31:00Z">
        <w:r w:rsidR="00BD229B" w:rsidDel="006D1DCF">
          <w:rPr>
            <w:rFonts w:ascii="Times New Roman" w:hAnsi="Times New Roman" w:cs="Times New Roman"/>
            <w:sz w:val="24"/>
            <w:szCs w:val="24"/>
          </w:rPr>
          <w:delText xml:space="preserve">where </w:delText>
        </w:r>
      </w:del>
      <w:ins w:id="356" w:author="Portner, Claus" w:date="2022-10-16T17:31:00Z">
        <w:r w:rsidR="006D1DCF">
          <w:rPr>
            <w:rFonts w:ascii="Times New Roman" w:hAnsi="Times New Roman" w:cs="Times New Roman"/>
            <w:sz w:val="24"/>
            <w:szCs w:val="24"/>
          </w:rPr>
          <w:t xml:space="preserve">with </w:t>
        </w:r>
      </w:ins>
      <w:r w:rsidR="00BD229B">
        <w:rPr>
          <w:rFonts w:ascii="Times New Roman" w:hAnsi="Times New Roman" w:cs="Times New Roman"/>
          <w:sz w:val="24"/>
          <w:szCs w:val="24"/>
        </w:rPr>
        <w:t xml:space="preserve">1 </w:t>
      </w:r>
      <w:del w:id="357" w:author="Portner, Claus" w:date="2022-10-16T17:32:00Z">
        <w:r w:rsidR="00BD229B" w:rsidDel="006D1DCF">
          <w:rPr>
            <w:rFonts w:ascii="Times New Roman" w:hAnsi="Times New Roman" w:cs="Times New Roman"/>
            <w:sz w:val="24"/>
            <w:szCs w:val="24"/>
          </w:rPr>
          <w:delText>represents</w:delText>
        </w:r>
      </w:del>
      <w:ins w:id="358" w:author="Portner, Claus" w:date="2022-10-16T17:32:00Z">
        <w:r w:rsidR="006D1DCF">
          <w:rPr>
            <w:rFonts w:ascii="Times New Roman" w:hAnsi="Times New Roman" w:cs="Times New Roman"/>
            <w:sz w:val="24"/>
            <w:szCs w:val="24"/>
          </w:rPr>
          <w:t>for</w:t>
        </w:r>
      </w:ins>
      <w:del w:id="359" w:author="Portner, Claus" w:date="2022-10-16T17:32:00Z">
        <w:r w:rsidR="00BD229B" w:rsidDel="006D1DCF">
          <w:rPr>
            <w:rFonts w:ascii="Times New Roman" w:hAnsi="Times New Roman" w:cs="Times New Roman"/>
            <w:sz w:val="24"/>
            <w:szCs w:val="24"/>
          </w:rPr>
          <w:delText xml:space="preserve"> </w:delText>
        </w:r>
        <w:r w:rsidR="00F848ED" w:rsidDel="006D1DCF">
          <w:rPr>
            <w:rFonts w:ascii="Times New Roman" w:hAnsi="Times New Roman" w:cs="Times New Roman"/>
            <w:sz w:val="24"/>
            <w:szCs w:val="24"/>
          </w:rPr>
          <w:delText>the</w:delText>
        </w:r>
      </w:del>
      <w:r w:rsidR="00F848ED">
        <w:rPr>
          <w:rFonts w:ascii="Times New Roman" w:hAnsi="Times New Roman" w:cs="Times New Roman"/>
          <w:sz w:val="24"/>
          <w:szCs w:val="24"/>
        </w:rPr>
        <w:t xml:space="preserve"> </w:t>
      </w:r>
      <w:ins w:id="360" w:author="Portner, Claus" w:date="2022-10-16T17:32:00Z">
        <w:r w:rsidR="006D1DCF">
          <w:rPr>
            <w:rFonts w:ascii="Times New Roman" w:hAnsi="Times New Roman" w:cs="Times New Roman"/>
            <w:sz w:val="24"/>
            <w:szCs w:val="24"/>
          </w:rPr>
          <w:t xml:space="preserve">a </w:t>
        </w:r>
      </w:ins>
      <w:r w:rsidR="00BD229B">
        <w:rPr>
          <w:rFonts w:ascii="Times New Roman" w:hAnsi="Times New Roman" w:cs="Times New Roman"/>
          <w:sz w:val="24"/>
          <w:szCs w:val="24"/>
        </w:rPr>
        <w:t>lockdown-related period and 0 otherwise</w:t>
      </w:r>
      <w:r w:rsidR="002F4C6B">
        <w:rPr>
          <w:rFonts w:ascii="Times New Roman" w:hAnsi="Times New Roman" w:cs="Times New Roman"/>
          <w:sz w:val="24"/>
          <w:szCs w:val="24"/>
        </w:rPr>
        <w:t xml:space="preserve">. </w:t>
      </w:r>
      <w:r w:rsidR="00BD229B">
        <w:rPr>
          <w:rFonts w:ascii="Times New Roman" w:hAnsi="Times New Roman" w:cs="Times New Roman"/>
          <w:sz w:val="24"/>
          <w:szCs w:val="24"/>
        </w:rPr>
        <w:t>L</w:t>
      </w:r>
      <w:r w:rsidR="00BD229B" w:rsidRPr="00BD229B">
        <w:rPr>
          <w:rFonts w:ascii="Times New Roman" w:hAnsi="Times New Roman" w:cs="Times New Roman"/>
          <w:sz w:val="24"/>
          <w:szCs w:val="24"/>
          <w:vertAlign w:val="subscript"/>
        </w:rPr>
        <w:t>1</w:t>
      </w:r>
      <w:r w:rsidR="00BD229B">
        <w:rPr>
          <w:rFonts w:ascii="Times New Roman" w:hAnsi="Times New Roman" w:cs="Times New Roman"/>
          <w:sz w:val="24"/>
          <w:szCs w:val="24"/>
        </w:rPr>
        <w:t xml:space="preserve"> represents t</w:t>
      </w:r>
      <w:r>
        <w:rPr>
          <w:rFonts w:ascii="Times New Roman" w:hAnsi="Times New Roman" w:cs="Times New Roman"/>
          <w:sz w:val="24"/>
          <w:szCs w:val="24"/>
        </w:rPr>
        <w:t>he first survey round</w:t>
      </w:r>
      <w:r w:rsidR="00BD229B">
        <w:rPr>
          <w:rFonts w:ascii="Times New Roman" w:hAnsi="Times New Roman" w:cs="Times New Roman"/>
          <w:sz w:val="24"/>
          <w:szCs w:val="24"/>
        </w:rPr>
        <w:t xml:space="preserve"> in</w:t>
      </w:r>
      <w:r>
        <w:rPr>
          <w:rFonts w:ascii="Times New Roman" w:hAnsi="Times New Roman" w:cs="Times New Roman"/>
          <w:sz w:val="24"/>
          <w:szCs w:val="24"/>
        </w:rPr>
        <w:t xml:space="preserve"> June 2020</w:t>
      </w:r>
      <w:r w:rsidR="00F848ED">
        <w:rPr>
          <w:rFonts w:ascii="Times New Roman" w:hAnsi="Times New Roman" w:cs="Times New Roman"/>
          <w:sz w:val="24"/>
          <w:szCs w:val="24"/>
        </w:rPr>
        <w:t>,</w:t>
      </w:r>
      <w:r w:rsidR="00BD229B">
        <w:rPr>
          <w:rFonts w:ascii="Times New Roman" w:hAnsi="Times New Roman" w:cs="Times New Roman"/>
          <w:sz w:val="24"/>
          <w:szCs w:val="24"/>
        </w:rPr>
        <w:t xml:space="preserve"> which</w:t>
      </w:r>
      <w:r>
        <w:rPr>
          <w:rFonts w:ascii="Times New Roman" w:hAnsi="Times New Roman" w:cs="Times New Roman"/>
          <w:sz w:val="24"/>
          <w:szCs w:val="24"/>
        </w:rPr>
        <w:t xml:space="preserve"> was towards the end of the first lockdown</w:t>
      </w:r>
      <w:ins w:id="361" w:author="Portner, Claus" w:date="2022-10-16T17:30:00Z">
        <w:r w:rsidR="005E6BA2">
          <w:rPr>
            <w:rFonts w:ascii="Times New Roman" w:hAnsi="Times New Roman" w:cs="Times New Roman"/>
            <w:sz w:val="24"/>
            <w:szCs w:val="24"/>
          </w:rPr>
          <w:t>,</w:t>
        </w:r>
      </w:ins>
      <w:r w:rsidR="00F26B67">
        <w:rPr>
          <w:rFonts w:ascii="Times New Roman" w:hAnsi="Times New Roman" w:cs="Times New Roman"/>
          <w:sz w:val="24"/>
          <w:szCs w:val="24"/>
        </w:rPr>
        <w:t xml:space="preserve"> and thus captures the immediate/short-run effect of that lockdown</w:t>
      </w:r>
      <w:r w:rsidR="009B10F6">
        <w:rPr>
          <w:rFonts w:ascii="Times New Roman" w:hAnsi="Times New Roman" w:cs="Times New Roman"/>
          <w:sz w:val="24"/>
          <w:szCs w:val="24"/>
        </w:rPr>
        <w:t>. L</w:t>
      </w:r>
      <w:r w:rsidR="009B10F6" w:rsidRPr="009B10F6">
        <w:rPr>
          <w:rFonts w:ascii="Times New Roman" w:hAnsi="Times New Roman" w:cs="Times New Roman"/>
          <w:sz w:val="24"/>
          <w:szCs w:val="24"/>
          <w:vertAlign w:val="subscript"/>
        </w:rPr>
        <w:t>2</w:t>
      </w:r>
      <w:r w:rsidR="009B10F6">
        <w:rPr>
          <w:rFonts w:ascii="Times New Roman" w:hAnsi="Times New Roman" w:cs="Times New Roman"/>
          <w:sz w:val="24"/>
          <w:szCs w:val="24"/>
        </w:rPr>
        <w:t xml:space="preserve"> represents the second survey round in August 2020 and captures the medium-</w:t>
      </w:r>
      <w:r w:rsidR="00F26B67">
        <w:rPr>
          <w:rFonts w:ascii="Times New Roman" w:hAnsi="Times New Roman" w:cs="Times New Roman"/>
          <w:sz w:val="24"/>
          <w:szCs w:val="24"/>
        </w:rPr>
        <w:t>run</w:t>
      </w:r>
      <w:r w:rsidR="009B10F6">
        <w:rPr>
          <w:rFonts w:ascii="Times New Roman" w:hAnsi="Times New Roman" w:cs="Times New Roman"/>
          <w:sz w:val="24"/>
          <w:szCs w:val="24"/>
        </w:rPr>
        <w:t xml:space="preserve"> impact of the first lockdown. </w:t>
      </w:r>
      <w:r w:rsidR="009B10F6" w:rsidRPr="00BD229B">
        <w:rPr>
          <w:rFonts w:ascii="Times New Roman" w:hAnsi="Times New Roman" w:cs="Times New Roman"/>
          <w:i/>
          <w:iCs/>
          <w:sz w:val="24"/>
          <w:szCs w:val="24"/>
        </w:rPr>
        <w:t>L</w:t>
      </w:r>
      <w:r w:rsidR="009B10F6" w:rsidRPr="00BD229B">
        <w:rPr>
          <w:rFonts w:ascii="Times New Roman" w:hAnsi="Times New Roman" w:cs="Times New Roman"/>
          <w:i/>
          <w:iCs/>
          <w:sz w:val="24"/>
          <w:szCs w:val="24"/>
          <w:vertAlign w:val="subscript"/>
        </w:rPr>
        <w:t>7</w:t>
      </w:r>
      <w:r>
        <w:rPr>
          <w:rFonts w:ascii="Times New Roman" w:hAnsi="Times New Roman" w:cs="Times New Roman"/>
          <w:sz w:val="24"/>
          <w:szCs w:val="24"/>
        </w:rPr>
        <w:t xml:space="preserve"> </w:t>
      </w:r>
      <w:r w:rsidR="009B10F6">
        <w:rPr>
          <w:rFonts w:ascii="Times New Roman" w:hAnsi="Times New Roman" w:cs="Times New Roman"/>
          <w:sz w:val="24"/>
          <w:szCs w:val="24"/>
        </w:rPr>
        <w:t xml:space="preserve">represents </w:t>
      </w:r>
      <w:r>
        <w:rPr>
          <w:rFonts w:ascii="Times New Roman" w:hAnsi="Times New Roman" w:cs="Times New Roman"/>
          <w:sz w:val="24"/>
          <w:szCs w:val="24"/>
        </w:rPr>
        <w:t>the seventh round</w:t>
      </w:r>
      <w:r w:rsidR="009B10F6">
        <w:rPr>
          <w:rFonts w:ascii="Times New Roman" w:hAnsi="Times New Roman" w:cs="Times New Roman"/>
          <w:sz w:val="24"/>
          <w:szCs w:val="24"/>
        </w:rPr>
        <w:t xml:space="preserve"> in</w:t>
      </w:r>
      <w:r>
        <w:rPr>
          <w:rFonts w:ascii="Times New Roman" w:hAnsi="Times New Roman" w:cs="Times New Roman"/>
          <w:sz w:val="24"/>
          <w:szCs w:val="24"/>
        </w:rPr>
        <w:t xml:space="preserve"> October 2021, </w:t>
      </w:r>
      <w:r w:rsidR="009B10F6">
        <w:rPr>
          <w:rFonts w:ascii="Times New Roman" w:hAnsi="Times New Roman" w:cs="Times New Roman"/>
          <w:sz w:val="24"/>
          <w:szCs w:val="24"/>
        </w:rPr>
        <w:t xml:space="preserve">which was two to three months after the </w:t>
      </w:r>
      <w:r w:rsidR="00F848ED">
        <w:rPr>
          <w:rFonts w:ascii="Times New Roman" w:hAnsi="Times New Roman" w:cs="Times New Roman"/>
          <w:sz w:val="24"/>
          <w:szCs w:val="24"/>
        </w:rPr>
        <w:t xml:space="preserve">lifting of the </w:t>
      </w:r>
      <w:r w:rsidR="009B10F6">
        <w:rPr>
          <w:rFonts w:ascii="Times New Roman" w:hAnsi="Times New Roman" w:cs="Times New Roman"/>
          <w:sz w:val="24"/>
          <w:szCs w:val="24"/>
        </w:rPr>
        <w:t xml:space="preserve">second lockdown </w:t>
      </w:r>
      <w:r w:rsidR="00F848ED">
        <w:rPr>
          <w:rFonts w:ascii="Times New Roman" w:hAnsi="Times New Roman" w:cs="Times New Roman"/>
          <w:sz w:val="24"/>
          <w:szCs w:val="24"/>
        </w:rPr>
        <w:t xml:space="preserve">in </w:t>
      </w:r>
      <w:r w:rsidR="009B10F6">
        <w:rPr>
          <w:rFonts w:ascii="Times New Roman" w:hAnsi="Times New Roman" w:cs="Times New Roman"/>
          <w:sz w:val="24"/>
          <w:szCs w:val="24"/>
        </w:rPr>
        <w:t>July 2021. Thus</w:t>
      </w:r>
      <w:r w:rsidR="00F26B67">
        <w:rPr>
          <w:rFonts w:ascii="Times New Roman" w:hAnsi="Times New Roman" w:cs="Times New Roman"/>
          <w:sz w:val="24"/>
          <w:szCs w:val="24"/>
        </w:rPr>
        <w:t>,</w:t>
      </w:r>
      <w:r w:rsidR="009B10F6">
        <w:rPr>
          <w:rFonts w:ascii="Times New Roman" w:hAnsi="Times New Roman" w:cs="Times New Roman"/>
          <w:sz w:val="24"/>
          <w:szCs w:val="24"/>
        </w:rPr>
        <w:t xml:space="preserve"> </w:t>
      </w:r>
      <w:r w:rsidR="009B10F6" w:rsidRPr="00BD229B">
        <w:rPr>
          <w:rFonts w:ascii="Times New Roman" w:hAnsi="Times New Roman" w:cs="Times New Roman"/>
          <w:i/>
          <w:iCs/>
          <w:sz w:val="24"/>
          <w:szCs w:val="24"/>
        </w:rPr>
        <w:t>L</w:t>
      </w:r>
      <w:r w:rsidR="009B10F6" w:rsidRPr="00BD229B">
        <w:rPr>
          <w:rFonts w:ascii="Times New Roman" w:hAnsi="Times New Roman" w:cs="Times New Roman"/>
          <w:i/>
          <w:iCs/>
          <w:sz w:val="24"/>
          <w:szCs w:val="24"/>
          <w:vertAlign w:val="subscript"/>
        </w:rPr>
        <w:t>7</w:t>
      </w:r>
      <w:r w:rsidR="009B10F6">
        <w:rPr>
          <w:rFonts w:ascii="Times New Roman" w:hAnsi="Times New Roman" w:cs="Times New Roman"/>
          <w:sz w:val="24"/>
          <w:szCs w:val="24"/>
        </w:rPr>
        <w:t xml:space="preserve"> captures the medium-term impact of the second lockdown. </w:t>
      </w:r>
      <w:del w:id="362" w:author="Portner, Claus" w:date="2022-10-16T17:32:00Z">
        <w:r w:rsidR="009B10F6" w:rsidDel="006D1DCF">
          <w:rPr>
            <w:rFonts w:ascii="Times New Roman" w:hAnsi="Times New Roman" w:cs="Times New Roman"/>
            <w:sz w:val="24"/>
            <w:szCs w:val="24"/>
          </w:rPr>
          <w:delText xml:space="preserve">We compare these periods </w:delText>
        </w:r>
        <w:r w:rsidR="00137F23" w:rsidDel="006D1DCF">
          <w:rPr>
            <w:rFonts w:ascii="Times New Roman" w:hAnsi="Times New Roman" w:cs="Times New Roman"/>
            <w:sz w:val="24"/>
            <w:szCs w:val="24"/>
          </w:rPr>
          <w:delText xml:space="preserve">during or soon-after </w:delText>
        </w:r>
        <w:r w:rsidR="009B10F6" w:rsidDel="006D1DCF">
          <w:rPr>
            <w:rFonts w:ascii="Times New Roman" w:hAnsi="Times New Roman" w:cs="Times New Roman"/>
            <w:sz w:val="24"/>
            <w:szCs w:val="24"/>
          </w:rPr>
          <w:delText xml:space="preserve">lockdowns to </w:delText>
        </w:r>
        <w:r w:rsidR="00A96D26" w:rsidDel="006D1DCF">
          <w:rPr>
            <w:rFonts w:ascii="Times New Roman" w:hAnsi="Times New Roman" w:cs="Times New Roman"/>
            <w:sz w:val="24"/>
            <w:szCs w:val="24"/>
          </w:rPr>
          <w:delText xml:space="preserve">other </w:delText>
        </w:r>
        <w:r w:rsidR="009B10F6" w:rsidDel="006D1DCF">
          <w:rPr>
            <w:rFonts w:ascii="Times New Roman" w:hAnsi="Times New Roman" w:cs="Times New Roman"/>
            <w:sz w:val="24"/>
            <w:szCs w:val="24"/>
          </w:rPr>
          <w:delText>periods with no lockdowns in rounds 3, 4, 5, and 6</w:delText>
        </w:r>
        <w:r w:rsidR="00021E6D" w:rsidDel="006D1DCF">
          <w:rPr>
            <w:rFonts w:ascii="Times New Roman" w:hAnsi="Times New Roman" w:cs="Times New Roman"/>
            <w:sz w:val="24"/>
            <w:szCs w:val="24"/>
          </w:rPr>
          <w:delText xml:space="preserve"> in our estimations</w:delText>
        </w:r>
      </w:del>
      <w:ins w:id="363" w:author="Portner, Claus" w:date="2022-10-16T17:32:00Z">
        <w:r w:rsidR="006D1DCF">
          <w:rPr>
            <w:rFonts w:ascii="Times New Roman" w:hAnsi="Times New Roman" w:cs="Times New Roman"/>
            <w:sz w:val="24"/>
            <w:szCs w:val="24"/>
          </w:rPr>
          <w:t>In our estimations, we compare the periods during or soon-after lockdowns to</w:t>
        </w:r>
      </w:ins>
      <w:ins w:id="364" w:author="Portner, Claus" w:date="2022-10-16T17:33:00Z">
        <w:r w:rsidR="006D1DCF">
          <w:rPr>
            <w:rFonts w:ascii="Times New Roman" w:hAnsi="Times New Roman" w:cs="Times New Roman"/>
            <w:sz w:val="24"/>
            <w:szCs w:val="24"/>
          </w:rPr>
          <w:t xml:space="preserve"> the</w:t>
        </w:r>
      </w:ins>
      <w:ins w:id="365" w:author="Portner, Claus" w:date="2022-10-16T17:32:00Z">
        <w:r w:rsidR="006D1DCF">
          <w:rPr>
            <w:rFonts w:ascii="Times New Roman" w:hAnsi="Times New Roman" w:cs="Times New Roman"/>
            <w:sz w:val="24"/>
            <w:szCs w:val="24"/>
          </w:rPr>
          <w:t xml:space="preserve"> other periods with no lockdowns in rounds 3, 4, 5, and 6</w:t>
        </w:r>
      </w:ins>
      <w:r w:rsidR="009B10F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D455213" w14:textId="200FB0FF" w:rsidR="00B169B5" w:rsidDel="002A5098" w:rsidRDefault="00B169B5" w:rsidP="000C770F">
      <w:pPr>
        <w:spacing w:after="120" w:line="480" w:lineRule="auto"/>
        <w:ind w:firstLine="540"/>
        <w:jc w:val="both"/>
        <w:rPr>
          <w:del w:id="366" w:author="Portner, Claus" w:date="2022-10-17T07:59:00Z"/>
          <w:rFonts w:ascii="Times New Roman" w:hAnsi="Times New Roman" w:cs="Times New Roman"/>
          <w:sz w:val="24"/>
          <w:szCs w:val="24"/>
        </w:rPr>
      </w:pPr>
      <w:del w:id="367" w:author="Portner, Claus" w:date="2022-10-17T07:59:00Z">
        <w:r w:rsidRPr="00AE7549" w:rsidDel="002A5098">
          <w:rPr>
            <w:rFonts w:ascii="Times New Roman" w:hAnsi="Times New Roman" w:cs="Times New Roman"/>
            <w:sz w:val="24"/>
            <w:szCs w:val="24"/>
          </w:rPr>
          <w:lastRenderedPageBreak/>
          <w:delText xml:space="preserve">As a consistency check on our use of </w:delText>
        </w:r>
        <w:r w:rsidR="00A96D26" w:rsidDel="002A5098">
          <w:rPr>
            <w:rFonts w:ascii="Times New Roman" w:hAnsi="Times New Roman" w:cs="Times New Roman"/>
            <w:sz w:val="24"/>
            <w:szCs w:val="24"/>
          </w:rPr>
          <w:delText>lockdown dummies to capture the impact of lockdowns</w:delText>
        </w:r>
        <w:r w:rsidRPr="00AE7549" w:rsidDel="002A5098">
          <w:rPr>
            <w:rFonts w:ascii="Times New Roman" w:hAnsi="Times New Roman" w:cs="Times New Roman"/>
            <w:sz w:val="24"/>
            <w:szCs w:val="24"/>
          </w:rPr>
          <w:delText>, we</w:delText>
        </w:r>
        <w:r w:rsidDel="002A5098">
          <w:rPr>
            <w:rFonts w:ascii="Times New Roman" w:hAnsi="Times New Roman" w:cs="Times New Roman"/>
            <w:sz w:val="24"/>
            <w:szCs w:val="24"/>
          </w:rPr>
          <w:delText xml:space="preserve"> also</w:delText>
        </w:r>
        <w:r w:rsidRPr="00AE7549" w:rsidDel="002A5098">
          <w:rPr>
            <w:rFonts w:ascii="Times New Roman" w:hAnsi="Times New Roman" w:cs="Times New Roman"/>
            <w:sz w:val="24"/>
            <w:szCs w:val="24"/>
          </w:rPr>
          <w:delText xml:space="preserve"> employ a </w:delText>
        </w:r>
        <w:r w:rsidR="00A96D26" w:rsidDel="002A5098">
          <w:rPr>
            <w:rFonts w:ascii="Times New Roman" w:hAnsi="Times New Roman" w:cs="Times New Roman"/>
            <w:sz w:val="24"/>
            <w:szCs w:val="24"/>
          </w:rPr>
          <w:delText xml:space="preserve">lockdown </w:delText>
        </w:r>
        <w:r w:rsidRPr="00AE7549" w:rsidDel="002A5098">
          <w:rPr>
            <w:rFonts w:ascii="Times New Roman" w:hAnsi="Times New Roman" w:cs="Times New Roman"/>
            <w:sz w:val="24"/>
            <w:szCs w:val="24"/>
          </w:rPr>
          <w:delText>stringency index developed at the Blavatnik School of Government, University of Oxford</w:delText>
        </w:r>
        <w:r w:rsidDel="002A5098">
          <w:rPr>
            <w:rFonts w:ascii="Times New Roman" w:hAnsi="Times New Roman" w:cs="Times New Roman"/>
            <w:sz w:val="24"/>
            <w:szCs w:val="24"/>
          </w:rPr>
          <w:delText xml:space="preserve"> </w:delText>
        </w:r>
        <w:r w:rsidDel="002A5098">
          <w:rPr>
            <w:rFonts w:ascii="Times New Roman" w:hAnsi="Times New Roman" w:cs="Times New Roman"/>
            <w:sz w:val="24"/>
            <w:szCs w:val="24"/>
          </w:rPr>
          <w:fldChar w:fldCharType="begin"/>
        </w:r>
        <w:r w:rsidR="00E86C82" w:rsidDel="002A5098">
          <w:rPr>
            <w:rFonts w:ascii="Times New Roman" w:hAnsi="Times New Roman" w:cs="Times New Roman"/>
            <w:sz w:val="24"/>
            <w:szCs w:val="24"/>
          </w:rPr>
          <w:delInstrText xml:space="preserve"> ADDIN ZOTERO_ITEM CSL_CITATION {"citationID":"GyMFAUAT","properties":{"formattedCitation":"(Hale et al., 2021)","plainCitation":"(Hale et al., 2021)","noteIndex":0},"citationItems":[{"id":1149,"uris":["http://zotero.org/groups/4758024/items/2YSZ5SX7"],"itemData":{"id":1149,"type":"article-journal","abstract":"COVID-19 has prompted unprecedented government action around the world. We introduce the Oxford COVID-19 Government Response Tracker (OxCGRT), a dataset that addresses the need for continuously updated, readily usable and comparable information on policy measures. From 1 January 2020, the data capture government policies related to closure and containment, health and economic policy for more than 180 countries, plus several countries’ subnational jurisdictions. Policy responses are recorded on ordinal or continuous scales for 19 policy areas, capturing variation in degree of response. We present two motivating applications of the data, highlighting patterns in the timing of policy adoption and subsequent policy easing and reimposition, and illustrating how the data can be combined with behavioural and epidemiological indicators. This database enables researchers and policymakers to explore the empirical effects of policy responses on the spread of COVID-19 cases and deaths, as well as on economic and social welfare.","container-title":"Nature Human Behaviour","DOI":"10.1038/s41562-021-01079-8","ISSN":"2397-3374","issue":"4","journalAbbreviation":"Nature Human Behaviour","page":"529-538","title":"A global panel database of pandemic policies (Oxford COVID-19 Government Response Tracker)","volume":"5","author":[{"family":"Hale","given":"Thomas"},{"family":"Angrist","given":"Noam"},{"family":"Goldszmidt","given":"Rafael"},{"family":"Kira","given":"Beatriz"},{"family":"Petherick","given":"Anna"},{"family":"Phillips","given":"Toby"},{"family":"Webster","given":"Samuel"},{"family":"Cameron-Blake","given":"Emily"},{"family":"Hallas","given":"Laura"},{"family":"Majumdar","given":"Saptarshi"},{"family":"Tatlow","given":"Helen"}],"issued":{"date-parts":[["2021",4,1]]}}}],"schema":"https://github.com/citation-style-language/schema/raw/master/csl-citation.json"} </w:delInstrText>
        </w:r>
        <w:r w:rsidDel="002A5098">
          <w:rPr>
            <w:rFonts w:ascii="Times New Roman" w:hAnsi="Times New Roman" w:cs="Times New Roman"/>
            <w:sz w:val="24"/>
            <w:szCs w:val="24"/>
          </w:rPr>
          <w:fldChar w:fldCharType="separate"/>
        </w:r>
        <w:r w:rsidDel="002A5098">
          <w:rPr>
            <w:rFonts w:ascii="Times New Roman" w:hAnsi="Times New Roman" w:cs="Times New Roman"/>
            <w:noProof/>
            <w:sz w:val="24"/>
            <w:szCs w:val="24"/>
          </w:rPr>
          <w:delText>(Hale et al., 2021)</w:delText>
        </w:r>
        <w:r w:rsidDel="002A5098">
          <w:rPr>
            <w:rFonts w:ascii="Times New Roman" w:hAnsi="Times New Roman" w:cs="Times New Roman"/>
            <w:sz w:val="24"/>
            <w:szCs w:val="24"/>
          </w:rPr>
          <w:fldChar w:fldCharType="end"/>
        </w:r>
        <w:r w:rsidRPr="00AE7549" w:rsidDel="002A5098">
          <w:rPr>
            <w:rFonts w:ascii="Times New Roman" w:hAnsi="Times New Roman" w:cs="Times New Roman"/>
            <w:sz w:val="24"/>
            <w:szCs w:val="24"/>
          </w:rPr>
          <w:delText xml:space="preserve">. This index is a </w:delText>
        </w:r>
        <w:r w:rsidR="00027C3F" w:rsidDel="002A5098">
          <w:rPr>
            <w:rFonts w:ascii="Times New Roman" w:hAnsi="Times New Roman" w:cs="Times New Roman"/>
            <w:sz w:val="24"/>
            <w:szCs w:val="24"/>
          </w:rPr>
          <w:delText xml:space="preserve">daily </w:delText>
        </w:r>
        <w:r w:rsidRPr="00AE7549" w:rsidDel="002A5098">
          <w:rPr>
            <w:rFonts w:ascii="Times New Roman" w:hAnsi="Times New Roman" w:cs="Times New Roman"/>
            <w:sz w:val="24"/>
            <w:szCs w:val="24"/>
          </w:rPr>
          <w:delText xml:space="preserve">composite measure </w:delText>
        </w:r>
        <w:r w:rsidR="00027C3F" w:rsidDel="002A5098">
          <w:rPr>
            <w:rFonts w:ascii="Times New Roman" w:hAnsi="Times New Roman" w:cs="Times New Roman"/>
            <w:sz w:val="24"/>
            <w:szCs w:val="24"/>
          </w:rPr>
          <w:delText xml:space="preserve">of how strict the lockdowns were </w:delText>
        </w:r>
        <w:r w:rsidRPr="00AE7549" w:rsidDel="002A5098">
          <w:rPr>
            <w:rFonts w:ascii="Times New Roman" w:hAnsi="Times New Roman" w:cs="Times New Roman"/>
            <w:sz w:val="24"/>
            <w:szCs w:val="24"/>
          </w:rPr>
          <w:delText xml:space="preserve">based on nine indicators, including school closures, workplace closures, and travel bans, rescaled to a value from 0 to 100 (100 = strictest response). </w:delText>
        </w:r>
        <w:r w:rsidR="00027C3F" w:rsidDel="002A5098">
          <w:rPr>
            <w:rFonts w:ascii="Times New Roman" w:hAnsi="Times New Roman" w:cs="Times New Roman"/>
            <w:sz w:val="24"/>
            <w:szCs w:val="24"/>
          </w:rPr>
          <w:delText xml:space="preserve">Employing </w:delText>
        </w:r>
        <w:r w:rsidRPr="00AE7549" w:rsidDel="002A5098">
          <w:rPr>
            <w:rFonts w:ascii="Times New Roman" w:hAnsi="Times New Roman" w:cs="Times New Roman"/>
            <w:sz w:val="24"/>
            <w:szCs w:val="24"/>
          </w:rPr>
          <w:delText xml:space="preserve">the average </w:delText>
        </w:r>
        <w:r w:rsidR="00027C3F" w:rsidDel="002A5098">
          <w:rPr>
            <w:rFonts w:ascii="Times New Roman" w:hAnsi="Times New Roman" w:cs="Times New Roman"/>
            <w:sz w:val="24"/>
            <w:szCs w:val="24"/>
          </w:rPr>
          <w:delText xml:space="preserve">index </w:delText>
        </w:r>
        <w:r w:rsidRPr="00AE7549" w:rsidDel="002A5098">
          <w:rPr>
            <w:rFonts w:ascii="Times New Roman" w:hAnsi="Times New Roman" w:cs="Times New Roman"/>
            <w:sz w:val="24"/>
            <w:szCs w:val="24"/>
          </w:rPr>
          <w:delText>value in the 30 days before the households were surveyed</w:delText>
        </w:r>
        <w:r w:rsidR="00027C3F" w:rsidDel="002A5098">
          <w:rPr>
            <w:rFonts w:ascii="Times New Roman" w:hAnsi="Times New Roman" w:cs="Times New Roman"/>
            <w:sz w:val="24"/>
            <w:szCs w:val="24"/>
          </w:rPr>
          <w:delText xml:space="preserve">, we </w:delText>
        </w:r>
      </w:del>
      <w:del w:id="368" w:author="Portner, Claus" w:date="2022-10-16T17:34:00Z">
        <w:r w:rsidR="00027C3F" w:rsidDel="00FF7158">
          <w:rPr>
            <w:rFonts w:ascii="Times New Roman" w:hAnsi="Times New Roman" w:cs="Times New Roman"/>
            <w:sz w:val="24"/>
            <w:szCs w:val="24"/>
          </w:rPr>
          <w:delText>are able to</w:delText>
        </w:r>
      </w:del>
      <w:del w:id="369" w:author="Portner, Claus" w:date="2022-10-17T07:59:00Z">
        <w:r w:rsidR="00027C3F" w:rsidDel="002A5098">
          <w:rPr>
            <w:rFonts w:ascii="Times New Roman" w:hAnsi="Times New Roman" w:cs="Times New Roman"/>
            <w:sz w:val="24"/>
            <w:szCs w:val="24"/>
          </w:rPr>
          <w:delText xml:space="preserve"> use the variation in stringency index numbers to understand the impact of the lockdowns. </w:delText>
        </w:r>
        <w:r w:rsidR="00F26B67" w:rsidDel="002A5098">
          <w:rPr>
            <w:rFonts w:ascii="Times New Roman" w:hAnsi="Times New Roman" w:cs="Times New Roman"/>
            <w:sz w:val="24"/>
            <w:szCs w:val="24"/>
          </w:rPr>
          <w:delText xml:space="preserve">CLAUS, </w:delText>
        </w:r>
        <w:r w:rsidR="00692475" w:rsidDel="002A5098">
          <w:rPr>
            <w:rFonts w:ascii="Times New Roman" w:hAnsi="Times New Roman" w:cs="Times New Roman"/>
            <w:sz w:val="24"/>
            <w:szCs w:val="24"/>
          </w:rPr>
          <w:delText>NEED TO ADD GOOGLE MOBILITY DATA EXPLANATION?</w:delText>
        </w:r>
      </w:del>
    </w:p>
    <w:p w14:paraId="176A83DD" w14:textId="0CC6F395" w:rsidR="00B169B5" w:rsidRDefault="00B169B5" w:rsidP="00B169B5">
      <w:pPr>
        <w:spacing w:after="120" w:line="480" w:lineRule="auto"/>
        <w:ind w:firstLine="540"/>
        <w:jc w:val="both"/>
        <w:rPr>
          <w:rFonts w:ascii="Times New Roman" w:hAnsi="Times New Roman" w:cs="Times New Roman"/>
          <w:sz w:val="24"/>
          <w:szCs w:val="24"/>
        </w:rPr>
      </w:pPr>
      <w:r>
        <w:rPr>
          <w:rFonts w:ascii="Times New Roman" w:eastAsia="Times New Roman" w:hAnsi="Times New Roman" w:cs="Times New Roman"/>
          <w:sz w:val="24"/>
          <w:szCs w:val="24"/>
        </w:rPr>
        <w:t xml:space="preserve">In addition to government-imposed lockdowns, </w:t>
      </w:r>
      <w:r w:rsidR="00F26B67">
        <w:rPr>
          <w:rFonts w:ascii="Times New Roman" w:eastAsia="Times New Roman" w:hAnsi="Times New Roman" w:cs="Times New Roman"/>
          <w:sz w:val="24"/>
          <w:szCs w:val="24"/>
        </w:rPr>
        <w:t>individuals</w:t>
      </w:r>
      <w:r>
        <w:rPr>
          <w:rFonts w:ascii="Times New Roman" w:eastAsia="Times New Roman" w:hAnsi="Times New Roman" w:cs="Times New Roman"/>
          <w:sz w:val="24"/>
          <w:szCs w:val="24"/>
        </w:rPr>
        <w:t xml:space="preserve"> may</w:t>
      </w:r>
      <w:r w:rsidR="00F26B67">
        <w:rPr>
          <w:rFonts w:ascii="Times New Roman" w:eastAsia="Times New Roman" w:hAnsi="Times New Roman" w:cs="Times New Roman"/>
          <w:sz w:val="24"/>
          <w:szCs w:val="24"/>
        </w:rPr>
        <w:t xml:space="preserve"> </w:t>
      </w:r>
      <w:del w:id="370" w:author="Portner, Claus" w:date="2022-10-16T17:34:00Z">
        <w:r w:rsidR="00F26B67" w:rsidDel="00FF7158">
          <w:rPr>
            <w:rFonts w:ascii="Times New Roman" w:eastAsia="Times New Roman" w:hAnsi="Times New Roman" w:cs="Times New Roman"/>
            <w:sz w:val="24"/>
            <w:szCs w:val="24"/>
          </w:rPr>
          <w:delText xml:space="preserve">themselves </w:delText>
        </w:r>
      </w:del>
      <w:r w:rsidR="00F26B67">
        <w:rPr>
          <w:rFonts w:ascii="Times New Roman" w:eastAsia="Times New Roman" w:hAnsi="Times New Roman" w:cs="Times New Roman"/>
          <w:sz w:val="24"/>
          <w:szCs w:val="24"/>
        </w:rPr>
        <w:t xml:space="preserve">be ill, </w:t>
      </w:r>
      <w:r>
        <w:rPr>
          <w:rFonts w:ascii="Times New Roman" w:eastAsia="Times New Roman" w:hAnsi="Times New Roman" w:cs="Times New Roman"/>
          <w:sz w:val="24"/>
          <w:szCs w:val="24"/>
        </w:rPr>
        <w:t>decide to self-isolate</w:t>
      </w:r>
      <w:ins w:id="371" w:author="Portner, Claus" w:date="2022-10-17T08:00:00Z">
        <w:r w:rsidR="00307C46">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or take other steps to avoid contact with others if they perceive a high risk of contracting Covid-19</w:t>
      </w:r>
      <w:ins w:id="372" w:author="Portner, Claus" w:date="2022-10-17T08:04:00Z">
        <w:r w:rsidR="00637890">
          <w:rPr>
            <w:rFonts w:ascii="Times New Roman" w:eastAsia="Times New Roman" w:hAnsi="Times New Roman" w:cs="Times New Roman"/>
            <w:sz w:val="24"/>
            <w:szCs w:val="24"/>
          </w:rPr>
          <w:t>, which may increase food insecurity</w:t>
        </w:r>
      </w:ins>
      <w:r>
        <w:rPr>
          <w:rFonts w:ascii="Times New Roman" w:eastAsia="Times New Roman" w:hAnsi="Times New Roman" w:cs="Times New Roman"/>
          <w:sz w:val="24"/>
          <w:szCs w:val="24"/>
        </w:rPr>
        <w:t xml:space="preserve">. </w:t>
      </w:r>
      <w:r w:rsidRPr="009F73F0">
        <w:rPr>
          <w:rFonts w:ascii="Times New Roman" w:eastAsia="Times New Roman" w:hAnsi="Times New Roman" w:cs="Times New Roman"/>
          <w:sz w:val="24"/>
          <w:szCs w:val="24"/>
        </w:rPr>
        <w:t>To capture</w:t>
      </w:r>
      <w:r>
        <w:rPr>
          <w:rFonts w:ascii="Times New Roman" w:eastAsia="Times New Roman" w:hAnsi="Times New Roman" w:cs="Times New Roman"/>
          <w:sz w:val="24"/>
          <w:szCs w:val="24"/>
        </w:rPr>
        <w:t xml:space="preserve"> the </w:t>
      </w:r>
      <w:r w:rsidRPr="009F73F0">
        <w:rPr>
          <w:rFonts w:ascii="Times New Roman" w:eastAsia="Times New Roman" w:hAnsi="Times New Roman" w:cs="Times New Roman"/>
          <w:sz w:val="24"/>
          <w:szCs w:val="24"/>
        </w:rPr>
        <w:t>severity of the Covid situatio</w:t>
      </w:r>
      <w:r w:rsidRPr="00307C46">
        <w:rPr>
          <w:rFonts w:ascii="Times New Roman" w:eastAsia="Times New Roman" w:hAnsi="Times New Roman" w:cs="Times New Roman"/>
          <w:sz w:val="24"/>
          <w:szCs w:val="24"/>
        </w:rPr>
        <w:t>n</w:t>
      </w:r>
      <w:r w:rsidRPr="00307C46">
        <w:rPr>
          <w:rFonts w:ascii="Times New Roman" w:hAnsi="Times New Roman" w:cs="Times New Roman"/>
          <w:sz w:val="24"/>
          <w:szCs w:val="24"/>
          <w:rPrChange w:id="373" w:author="Portner, Claus" w:date="2022-10-17T08:01:00Z">
            <w:rPr>
              <w:rFonts w:ascii="Times New Roman" w:hAnsi="Times New Roman" w:cs="Times New Roman"/>
              <w:i/>
              <w:iCs/>
              <w:sz w:val="24"/>
              <w:szCs w:val="24"/>
            </w:rPr>
          </w:rPrChange>
        </w:rPr>
        <w:t xml:space="preserve">, </w:t>
      </w:r>
      <w:ins w:id="374" w:author="Portner, Claus" w:date="2022-10-17T08:01:00Z">
        <w:r w:rsidR="00957A53">
          <w:rPr>
            <w:rFonts w:ascii="Times New Roman" w:hAnsi="Times New Roman" w:cs="Times New Roman"/>
            <w:sz w:val="24"/>
            <w:szCs w:val="24"/>
          </w:rPr>
          <w:t xml:space="preserve">the </w:t>
        </w:r>
        <w:r w:rsidR="00957A53" w:rsidRPr="000317BA">
          <w:rPr>
            <w:rFonts w:ascii="Times New Roman" w:hAnsi="Times New Roman" w:cs="Times New Roman"/>
            <w:i/>
            <w:iCs/>
            <w:sz w:val="24"/>
            <w:szCs w:val="24"/>
          </w:rPr>
          <w:t>Cases</w:t>
        </w:r>
        <w:r w:rsidR="00957A53">
          <w:rPr>
            <w:rFonts w:ascii="Times New Roman" w:hAnsi="Times New Roman" w:cs="Times New Roman"/>
            <w:sz w:val="24"/>
            <w:szCs w:val="24"/>
          </w:rPr>
          <w:t xml:space="preserve"> variable</w:t>
        </w:r>
        <w:r w:rsidR="00957A53" w:rsidRPr="00307C46" w:rsidDel="00957A53">
          <w:rPr>
            <w:rFonts w:ascii="Times New Roman" w:hAnsi="Times New Roman" w:cs="Times New Roman"/>
            <w:sz w:val="24"/>
            <w:szCs w:val="24"/>
          </w:rPr>
          <w:t xml:space="preserve"> </w:t>
        </w:r>
      </w:ins>
      <w:ins w:id="375" w:author="Portner, Claus" w:date="2022-10-17T08:04:00Z">
        <w:r w:rsidR="00001137">
          <w:rPr>
            <w:rFonts w:ascii="Times New Roman" w:hAnsi="Times New Roman" w:cs="Times New Roman"/>
            <w:sz w:val="24"/>
            <w:szCs w:val="24"/>
          </w:rPr>
          <w:t>measures</w:t>
        </w:r>
      </w:ins>
      <w:del w:id="376" w:author="Portner, Claus" w:date="2022-10-17T08:01:00Z">
        <w:r w:rsidRPr="00307C46" w:rsidDel="00957A53">
          <w:rPr>
            <w:rFonts w:ascii="Times New Roman" w:hAnsi="Times New Roman" w:cs="Times New Roman"/>
            <w:sz w:val="24"/>
            <w:szCs w:val="24"/>
          </w:rPr>
          <w:delText>we</w:delText>
        </w:r>
        <w:r w:rsidDel="00957A53">
          <w:rPr>
            <w:rFonts w:ascii="Times New Roman" w:hAnsi="Times New Roman" w:cs="Times New Roman"/>
            <w:sz w:val="24"/>
            <w:szCs w:val="24"/>
          </w:rPr>
          <w:delText xml:space="preserve"> include</w:delText>
        </w:r>
      </w:del>
      <w:r>
        <w:rPr>
          <w:rFonts w:ascii="Times New Roman" w:hAnsi="Times New Roman" w:cs="Times New Roman"/>
          <w:sz w:val="24"/>
          <w:szCs w:val="24"/>
        </w:rPr>
        <w:t xml:space="preserve"> the number of new Covid-19 cases per 100,000 </w:t>
      </w:r>
      <w:del w:id="377" w:author="Portner, Claus" w:date="2022-10-17T08:02:00Z">
        <w:r w:rsidDel="001D5332">
          <w:rPr>
            <w:rFonts w:ascii="Times New Roman" w:hAnsi="Times New Roman" w:cs="Times New Roman"/>
            <w:sz w:val="24"/>
            <w:szCs w:val="24"/>
          </w:rPr>
          <w:delText xml:space="preserve">people </w:delText>
        </w:r>
      </w:del>
      <w:ins w:id="378" w:author="Portner, Claus" w:date="2022-10-17T08:02:00Z">
        <w:r w:rsidR="001D5332">
          <w:rPr>
            <w:rFonts w:ascii="Times New Roman" w:hAnsi="Times New Roman" w:cs="Times New Roman"/>
            <w:sz w:val="24"/>
            <w:szCs w:val="24"/>
          </w:rPr>
          <w:t xml:space="preserve">persons </w:t>
        </w:r>
      </w:ins>
      <w:r>
        <w:rPr>
          <w:rFonts w:ascii="Times New Roman" w:hAnsi="Times New Roman" w:cs="Times New Roman"/>
          <w:sz w:val="24"/>
          <w:szCs w:val="24"/>
        </w:rPr>
        <w:t>in the</w:t>
      </w:r>
      <w:ins w:id="379" w:author="Portner, Claus" w:date="2022-10-17T08:02:00Z">
        <w:r w:rsidR="001D5332">
          <w:rPr>
            <w:rFonts w:ascii="Times New Roman" w:hAnsi="Times New Roman" w:cs="Times New Roman"/>
            <w:sz w:val="24"/>
            <w:szCs w:val="24"/>
          </w:rPr>
          <w:t xml:space="preserve"> </w:t>
        </w:r>
      </w:ins>
      <w:del w:id="380" w:author="Portner, Claus" w:date="2022-10-17T08:02:00Z">
        <w:r w:rsidDel="001D5332">
          <w:rPr>
            <w:rFonts w:ascii="Times New Roman" w:hAnsi="Times New Roman" w:cs="Times New Roman"/>
            <w:sz w:val="24"/>
            <w:szCs w:val="24"/>
          </w:rPr>
          <w:delText xml:space="preserve"> past </w:delText>
        </w:r>
      </w:del>
      <w:r>
        <w:rPr>
          <w:rFonts w:ascii="Times New Roman" w:hAnsi="Times New Roman" w:cs="Times New Roman"/>
          <w:sz w:val="24"/>
          <w:szCs w:val="24"/>
        </w:rPr>
        <w:t>30 days</w:t>
      </w:r>
      <w:ins w:id="381" w:author="Portner, Claus" w:date="2022-10-17T08:01:00Z">
        <w:r w:rsidR="001D5332">
          <w:rPr>
            <w:rFonts w:ascii="Times New Roman" w:hAnsi="Times New Roman" w:cs="Times New Roman"/>
            <w:sz w:val="24"/>
            <w:szCs w:val="24"/>
          </w:rPr>
          <w:t xml:space="preserve"> </w:t>
        </w:r>
      </w:ins>
      <w:ins w:id="382" w:author="Portner, Claus" w:date="2022-10-17T08:02:00Z">
        <w:r w:rsidR="001D5332">
          <w:rPr>
            <w:rFonts w:ascii="Times New Roman" w:hAnsi="Times New Roman" w:cs="Times New Roman"/>
            <w:sz w:val="24"/>
            <w:szCs w:val="24"/>
          </w:rPr>
          <w:t xml:space="preserve">before the </w:t>
        </w:r>
        <w:r w:rsidR="001D5332" w:rsidRPr="001D5332">
          <w:rPr>
            <w:rFonts w:ascii="Times New Roman" w:hAnsi="Times New Roman" w:cs="Times New Roman"/>
            <w:sz w:val="24"/>
            <w:szCs w:val="24"/>
          </w:rPr>
          <w:t>household</w:t>
        </w:r>
        <w:r w:rsidR="001D5332">
          <w:rPr>
            <w:rFonts w:ascii="Times New Roman" w:hAnsi="Times New Roman" w:cs="Times New Roman"/>
            <w:sz w:val="24"/>
            <w:szCs w:val="24"/>
          </w:rPr>
          <w:t>’s survey date</w:t>
        </w:r>
      </w:ins>
      <w:del w:id="383" w:author="Portner, Claus" w:date="2022-10-17T08:01:00Z">
        <w:r w:rsidDel="00957A53">
          <w:rPr>
            <w:rFonts w:ascii="Times New Roman" w:hAnsi="Times New Roman" w:cs="Times New Roman"/>
            <w:sz w:val="24"/>
            <w:szCs w:val="24"/>
          </w:rPr>
          <w:delText xml:space="preserve"> with the </w:delText>
        </w:r>
        <w:r w:rsidRPr="000317BA" w:rsidDel="00957A53">
          <w:rPr>
            <w:rFonts w:ascii="Times New Roman" w:hAnsi="Times New Roman" w:cs="Times New Roman"/>
            <w:i/>
            <w:iCs/>
            <w:sz w:val="24"/>
            <w:szCs w:val="24"/>
          </w:rPr>
          <w:delText>Cases</w:delText>
        </w:r>
        <w:r w:rsidDel="00957A53">
          <w:rPr>
            <w:rFonts w:ascii="Times New Roman" w:hAnsi="Times New Roman" w:cs="Times New Roman"/>
            <w:sz w:val="24"/>
            <w:szCs w:val="24"/>
          </w:rPr>
          <w:delText xml:space="preserve"> variable</w:delText>
        </w:r>
      </w:del>
      <w:r>
        <w:rPr>
          <w:rFonts w:ascii="Times New Roman" w:hAnsi="Times New Roman" w:cs="Times New Roman"/>
          <w:sz w:val="24"/>
          <w:szCs w:val="24"/>
        </w:rPr>
        <w:t xml:space="preserve">. </w:t>
      </w:r>
      <w:r>
        <w:rPr>
          <w:rFonts w:ascii="Times New Roman" w:eastAsia="Times New Roman" w:hAnsi="Times New Roman" w:cs="Times New Roman"/>
          <w:color w:val="201F1E"/>
          <w:sz w:val="24"/>
          <w:szCs w:val="24"/>
        </w:rPr>
        <w:t xml:space="preserve">The </w:t>
      </w:r>
      <w:del w:id="384" w:author="Portner, Claus" w:date="2022-10-17T08:04:00Z">
        <w:r w:rsidDel="00001137">
          <w:rPr>
            <w:rFonts w:ascii="Times New Roman" w:eastAsia="Times New Roman" w:hAnsi="Times New Roman" w:cs="Times New Roman"/>
            <w:color w:val="201F1E"/>
            <w:sz w:val="24"/>
            <w:szCs w:val="24"/>
          </w:rPr>
          <w:delText>information on the</w:delText>
        </w:r>
      </w:del>
      <w:ins w:id="385" w:author="Portner, Claus" w:date="2022-10-17T08:03:00Z">
        <w:r w:rsidR="004711EF">
          <w:rPr>
            <w:rFonts w:ascii="Times New Roman" w:eastAsia="Times New Roman" w:hAnsi="Times New Roman" w:cs="Times New Roman"/>
            <w:color w:val="201F1E"/>
            <w:sz w:val="24"/>
            <w:szCs w:val="24"/>
          </w:rPr>
          <w:t>number of</w:t>
        </w:r>
      </w:ins>
      <w:r>
        <w:rPr>
          <w:rFonts w:ascii="Times New Roman" w:eastAsia="Times New Roman" w:hAnsi="Times New Roman" w:cs="Times New Roman"/>
          <w:color w:val="201F1E"/>
          <w:sz w:val="24"/>
          <w:szCs w:val="24"/>
        </w:rPr>
        <w:t xml:space="preserve"> </w:t>
      </w:r>
      <w:del w:id="386" w:author="Portner, Claus" w:date="2022-10-17T07:59:00Z">
        <w:r w:rsidDel="00340F93">
          <w:rPr>
            <w:rFonts w:ascii="Times New Roman" w:eastAsia="Times New Roman" w:hAnsi="Times New Roman" w:cs="Times New Roman"/>
            <w:color w:val="201F1E"/>
            <w:sz w:val="24"/>
            <w:szCs w:val="24"/>
          </w:rPr>
          <w:delText xml:space="preserve">stringency index and </w:delText>
        </w:r>
      </w:del>
      <w:r>
        <w:rPr>
          <w:rFonts w:ascii="Times New Roman" w:eastAsia="Times New Roman" w:hAnsi="Times New Roman" w:cs="Times New Roman"/>
          <w:color w:val="201F1E"/>
          <w:sz w:val="24"/>
          <w:szCs w:val="24"/>
        </w:rPr>
        <w:t>Covid cases comes from</w:t>
      </w:r>
      <w:r w:rsidRPr="009F73F0">
        <w:rPr>
          <w:rFonts w:ascii="Times New Roman" w:eastAsia="Times New Roman" w:hAnsi="Times New Roman" w:cs="Times New Roman"/>
          <w:color w:val="201F1E"/>
          <w:sz w:val="24"/>
          <w:szCs w:val="24"/>
        </w:rPr>
        <w:t xml:space="preserve"> </w:t>
      </w:r>
      <w:r>
        <w:rPr>
          <w:rFonts w:ascii="Times New Roman" w:eastAsia="Times New Roman" w:hAnsi="Times New Roman" w:cs="Times New Roman"/>
          <w:color w:val="201F1E"/>
          <w:sz w:val="24"/>
          <w:szCs w:val="24"/>
        </w:rPr>
        <w:t>“Our World in Data</w:t>
      </w:r>
      <w:del w:id="387" w:author="Portner, Claus" w:date="2022-10-17T08:02:00Z">
        <w:r w:rsidDel="004711EF">
          <w:rPr>
            <w:rFonts w:ascii="Times New Roman" w:eastAsia="Times New Roman" w:hAnsi="Times New Roman" w:cs="Times New Roman"/>
            <w:color w:val="201F1E"/>
            <w:sz w:val="24"/>
            <w:szCs w:val="24"/>
          </w:rPr>
          <w:delText>”</w:delText>
        </w:r>
        <w:r w:rsidRPr="009F73F0" w:rsidDel="004711EF">
          <w:rPr>
            <w:rFonts w:ascii="Times New Roman" w:eastAsia="Times New Roman" w:hAnsi="Times New Roman" w:cs="Times New Roman"/>
            <w:color w:val="201F1E"/>
            <w:sz w:val="24"/>
            <w:szCs w:val="24"/>
          </w:rPr>
          <w:delText>.</w:delText>
        </w:r>
      </w:del>
      <w:ins w:id="388" w:author="Portner, Claus" w:date="2022-10-17T08:02:00Z">
        <w:r w:rsidR="004711EF">
          <w:rPr>
            <w:rFonts w:ascii="Times New Roman" w:eastAsia="Times New Roman" w:hAnsi="Times New Roman" w:cs="Times New Roman"/>
            <w:color w:val="201F1E"/>
            <w:sz w:val="24"/>
            <w:szCs w:val="24"/>
          </w:rPr>
          <w:t>.”</w:t>
        </w:r>
      </w:ins>
      <w:r w:rsidRPr="00CA5E80">
        <w:rPr>
          <w:rStyle w:val="FootnoteReference"/>
          <w:rPrChange w:id="389" w:author="Portner, Claus" w:date="2022-10-17T14:46:00Z">
            <w:rPr>
              <w:rStyle w:val="FootnoteReference"/>
              <w:rFonts w:ascii="Times New Roman" w:eastAsia="Times New Roman" w:hAnsi="Times New Roman" w:cs="Times New Roman"/>
              <w:color w:val="201F1E"/>
              <w:sz w:val="24"/>
              <w:szCs w:val="24"/>
            </w:rPr>
          </w:rPrChange>
        </w:rPr>
        <w:footnoteReference w:id="8"/>
      </w:r>
    </w:p>
    <w:p w14:paraId="5154FCD8" w14:textId="70D8251A" w:rsidR="00A2251D" w:rsidRPr="00A2251D" w:rsidRDefault="00B169B5" w:rsidP="00A2251D">
      <w:pPr>
        <w:spacing w:line="480" w:lineRule="auto"/>
        <w:ind w:firstLine="540"/>
        <w:jc w:val="both"/>
        <w:rPr>
          <w:rFonts w:ascii="Times New Roman" w:hAnsi="Times New Roman" w:cs="Times New Roman"/>
          <w:b/>
          <w:bCs/>
          <w:sz w:val="24"/>
          <w:szCs w:val="24"/>
        </w:rPr>
      </w:pPr>
      <w:r>
        <w:rPr>
          <w:rFonts w:ascii="Times New Roman" w:hAnsi="Times New Roman" w:cs="Times New Roman"/>
          <w:sz w:val="24"/>
          <w:szCs w:val="24"/>
        </w:rPr>
        <w:t xml:space="preserve">Lockdowns may also influence the </w:t>
      </w:r>
      <w:r w:rsidRPr="0069029F">
        <w:rPr>
          <w:rFonts w:ascii="Times New Roman" w:hAnsi="Times New Roman" w:cs="Times New Roman"/>
          <w:sz w:val="24"/>
          <w:szCs w:val="24"/>
        </w:rPr>
        <w:t>household</w:t>
      </w:r>
      <w:r>
        <w:rPr>
          <w:rFonts w:ascii="Times New Roman" w:hAnsi="Times New Roman" w:cs="Times New Roman"/>
          <w:sz w:val="24"/>
          <w:szCs w:val="24"/>
        </w:rPr>
        <w:t xml:space="preserve"> structure, so </w:t>
      </w:r>
      <w:r w:rsidRPr="007F5156">
        <w:rPr>
          <w:rFonts w:ascii="Times New Roman" w:hAnsi="Times New Roman" w:cs="Times New Roman"/>
          <w:i/>
          <w:iCs/>
          <w:sz w:val="24"/>
          <w:szCs w:val="24"/>
        </w:rPr>
        <w:t>X</w:t>
      </w:r>
      <w:r w:rsidRPr="007F5156">
        <w:rPr>
          <w:rFonts w:ascii="Times New Roman" w:hAnsi="Times New Roman" w:cs="Times New Roman"/>
          <w:i/>
          <w:iCs/>
          <w:sz w:val="24"/>
          <w:szCs w:val="24"/>
          <w:vertAlign w:val="subscript"/>
        </w:rPr>
        <w:t>1</w:t>
      </w:r>
      <w:r>
        <w:rPr>
          <w:rFonts w:ascii="Times New Roman" w:hAnsi="Times New Roman" w:cs="Times New Roman"/>
          <w:sz w:val="24"/>
          <w:szCs w:val="24"/>
        </w:rPr>
        <w:t xml:space="preserve"> represents the number of household members in the prior round. We use the lagged values from the previous survey round</w:t>
      </w:r>
      <w:del w:id="391" w:author="Portner, Claus" w:date="2022-10-19T07:00:00Z">
        <w:r w:rsidDel="001B056E">
          <w:rPr>
            <w:rFonts w:ascii="Times New Roman" w:hAnsi="Times New Roman" w:cs="Times New Roman"/>
            <w:sz w:val="24"/>
            <w:szCs w:val="24"/>
          </w:rPr>
          <w:delText>,</w:delText>
        </w:r>
      </w:del>
      <w:r>
        <w:rPr>
          <w:rFonts w:ascii="Times New Roman" w:hAnsi="Times New Roman" w:cs="Times New Roman"/>
          <w:sz w:val="24"/>
          <w:szCs w:val="24"/>
        </w:rPr>
        <w:t xml:space="preserve"> </w:t>
      </w:r>
      <w:del w:id="392" w:author="Portner, Claus" w:date="2022-10-19T06:59:00Z">
        <w:r w:rsidDel="001B056E">
          <w:rPr>
            <w:rFonts w:ascii="Times New Roman" w:hAnsi="Times New Roman" w:cs="Times New Roman"/>
            <w:sz w:val="24"/>
            <w:szCs w:val="24"/>
          </w:rPr>
          <w:delText>which are also before that particular lockdown, thus</w:delText>
        </w:r>
      </w:del>
      <w:ins w:id="393" w:author="Portner, Claus" w:date="2022-10-19T07:00:00Z">
        <w:r w:rsidR="001B056E">
          <w:rPr>
            <w:rFonts w:ascii="Times New Roman" w:hAnsi="Times New Roman" w:cs="Times New Roman"/>
            <w:sz w:val="24"/>
            <w:szCs w:val="24"/>
          </w:rPr>
          <w:t>to reduce</w:t>
        </w:r>
      </w:ins>
      <w:r>
        <w:rPr>
          <w:rFonts w:ascii="Times New Roman" w:hAnsi="Times New Roman" w:cs="Times New Roman"/>
          <w:sz w:val="24"/>
          <w:szCs w:val="24"/>
        </w:rPr>
        <w:t xml:space="preserve"> </w:t>
      </w:r>
      <w:del w:id="394" w:author="Portner, Claus" w:date="2022-10-19T07:00:00Z">
        <w:r w:rsidDel="001B056E">
          <w:rPr>
            <w:rFonts w:ascii="Times New Roman" w:hAnsi="Times New Roman" w:cs="Times New Roman"/>
            <w:sz w:val="24"/>
            <w:szCs w:val="24"/>
          </w:rPr>
          <w:delText xml:space="preserve">avoiding </w:delText>
        </w:r>
      </w:del>
      <w:r>
        <w:rPr>
          <w:rFonts w:ascii="Times New Roman" w:hAnsi="Times New Roman" w:cs="Times New Roman"/>
          <w:sz w:val="24"/>
          <w:szCs w:val="24"/>
        </w:rPr>
        <w:t>endogeneity concerns.</w:t>
      </w:r>
    </w:p>
    <w:p w14:paraId="3BED79C0" w14:textId="2990CF27" w:rsidR="00B17110" w:rsidRDefault="007B0065" w:rsidP="006C4063">
      <w:pPr>
        <w:spacing w:after="120" w:line="480" w:lineRule="auto"/>
        <w:ind w:firstLine="540"/>
        <w:jc w:val="both"/>
        <w:rPr>
          <w:ins w:id="395" w:author="Portner, Claus" w:date="2022-10-17T08:33:00Z"/>
          <w:rFonts w:ascii="Times New Roman" w:hAnsi="Times New Roman" w:cs="Times New Roman"/>
          <w:iCs/>
          <w:sz w:val="24"/>
          <w:szCs w:val="24"/>
        </w:rPr>
      </w:pPr>
      <w:ins w:id="396" w:author="Portner, Claus" w:date="2022-10-17T08:07:00Z">
        <w:r>
          <w:rPr>
            <w:rFonts w:ascii="Times New Roman" w:hAnsi="Times New Roman" w:cs="Times New Roman"/>
            <w:iCs/>
            <w:sz w:val="24"/>
            <w:szCs w:val="24"/>
          </w:rPr>
          <w:t>The h</w:t>
        </w:r>
      </w:ins>
      <w:ins w:id="397" w:author="Portner, Claus" w:date="2022-10-17T08:05:00Z">
        <w:r w:rsidR="00F349F4">
          <w:rPr>
            <w:rFonts w:ascii="Times New Roman" w:hAnsi="Times New Roman" w:cs="Times New Roman"/>
            <w:iCs/>
            <w:sz w:val="24"/>
            <w:szCs w:val="24"/>
          </w:rPr>
          <w:t xml:space="preserve">ousehold </w:t>
        </w:r>
        <w:r w:rsidR="00F349F4" w:rsidRPr="00B50F87">
          <w:rPr>
            <w:rFonts w:ascii="Times New Roman" w:hAnsi="Times New Roman" w:cs="Times New Roman"/>
            <w:iCs/>
            <w:sz w:val="24"/>
            <w:szCs w:val="24"/>
          </w:rPr>
          <w:t>fixed</w:t>
        </w:r>
      </w:ins>
      <w:ins w:id="398" w:author="Portner, Claus" w:date="2022-10-17T08:06:00Z">
        <w:r w:rsidR="00635677">
          <w:rPr>
            <w:rFonts w:ascii="Times New Roman" w:hAnsi="Times New Roman" w:cs="Times New Roman"/>
            <w:iCs/>
            <w:sz w:val="24"/>
            <w:szCs w:val="24"/>
          </w:rPr>
          <w:t>-</w:t>
        </w:r>
      </w:ins>
      <w:ins w:id="399" w:author="Portner, Claus" w:date="2022-10-17T08:05:00Z">
        <w:r w:rsidR="00F349F4" w:rsidRPr="00B50F87">
          <w:rPr>
            <w:rFonts w:ascii="Times New Roman" w:hAnsi="Times New Roman" w:cs="Times New Roman"/>
            <w:iCs/>
            <w:sz w:val="24"/>
            <w:szCs w:val="24"/>
          </w:rPr>
          <w:t>effects</w:t>
        </w:r>
        <w:r w:rsidR="00F349F4">
          <w:rPr>
            <w:rFonts w:ascii="Times New Roman" w:hAnsi="Times New Roman" w:cs="Times New Roman"/>
            <w:iCs/>
            <w:sz w:val="24"/>
            <w:szCs w:val="24"/>
          </w:rPr>
          <w:t>,</w:t>
        </w:r>
        <w:r w:rsidR="00F349F4" w:rsidRPr="00643C92">
          <w:rPr>
            <w:rFonts w:ascii="Times New Roman" w:hAnsi="Times New Roman" w:cs="Times New Roman"/>
            <w:sz w:val="26"/>
            <w:szCs w:val="26"/>
            <w:rPrChange w:id="400" w:author="Portner, Claus" w:date="2022-10-18T11:53:00Z">
              <w:rPr>
                <w:rFonts w:ascii="Times New Roman" w:hAnsi="Times New Roman" w:cs="Times New Roman"/>
                <w:i/>
                <w:iCs/>
                <w:sz w:val="26"/>
                <w:szCs w:val="26"/>
                <w:lang w:val="el-GR"/>
              </w:rPr>
            </w:rPrChange>
          </w:rPr>
          <w:t xml:space="preserve"> </w:t>
        </w:r>
      </w:ins>
      <w:r w:rsidR="00B17110" w:rsidRPr="00464E3D">
        <w:rPr>
          <w:rFonts w:ascii="Times New Roman" w:hAnsi="Times New Roman" w:cs="Times New Roman"/>
          <w:i/>
          <w:iCs/>
          <w:sz w:val="26"/>
          <w:szCs w:val="26"/>
          <w:lang w:val="el-GR"/>
        </w:rPr>
        <w:t>δ</w:t>
      </w:r>
      <w:proofErr w:type="spellStart"/>
      <w:r w:rsidR="00B17110" w:rsidRPr="002A05BD">
        <w:rPr>
          <w:rFonts w:ascii="Times New Roman" w:hAnsi="Times New Roman" w:cs="Times New Roman"/>
          <w:i/>
          <w:iCs/>
          <w:sz w:val="26"/>
          <w:szCs w:val="26"/>
          <w:vertAlign w:val="subscript"/>
        </w:rPr>
        <w:t>i</w:t>
      </w:r>
      <w:proofErr w:type="spellEnd"/>
      <w:ins w:id="401" w:author="Portner, Claus" w:date="2022-10-17T08:05:00Z">
        <w:r w:rsidR="00F349F4" w:rsidRPr="00F349F4">
          <w:rPr>
            <w:rFonts w:ascii="Times New Roman" w:hAnsi="Times New Roman" w:cs="Times New Roman"/>
            <w:sz w:val="26"/>
            <w:szCs w:val="26"/>
            <w:vertAlign w:val="subscript"/>
            <w:rPrChange w:id="402" w:author="Portner, Claus" w:date="2022-10-17T08:05:00Z">
              <w:rPr>
                <w:rFonts w:ascii="Times New Roman" w:hAnsi="Times New Roman" w:cs="Times New Roman"/>
                <w:i/>
                <w:iCs/>
                <w:sz w:val="26"/>
                <w:szCs w:val="26"/>
                <w:vertAlign w:val="subscript"/>
              </w:rPr>
            </w:rPrChange>
          </w:rPr>
          <w:t xml:space="preserve">, </w:t>
        </w:r>
      </w:ins>
      <w:del w:id="403" w:author="Portner, Claus" w:date="2022-10-17T08:05:00Z">
        <w:r w:rsidR="00B17110" w:rsidRPr="00F349F4" w:rsidDel="00F349F4">
          <w:rPr>
            <w:rFonts w:ascii="Times New Roman" w:hAnsi="Times New Roman" w:cs="Times New Roman"/>
            <w:sz w:val="26"/>
            <w:szCs w:val="26"/>
            <w:vertAlign w:val="subscript"/>
            <w:rPrChange w:id="404" w:author="Portner, Claus" w:date="2022-10-17T08:05:00Z">
              <w:rPr>
                <w:rFonts w:ascii="Times New Roman" w:hAnsi="Times New Roman" w:cs="Times New Roman"/>
                <w:i/>
                <w:iCs/>
                <w:sz w:val="26"/>
                <w:szCs w:val="26"/>
                <w:vertAlign w:val="subscript"/>
              </w:rPr>
            </w:rPrChange>
          </w:rPr>
          <w:delText xml:space="preserve"> </w:delText>
        </w:r>
      </w:del>
      <w:del w:id="405" w:author="Portner, Claus" w:date="2022-10-17T08:06:00Z">
        <w:r w:rsidR="00B17110" w:rsidRPr="00F349F4" w:rsidDel="00635677">
          <w:rPr>
            <w:rFonts w:ascii="Times New Roman" w:hAnsi="Times New Roman" w:cs="Times New Roman"/>
            <w:sz w:val="24"/>
            <w:szCs w:val="24"/>
          </w:rPr>
          <w:delText>r</w:delText>
        </w:r>
        <w:r w:rsidR="00B17110" w:rsidRPr="00B50F87" w:rsidDel="00635677">
          <w:rPr>
            <w:rFonts w:ascii="Times New Roman" w:hAnsi="Times New Roman" w:cs="Times New Roman"/>
            <w:iCs/>
            <w:sz w:val="24"/>
            <w:szCs w:val="24"/>
          </w:rPr>
          <w:delText>epresents the</w:delText>
        </w:r>
      </w:del>
      <w:del w:id="406" w:author="Portner, Claus" w:date="2022-10-17T08:05:00Z">
        <w:r w:rsidR="00B17110" w:rsidRPr="00B50F87" w:rsidDel="00F349F4">
          <w:rPr>
            <w:rFonts w:ascii="Times New Roman" w:hAnsi="Times New Roman" w:cs="Times New Roman"/>
            <w:iCs/>
            <w:sz w:val="24"/>
            <w:szCs w:val="24"/>
          </w:rPr>
          <w:delText xml:space="preserve"> </w:delText>
        </w:r>
        <w:r w:rsidR="00B17110" w:rsidDel="00F349F4">
          <w:rPr>
            <w:rFonts w:ascii="Times New Roman" w:hAnsi="Times New Roman" w:cs="Times New Roman"/>
            <w:iCs/>
            <w:sz w:val="24"/>
            <w:szCs w:val="24"/>
          </w:rPr>
          <w:delText xml:space="preserve">household </w:delText>
        </w:r>
        <w:r w:rsidR="00B17110" w:rsidRPr="00B50F87" w:rsidDel="00F349F4">
          <w:rPr>
            <w:rFonts w:ascii="Times New Roman" w:hAnsi="Times New Roman" w:cs="Times New Roman"/>
            <w:iCs/>
            <w:sz w:val="24"/>
            <w:szCs w:val="24"/>
          </w:rPr>
          <w:delText>fixed effects</w:delText>
        </w:r>
      </w:del>
      <w:del w:id="407" w:author="Portner, Claus" w:date="2022-10-17T08:06:00Z">
        <w:r w:rsidR="00A2251D" w:rsidDel="00635677">
          <w:rPr>
            <w:rFonts w:ascii="Times New Roman" w:hAnsi="Times New Roman" w:cs="Times New Roman"/>
            <w:iCs/>
            <w:sz w:val="24"/>
            <w:szCs w:val="24"/>
          </w:rPr>
          <w:delText xml:space="preserve">, which </w:delText>
        </w:r>
      </w:del>
      <w:r w:rsidR="00A2251D">
        <w:rPr>
          <w:rFonts w:ascii="Times New Roman" w:hAnsi="Times New Roman" w:cs="Times New Roman"/>
          <w:iCs/>
          <w:sz w:val="24"/>
          <w:szCs w:val="24"/>
        </w:rPr>
        <w:t>control</w:t>
      </w:r>
      <w:del w:id="408" w:author="Portner, Claus" w:date="2022-10-17T08:07:00Z">
        <w:r w:rsidR="00A2251D" w:rsidDel="003E1485">
          <w:rPr>
            <w:rFonts w:ascii="Times New Roman" w:hAnsi="Times New Roman" w:cs="Times New Roman"/>
            <w:iCs/>
            <w:sz w:val="24"/>
            <w:szCs w:val="24"/>
          </w:rPr>
          <w:delText>s</w:delText>
        </w:r>
      </w:del>
      <w:r w:rsidR="00A2251D">
        <w:rPr>
          <w:rFonts w:ascii="Times New Roman" w:hAnsi="Times New Roman" w:cs="Times New Roman"/>
          <w:iCs/>
          <w:sz w:val="24"/>
          <w:szCs w:val="24"/>
        </w:rPr>
        <w:t xml:space="preserve"> for unobserved household-level </w:t>
      </w:r>
      <w:del w:id="409" w:author="Portner, Claus" w:date="2022-10-17T08:06:00Z">
        <w:r w:rsidR="00A2251D" w:rsidDel="003E1485">
          <w:rPr>
            <w:rFonts w:ascii="Times New Roman" w:hAnsi="Times New Roman" w:cs="Times New Roman"/>
            <w:iCs/>
            <w:sz w:val="24"/>
            <w:szCs w:val="24"/>
          </w:rPr>
          <w:delText>time invariant</w:delText>
        </w:r>
      </w:del>
      <w:ins w:id="410" w:author="Portner, Claus" w:date="2022-10-17T08:06:00Z">
        <w:r w:rsidR="003E1485">
          <w:rPr>
            <w:rFonts w:ascii="Times New Roman" w:hAnsi="Times New Roman" w:cs="Times New Roman"/>
            <w:iCs/>
            <w:sz w:val="24"/>
            <w:szCs w:val="24"/>
          </w:rPr>
          <w:t>time-invariant</w:t>
        </w:r>
      </w:ins>
      <w:r w:rsidR="00A2251D">
        <w:rPr>
          <w:rFonts w:ascii="Times New Roman" w:hAnsi="Times New Roman" w:cs="Times New Roman"/>
          <w:iCs/>
          <w:sz w:val="24"/>
          <w:szCs w:val="24"/>
        </w:rPr>
        <w:t xml:space="preserve"> factors that may bias the results</w:t>
      </w:r>
      <w:r w:rsidR="00A2251D" w:rsidRPr="00111C69">
        <w:rPr>
          <w:rFonts w:ascii="Times New Roman" w:hAnsi="Times New Roman" w:cs="Times New Roman"/>
          <w:sz w:val="24"/>
          <w:szCs w:val="24"/>
        </w:rPr>
        <w:t>.</w:t>
      </w:r>
      <w:r w:rsidR="00A2251D">
        <w:rPr>
          <w:rFonts w:ascii="Times New Roman" w:hAnsi="Times New Roman" w:cs="Times New Roman"/>
          <w:sz w:val="24"/>
          <w:szCs w:val="24"/>
        </w:rPr>
        <w:t xml:space="preserve"> </w:t>
      </w:r>
      <w:ins w:id="411" w:author="Portner, Claus" w:date="2022-10-17T08:07:00Z">
        <w:r>
          <w:rPr>
            <w:rFonts w:ascii="Times New Roman" w:hAnsi="Times New Roman" w:cs="Times New Roman"/>
            <w:sz w:val="24"/>
            <w:szCs w:val="24"/>
          </w:rPr>
          <w:t>This approach</w:t>
        </w:r>
      </w:ins>
      <w:del w:id="412" w:author="Portner, Claus" w:date="2022-10-17T08:07:00Z">
        <w:r w:rsidR="00A2251D" w:rsidDel="007B0065">
          <w:rPr>
            <w:rFonts w:ascii="Times New Roman" w:hAnsi="Times New Roman" w:cs="Times New Roman"/>
            <w:sz w:val="24"/>
            <w:szCs w:val="24"/>
          </w:rPr>
          <w:delText>It</w:delText>
        </w:r>
      </w:del>
      <w:r w:rsidR="00A2251D">
        <w:rPr>
          <w:rFonts w:ascii="Times New Roman" w:hAnsi="Times New Roman" w:cs="Times New Roman"/>
          <w:sz w:val="24"/>
          <w:szCs w:val="24"/>
        </w:rPr>
        <w:t xml:space="preserve"> allows us to control for time-invariant characteristics associated with the individual/household, such as gender, race and religion, constant preferences, household characteristics, area characteristics, and other time-invariant factors.</w:t>
      </w:r>
      <w:r w:rsidR="00A2251D" w:rsidRPr="00CA5E80">
        <w:rPr>
          <w:rStyle w:val="FootnoteReference"/>
          <w:rPrChange w:id="413" w:author="Portner, Claus" w:date="2022-10-17T14:46:00Z">
            <w:rPr>
              <w:rStyle w:val="FootnoteReference"/>
              <w:rFonts w:ascii="Times New Roman" w:hAnsi="Times New Roman" w:cs="Times New Roman"/>
              <w:iCs/>
              <w:sz w:val="24"/>
              <w:szCs w:val="24"/>
            </w:rPr>
          </w:rPrChange>
        </w:rPr>
        <w:footnoteReference w:id="9"/>
      </w:r>
      <w:r w:rsidR="00A2251D">
        <w:rPr>
          <w:rFonts w:ascii="Times New Roman" w:hAnsi="Times New Roman" w:cs="Times New Roman"/>
          <w:iCs/>
          <w:sz w:val="24"/>
          <w:szCs w:val="24"/>
        </w:rPr>
        <w:t xml:space="preserve"> </w:t>
      </w:r>
      <w:ins w:id="415" w:author="Portner, Claus" w:date="2022-10-17T08:09:00Z">
        <w:r w:rsidR="00B632FE">
          <w:rPr>
            <w:rFonts w:ascii="Times New Roman" w:hAnsi="Times New Roman" w:cs="Times New Roman"/>
            <w:iCs/>
            <w:sz w:val="24"/>
            <w:szCs w:val="24"/>
          </w:rPr>
          <w:t xml:space="preserve">For some estimations, </w:t>
        </w:r>
      </w:ins>
      <w:del w:id="416" w:author="Portner, Claus" w:date="2022-10-17T08:10:00Z">
        <w:r w:rsidR="00B17110" w:rsidDel="00B632FE">
          <w:rPr>
            <w:rFonts w:ascii="Times New Roman" w:hAnsi="Times New Roman" w:cs="Times New Roman"/>
            <w:iCs/>
            <w:sz w:val="24"/>
            <w:szCs w:val="24"/>
          </w:rPr>
          <w:delText>It is important to note that for estimations on</w:delText>
        </w:r>
      </w:del>
      <w:ins w:id="417" w:author="Portner, Claus" w:date="2022-10-17T08:10:00Z">
        <w:r w:rsidR="00B632FE">
          <w:rPr>
            <w:rFonts w:ascii="Times New Roman" w:hAnsi="Times New Roman" w:cs="Times New Roman"/>
            <w:iCs/>
            <w:sz w:val="24"/>
            <w:szCs w:val="24"/>
          </w:rPr>
          <w:t>we use</w:t>
        </w:r>
      </w:ins>
      <w:r w:rsidR="00B17110">
        <w:rPr>
          <w:rFonts w:ascii="Times New Roman" w:hAnsi="Times New Roman" w:cs="Times New Roman"/>
          <w:iCs/>
          <w:sz w:val="24"/>
          <w:szCs w:val="24"/>
        </w:rPr>
        <w:t xml:space="preserve"> individual</w:t>
      </w:r>
      <w:ins w:id="418" w:author="Portner, Claus" w:date="2022-10-17T08:11:00Z">
        <w:r w:rsidR="00FE4223">
          <w:rPr>
            <w:rFonts w:ascii="Times New Roman" w:hAnsi="Times New Roman" w:cs="Times New Roman"/>
            <w:iCs/>
            <w:sz w:val="24"/>
            <w:szCs w:val="24"/>
          </w:rPr>
          <w:t>-</w:t>
        </w:r>
      </w:ins>
      <w:del w:id="419" w:author="Portner, Claus" w:date="2022-10-17T08:11:00Z">
        <w:r w:rsidR="00B17110" w:rsidDel="00FE4223">
          <w:rPr>
            <w:rFonts w:ascii="Times New Roman" w:hAnsi="Times New Roman" w:cs="Times New Roman"/>
            <w:iCs/>
            <w:sz w:val="24"/>
            <w:szCs w:val="24"/>
          </w:rPr>
          <w:delText xml:space="preserve"> </w:delText>
        </w:r>
      </w:del>
      <w:r w:rsidR="00B17110">
        <w:rPr>
          <w:rFonts w:ascii="Times New Roman" w:hAnsi="Times New Roman" w:cs="Times New Roman"/>
          <w:iCs/>
          <w:sz w:val="24"/>
          <w:szCs w:val="24"/>
        </w:rPr>
        <w:t>level</w:t>
      </w:r>
      <w:ins w:id="420" w:author="Portner, Claus" w:date="2022-10-17T08:11:00Z">
        <w:r w:rsidR="00FE4223">
          <w:rPr>
            <w:rFonts w:ascii="Times New Roman" w:hAnsi="Times New Roman" w:cs="Times New Roman"/>
            <w:iCs/>
            <w:sz w:val="24"/>
            <w:szCs w:val="24"/>
          </w:rPr>
          <w:t xml:space="preserve"> </w:t>
        </w:r>
      </w:ins>
      <w:del w:id="421" w:author="Portner, Claus" w:date="2022-10-17T08:11:00Z">
        <w:r w:rsidR="00B17110" w:rsidDel="00FE4223">
          <w:rPr>
            <w:rFonts w:ascii="Times New Roman" w:hAnsi="Times New Roman" w:cs="Times New Roman"/>
            <w:iCs/>
            <w:sz w:val="24"/>
            <w:szCs w:val="24"/>
          </w:rPr>
          <w:delText>-</w:delText>
        </w:r>
      </w:del>
      <w:r w:rsidR="00B17110">
        <w:rPr>
          <w:rFonts w:ascii="Times New Roman" w:hAnsi="Times New Roman" w:cs="Times New Roman"/>
          <w:iCs/>
          <w:sz w:val="24"/>
          <w:szCs w:val="24"/>
        </w:rPr>
        <w:t>dependent variables, like employment</w:t>
      </w:r>
      <w:ins w:id="422" w:author="Portner, Claus" w:date="2022-10-17T08:11:00Z">
        <w:r w:rsidR="004B13E1">
          <w:rPr>
            <w:rFonts w:ascii="Times New Roman" w:hAnsi="Times New Roman" w:cs="Times New Roman"/>
            <w:iCs/>
            <w:sz w:val="24"/>
            <w:szCs w:val="24"/>
          </w:rPr>
          <w:t>.</w:t>
        </w:r>
      </w:ins>
      <w:del w:id="423" w:author="Portner, Claus" w:date="2022-10-17T08:11:00Z">
        <w:r w:rsidR="00B17110" w:rsidDel="004B13E1">
          <w:rPr>
            <w:rFonts w:ascii="Times New Roman" w:hAnsi="Times New Roman" w:cs="Times New Roman"/>
            <w:iCs/>
            <w:sz w:val="24"/>
            <w:szCs w:val="24"/>
          </w:rPr>
          <w:delText>,</w:delText>
        </w:r>
      </w:del>
      <w:r w:rsidR="00B17110">
        <w:rPr>
          <w:rFonts w:ascii="Times New Roman" w:hAnsi="Times New Roman" w:cs="Times New Roman"/>
          <w:iCs/>
          <w:sz w:val="24"/>
          <w:szCs w:val="24"/>
        </w:rPr>
        <w:t xml:space="preserve"> </w:t>
      </w:r>
      <w:ins w:id="424" w:author="Portner, Claus" w:date="2022-10-17T08:11:00Z">
        <w:r w:rsidR="004B13E1">
          <w:rPr>
            <w:rFonts w:ascii="Times New Roman" w:hAnsi="Times New Roman" w:cs="Times New Roman"/>
            <w:iCs/>
            <w:sz w:val="24"/>
            <w:szCs w:val="24"/>
          </w:rPr>
          <w:t>I</w:t>
        </w:r>
      </w:ins>
      <w:ins w:id="425" w:author="Portner, Claus" w:date="2022-10-17T08:10:00Z">
        <w:r w:rsidR="005B6D86">
          <w:rPr>
            <w:rFonts w:ascii="Times New Roman" w:hAnsi="Times New Roman" w:cs="Times New Roman"/>
            <w:iCs/>
            <w:sz w:val="24"/>
            <w:szCs w:val="24"/>
          </w:rPr>
          <w:t xml:space="preserve">n </w:t>
        </w:r>
      </w:ins>
      <w:ins w:id="426" w:author="Portner, Claus" w:date="2022-10-17T08:11:00Z">
        <w:r w:rsidR="004B13E1">
          <w:rPr>
            <w:rFonts w:ascii="Times New Roman" w:hAnsi="Times New Roman" w:cs="Times New Roman"/>
            <w:iCs/>
            <w:sz w:val="24"/>
            <w:szCs w:val="24"/>
          </w:rPr>
          <w:t>these</w:t>
        </w:r>
      </w:ins>
      <w:ins w:id="427" w:author="Portner, Claus" w:date="2022-10-17T08:10:00Z">
        <w:r w:rsidR="005B6D86">
          <w:rPr>
            <w:rFonts w:ascii="Times New Roman" w:hAnsi="Times New Roman" w:cs="Times New Roman"/>
            <w:iCs/>
            <w:sz w:val="24"/>
            <w:szCs w:val="24"/>
          </w:rPr>
          <w:t xml:space="preserve"> case</w:t>
        </w:r>
      </w:ins>
      <w:ins w:id="428" w:author="Portner, Claus" w:date="2022-10-17T08:11:00Z">
        <w:r w:rsidR="004B13E1">
          <w:rPr>
            <w:rFonts w:ascii="Times New Roman" w:hAnsi="Times New Roman" w:cs="Times New Roman"/>
            <w:iCs/>
            <w:sz w:val="24"/>
            <w:szCs w:val="24"/>
          </w:rPr>
          <w:t>s,</w:t>
        </w:r>
      </w:ins>
      <w:ins w:id="429" w:author="Portner, Claus" w:date="2022-10-17T08:10:00Z">
        <w:r w:rsidR="005B6D86">
          <w:rPr>
            <w:rFonts w:ascii="Times New Roman" w:hAnsi="Times New Roman" w:cs="Times New Roman"/>
            <w:iCs/>
            <w:sz w:val="24"/>
            <w:szCs w:val="24"/>
          </w:rPr>
          <w:t xml:space="preserve"> </w:t>
        </w:r>
      </w:ins>
      <w:del w:id="430" w:author="Portner, Claus" w:date="2022-10-17T08:10:00Z">
        <w:r w:rsidR="00B17110" w:rsidDel="005B6D86">
          <w:rPr>
            <w:rFonts w:ascii="Times New Roman" w:hAnsi="Times New Roman" w:cs="Times New Roman"/>
            <w:iCs/>
            <w:sz w:val="24"/>
            <w:szCs w:val="24"/>
          </w:rPr>
          <w:delText>it works like an</w:delText>
        </w:r>
      </w:del>
      <w:ins w:id="431" w:author="Portner, Claus" w:date="2022-10-17T08:10:00Z">
        <w:r w:rsidR="005B6D86">
          <w:rPr>
            <w:rFonts w:ascii="Times New Roman" w:hAnsi="Times New Roman" w:cs="Times New Roman"/>
            <w:iCs/>
            <w:sz w:val="24"/>
            <w:szCs w:val="24"/>
          </w:rPr>
          <w:t>the models are</w:t>
        </w:r>
      </w:ins>
      <w:r w:rsidR="00B17110">
        <w:rPr>
          <w:rFonts w:ascii="Times New Roman" w:hAnsi="Times New Roman" w:cs="Times New Roman"/>
          <w:iCs/>
          <w:sz w:val="24"/>
          <w:szCs w:val="24"/>
        </w:rPr>
        <w:t xml:space="preserve"> individual fixed</w:t>
      </w:r>
      <w:ins w:id="432" w:author="Portner, Claus" w:date="2022-10-17T08:10:00Z">
        <w:r w:rsidR="005B6D86">
          <w:rPr>
            <w:rFonts w:ascii="Times New Roman" w:hAnsi="Times New Roman" w:cs="Times New Roman"/>
            <w:iCs/>
            <w:sz w:val="24"/>
            <w:szCs w:val="24"/>
          </w:rPr>
          <w:t>-</w:t>
        </w:r>
      </w:ins>
      <w:del w:id="433" w:author="Portner, Claus" w:date="2022-10-17T08:10:00Z">
        <w:r w:rsidR="00B17110" w:rsidDel="005B6D86">
          <w:rPr>
            <w:rFonts w:ascii="Times New Roman" w:hAnsi="Times New Roman" w:cs="Times New Roman"/>
            <w:iCs/>
            <w:sz w:val="24"/>
            <w:szCs w:val="24"/>
          </w:rPr>
          <w:delText xml:space="preserve"> </w:delText>
        </w:r>
      </w:del>
      <w:r w:rsidR="00B17110">
        <w:rPr>
          <w:rFonts w:ascii="Times New Roman" w:hAnsi="Times New Roman" w:cs="Times New Roman"/>
          <w:iCs/>
          <w:sz w:val="24"/>
          <w:szCs w:val="24"/>
        </w:rPr>
        <w:t>effects model</w:t>
      </w:r>
      <w:ins w:id="434" w:author="Portner, Claus" w:date="2022-10-17T08:10:00Z">
        <w:r w:rsidR="005B6D86">
          <w:rPr>
            <w:rFonts w:ascii="Times New Roman" w:hAnsi="Times New Roman" w:cs="Times New Roman"/>
            <w:iCs/>
            <w:sz w:val="24"/>
            <w:szCs w:val="24"/>
          </w:rPr>
          <w:t>s</w:t>
        </w:r>
      </w:ins>
      <w:ins w:id="435" w:author="Portner, Claus" w:date="2022-10-17T08:11:00Z">
        <w:r w:rsidR="004B13E1">
          <w:rPr>
            <w:rFonts w:ascii="Times New Roman" w:hAnsi="Times New Roman" w:cs="Times New Roman"/>
            <w:iCs/>
            <w:sz w:val="24"/>
            <w:szCs w:val="24"/>
          </w:rPr>
          <w:t>,</w:t>
        </w:r>
      </w:ins>
      <w:r w:rsidR="00B17110">
        <w:rPr>
          <w:rFonts w:ascii="Times New Roman" w:hAnsi="Times New Roman" w:cs="Times New Roman"/>
          <w:iCs/>
          <w:sz w:val="24"/>
          <w:szCs w:val="24"/>
        </w:rPr>
        <w:t xml:space="preserve"> </w:t>
      </w:r>
      <w:del w:id="436" w:author="Portner, Claus" w:date="2022-10-17T08:10:00Z">
        <w:r w:rsidR="00B17110" w:rsidDel="005B6D86">
          <w:rPr>
            <w:rFonts w:ascii="Times New Roman" w:hAnsi="Times New Roman" w:cs="Times New Roman"/>
            <w:iCs/>
            <w:sz w:val="24"/>
            <w:szCs w:val="24"/>
          </w:rPr>
          <w:delText xml:space="preserve">because </w:delText>
        </w:r>
      </w:del>
      <w:ins w:id="437" w:author="Portner, Claus" w:date="2022-10-17T08:10:00Z">
        <w:r w:rsidR="005B6D86">
          <w:rPr>
            <w:rFonts w:ascii="Times New Roman" w:hAnsi="Times New Roman" w:cs="Times New Roman"/>
            <w:iCs/>
            <w:sz w:val="24"/>
            <w:szCs w:val="24"/>
          </w:rPr>
          <w:t xml:space="preserve">as </w:t>
        </w:r>
      </w:ins>
      <w:r w:rsidR="00B17110">
        <w:rPr>
          <w:rFonts w:ascii="Times New Roman" w:hAnsi="Times New Roman" w:cs="Times New Roman"/>
          <w:iCs/>
          <w:sz w:val="24"/>
          <w:szCs w:val="24"/>
        </w:rPr>
        <w:t xml:space="preserve">the same individual from the household is followed over the </w:t>
      </w:r>
      <w:del w:id="438" w:author="Portner, Claus" w:date="2022-10-17T08:10:00Z">
        <w:r w:rsidR="00B17110" w:rsidDel="005B6D86">
          <w:rPr>
            <w:rFonts w:ascii="Times New Roman" w:hAnsi="Times New Roman" w:cs="Times New Roman"/>
            <w:iCs/>
            <w:sz w:val="24"/>
            <w:szCs w:val="24"/>
          </w:rPr>
          <w:delText xml:space="preserve">seven </w:delText>
        </w:r>
      </w:del>
      <w:r w:rsidR="00B17110">
        <w:rPr>
          <w:rFonts w:ascii="Times New Roman" w:hAnsi="Times New Roman" w:cs="Times New Roman"/>
          <w:iCs/>
          <w:sz w:val="24"/>
          <w:szCs w:val="24"/>
        </w:rPr>
        <w:t xml:space="preserve">rounds. </w:t>
      </w:r>
    </w:p>
    <w:p w14:paraId="3367DE31" w14:textId="1BCEA0A6" w:rsidR="002D5352" w:rsidRPr="00120A1F" w:rsidRDefault="00120A1F">
      <w:pPr>
        <w:spacing w:line="480" w:lineRule="auto"/>
        <w:jc w:val="both"/>
        <w:rPr>
          <w:ins w:id="439" w:author="Portner, Claus" w:date="2022-10-17T07:59:00Z"/>
          <w:rFonts w:ascii="Times New Roman" w:hAnsi="Times New Roman" w:cs="Times New Roman"/>
          <w:i/>
          <w:iCs/>
          <w:sz w:val="24"/>
          <w:szCs w:val="24"/>
          <w:rPrChange w:id="440" w:author="Portner, Claus" w:date="2022-10-17T08:34:00Z">
            <w:rPr>
              <w:ins w:id="441" w:author="Portner, Claus" w:date="2022-10-17T07:59:00Z"/>
              <w:rFonts w:ascii="Times New Roman" w:hAnsi="Times New Roman" w:cs="Times New Roman"/>
              <w:iCs/>
              <w:sz w:val="24"/>
              <w:szCs w:val="24"/>
            </w:rPr>
          </w:rPrChange>
        </w:rPr>
        <w:pPrChange w:id="442" w:author="Portner, Claus" w:date="2022-10-17T08:34:00Z">
          <w:pPr>
            <w:spacing w:after="120" w:line="480" w:lineRule="auto"/>
            <w:ind w:firstLine="540"/>
            <w:jc w:val="both"/>
          </w:pPr>
        </w:pPrChange>
      </w:pPr>
      <w:ins w:id="443" w:author="Portner, Claus" w:date="2022-10-17T08:34:00Z">
        <w:r>
          <w:rPr>
            <w:rFonts w:ascii="Times New Roman" w:hAnsi="Times New Roman" w:cs="Times New Roman"/>
            <w:i/>
            <w:iCs/>
            <w:sz w:val="24"/>
            <w:szCs w:val="24"/>
          </w:rPr>
          <w:t>3</w:t>
        </w:r>
        <w:r w:rsidRPr="00A2251D">
          <w:rPr>
            <w:rFonts w:ascii="Times New Roman" w:hAnsi="Times New Roman" w:cs="Times New Roman"/>
            <w:i/>
            <w:iCs/>
            <w:sz w:val="24"/>
            <w:szCs w:val="24"/>
          </w:rPr>
          <w:t xml:space="preserve">.1 </w:t>
        </w:r>
        <w:r w:rsidR="009116DB">
          <w:rPr>
            <w:rFonts w:ascii="Times New Roman" w:hAnsi="Times New Roman" w:cs="Times New Roman"/>
            <w:i/>
            <w:iCs/>
            <w:sz w:val="24"/>
            <w:szCs w:val="24"/>
          </w:rPr>
          <w:t>Alternative Approaches to Capturing Lockdowns</w:t>
        </w:r>
      </w:ins>
    </w:p>
    <w:p w14:paraId="38FE16CD" w14:textId="13692272" w:rsidR="002F33F2" w:rsidRDefault="00882F16" w:rsidP="009F67C4">
      <w:pPr>
        <w:spacing w:after="120" w:line="480" w:lineRule="auto"/>
        <w:ind w:firstLine="540"/>
        <w:jc w:val="both"/>
        <w:rPr>
          <w:ins w:id="444" w:author="Portner, Claus" w:date="2022-10-17T08:38:00Z"/>
          <w:rFonts w:ascii="Times New Roman" w:hAnsi="Times New Roman" w:cs="Times New Roman"/>
          <w:sz w:val="24"/>
          <w:szCs w:val="24"/>
        </w:rPr>
      </w:pPr>
      <w:ins w:id="445" w:author="Portner, Claus" w:date="2022-10-18T13:15:00Z">
        <w:r>
          <w:rPr>
            <w:rFonts w:ascii="Times New Roman" w:hAnsi="Times New Roman" w:cs="Times New Roman"/>
            <w:sz w:val="24"/>
            <w:szCs w:val="24"/>
          </w:rPr>
          <w:t>Using</w:t>
        </w:r>
      </w:ins>
      <w:ins w:id="446" w:author="Portner, Claus" w:date="2022-10-17T08:38:00Z">
        <w:r w:rsidR="00704261">
          <w:rPr>
            <w:rFonts w:ascii="Times New Roman" w:hAnsi="Times New Roman" w:cs="Times New Roman"/>
            <w:sz w:val="24"/>
            <w:szCs w:val="24"/>
          </w:rPr>
          <w:t xml:space="preserve"> indicator vari</w:t>
        </w:r>
      </w:ins>
      <w:ins w:id="447" w:author="Portner, Claus" w:date="2022-10-17T08:39:00Z">
        <w:r w:rsidR="00704261">
          <w:rPr>
            <w:rFonts w:ascii="Times New Roman" w:hAnsi="Times New Roman" w:cs="Times New Roman"/>
            <w:sz w:val="24"/>
            <w:szCs w:val="24"/>
          </w:rPr>
          <w:t>ables to capture the impact of lockdowns</w:t>
        </w:r>
        <w:r w:rsidR="005431A1">
          <w:rPr>
            <w:rFonts w:ascii="Times New Roman" w:hAnsi="Times New Roman" w:cs="Times New Roman"/>
            <w:sz w:val="24"/>
            <w:szCs w:val="24"/>
          </w:rPr>
          <w:t xml:space="preserve"> has the advantage of </w:t>
        </w:r>
      </w:ins>
      <w:ins w:id="448" w:author="Portner, Claus" w:date="2022-10-18T13:15:00Z">
        <w:r>
          <w:rPr>
            <w:rFonts w:ascii="Times New Roman" w:hAnsi="Times New Roman" w:cs="Times New Roman"/>
            <w:sz w:val="24"/>
            <w:szCs w:val="24"/>
          </w:rPr>
          <w:t>straightforward</w:t>
        </w:r>
      </w:ins>
      <w:ins w:id="449" w:author="Portner, Claus" w:date="2022-10-17T08:39:00Z">
        <w:r w:rsidR="00004554">
          <w:rPr>
            <w:rFonts w:ascii="Times New Roman" w:hAnsi="Times New Roman" w:cs="Times New Roman"/>
            <w:sz w:val="24"/>
            <w:szCs w:val="24"/>
          </w:rPr>
          <w:t xml:space="preserve"> interpretation</w:t>
        </w:r>
      </w:ins>
      <w:ins w:id="450" w:author="Portner, Claus" w:date="2022-10-18T13:15:00Z">
        <w:r>
          <w:rPr>
            <w:rFonts w:ascii="Times New Roman" w:hAnsi="Times New Roman" w:cs="Times New Roman"/>
            <w:sz w:val="24"/>
            <w:szCs w:val="24"/>
          </w:rPr>
          <w:t>. Still, it is</w:t>
        </w:r>
      </w:ins>
      <w:ins w:id="451" w:author="Portner, Claus" w:date="2022-10-17T08:40:00Z">
        <w:r w:rsidR="00004554">
          <w:rPr>
            <w:rFonts w:ascii="Times New Roman" w:hAnsi="Times New Roman" w:cs="Times New Roman"/>
            <w:sz w:val="24"/>
            <w:szCs w:val="24"/>
          </w:rPr>
          <w:t xml:space="preserve"> a relatively blunt approach </w:t>
        </w:r>
        <w:r w:rsidR="00D45DFD">
          <w:rPr>
            <w:rFonts w:ascii="Times New Roman" w:hAnsi="Times New Roman" w:cs="Times New Roman"/>
            <w:sz w:val="24"/>
            <w:szCs w:val="24"/>
          </w:rPr>
          <w:t xml:space="preserve">that might miss </w:t>
        </w:r>
      </w:ins>
      <w:ins w:id="452" w:author="Portner, Claus" w:date="2022-10-17T08:41:00Z">
        <w:r w:rsidR="009A1226">
          <w:rPr>
            <w:rFonts w:ascii="Times New Roman" w:hAnsi="Times New Roman" w:cs="Times New Roman"/>
            <w:sz w:val="24"/>
            <w:szCs w:val="24"/>
          </w:rPr>
          <w:t xml:space="preserve">potentially important nuances in </w:t>
        </w:r>
        <w:r w:rsidR="00EE157A">
          <w:rPr>
            <w:rFonts w:ascii="Times New Roman" w:hAnsi="Times New Roman" w:cs="Times New Roman"/>
            <w:sz w:val="24"/>
            <w:szCs w:val="24"/>
          </w:rPr>
          <w:t>gove</w:t>
        </w:r>
      </w:ins>
      <w:ins w:id="453" w:author="Portner, Claus" w:date="2022-10-17T08:42:00Z">
        <w:r w:rsidR="00EE157A">
          <w:rPr>
            <w:rFonts w:ascii="Times New Roman" w:hAnsi="Times New Roman" w:cs="Times New Roman"/>
            <w:sz w:val="24"/>
            <w:szCs w:val="24"/>
          </w:rPr>
          <w:t xml:space="preserve">rnment behavior over time. As consistency checks on our use of </w:t>
        </w:r>
        <w:r w:rsidR="00EE157A">
          <w:rPr>
            <w:rFonts w:ascii="Times New Roman" w:hAnsi="Times New Roman" w:cs="Times New Roman"/>
            <w:sz w:val="24"/>
            <w:szCs w:val="24"/>
          </w:rPr>
          <w:lastRenderedPageBreak/>
          <w:t xml:space="preserve">indicator variables to capture the impact of lockdowns, we, therefore, </w:t>
        </w:r>
        <w:r w:rsidR="00CA561C">
          <w:rPr>
            <w:rFonts w:ascii="Times New Roman" w:hAnsi="Times New Roman" w:cs="Times New Roman"/>
            <w:sz w:val="24"/>
            <w:szCs w:val="24"/>
          </w:rPr>
          <w:t xml:space="preserve">also employ two alternative measures of </w:t>
        </w:r>
      </w:ins>
      <w:ins w:id="454" w:author="Portner, Claus" w:date="2022-10-17T08:43:00Z">
        <w:r w:rsidR="00CA561C">
          <w:rPr>
            <w:rFonts w:ascii="Times New Roman" w:hAnsi="Times New Roman" w:cs="Times New Roman"/>
            <w:sz w:val="24"/>
            <w:szCs w:val="24"/>
          </w:rPr>
          <w:t>lockdowns.</w:t>
        </w:r>
        <w:r w:rsidR="00702653">
          <w:rPr>
            <w:rFonts w:ascii="Times New Roman" w:hAnsi="Times New Roman" w:cs="Times New Roman"/>
            <w:sz w:val="24"/>
            <w:szCs w:val="24"/>
          </w:rPr>
          <w:t xml:space="preserve"> One </w:t>
        </w:r>
      </w:ins>
      <w:ins w:id="455" w:author="Portner, Claus" w:date="2022-10-17T08:44:00Z">
        <w:r w:rsidR="00653FDC">
          <w:rPr>
            <w:rFonts w:ascii="Times New Roman" w:hAnsi="Times New Roman" w:cs="Times New Roman"/>
            <w:sz w:val="24"/>
            <w:szCs w:val="24"/>
          </w:rPr>
          <w:t xml:space="preserve">measure </w:t>
        </w:r>
      </w:ins>
      <w:ins w:id="456" w:author="Portner, Claus" w:date="2022-10-17T08:43:00Z">
        <w:r w:rsidR="00702653">
          <w:rPr>
            <w:rFonts w:ascii="Times New Roman" w:hAnsi="Times New Roman" w:cs="Times New Roman"/>
            <w:sz w:val="24"/>
            <w:szCs w:val="24"/>
          </w:rPr>
          <w:t>captures the stringency of the lockdown</w:t>
        </w:r>
      </w:ins>
      <w:ins w:id="457" w:author="Portner, Claus" w:date="2022-10-17T08:44:00Z">
        <w:r w:rsidR="00653FDC">
          <w:rPr>
            <w:rFonts w:ascii="Times New Roman" w:hAnsi="Times New Roman" w:cs="Times New Roman"/>
            <w:sz w:val="24"/>
            <w:szCs w:val="24"/>
          </w:rPr>
          <w:t>,</w:t>
        </w:r>
      </w:ins>
      <w:ins w:id="458" w:author="Portner, Claus" w:date="2022-10-17T08:43:00Z">
        <w:r w:rsidR="00702653">
          <w:rPr>
            <w:rFonts w:ascii="Times New Roman" w:hAnsi="Times New Roman" w:cs="Times New Roman"/>
            <w:sz w:val="24"/>
            <w:szCs w:val="24"/>
          </w:rPr>
          <w:t xml:space="preserve"> and</w:t>
        </w:r>
      </w:ins>
      <w:ins w:id="459" w:author="Portner, Claus" w:date="2022-10-17T08:44:00Z">
        <w:r w:rsidR="00653FDC">
          <w:rPr>
            <w:rFonts w:ascii="Times New Roman" w:hAnsi="Times New Roman" w:cs="Times New Roman"/>
            <w:sz w:val="24"/>
            <w:szCs w:val="24"/>
          </w:rPr>
          <w:t xml:space="preserve"> the other measure </w:t>
        </w:r>
      </w:ins>
      <w:ins w:id="460" w:author="Portner, Claus" w:date="2022-10-17T08:43:00Z">
        <w:r w:rsidR="00702653">
          <w:rPr>
            <w:rFonts w:ascii="Times New Roman" w:hAnsi="Times New Roman" w:cs="Times New Roman"/>
            <w:sz w:val="24"/>
            <w:szCs w:val="24"/>
          </w:rPr>
          <w:t>the changes in mobility over time.</w:t>
        </w:r>
      </w:ins>
      <w:ins w:id="461" w:author="Portner, Claus" w:date="2022-10-17T08:46:00Z">
        <w:r w:rsidR="001701E0">
          <w:rPr>
            <w:rFonts w:ascii="Times New Roman" w:hAnsi="Times New Roman" w:cs="Times New Roman"/>
            <w:sz w:val="24"/>
            <w:szCs w:val="24"/>
          </w:rPr>
          <w:t xml:space="preserve"> The results for both measures are presented in the Appendix.</w:t>
        </w:r>
      </w:ins>
    </w:p>
    <w:p w14:paraId="442599B3" w14:textId="360F597A" w:rsidR="00733423" w:rsidRDefault="001701E0" w:rsidP="009F67C4">
      <w:pPr>
        <w:spacing w:after="120" w:line="480" w:lineRule="auto"/>
        <w:ind w:firstLine="540"/>
        <w:jc w:val="both"/>
        <w:rPr>
          <w:ins w:id="462" w:author="Portner, Claus" w:date="2022-10-17T08:47:00Z"/>
          <w:rFonts w:ascii="Times New Roman" w:hAnsi="Times New Roman" w:cs="Times New Roman"/>
          <w:sz w:val="24"/>
          <w:szCs w:val="24"/>
        </w:rPr>
      </w:pPr>
      <w:ins w:id="463" w:author="Portner, Claus" w:date="2022-10-17T08:45:00Z">
        <w:r>
          <w:rPr>
            <w:rFonts w:ascii="Times New Roman" w:hAnsi="Times New Roman" w:cs="Times New Roman"/>
            <w:sz w:val="24"/>
            <w:szCs w:val="24"/>
          </w:rPr>
          <w:t>To capture the stringency of the lockdown</w:t>
        </w:r>
      </w:ins>
      <w:ins w:id="464" w:author="Portner, Claus" w:date="2022-10-17T13:33:00Z">
        <w:r w:rsidR="00187805">
          <w:rPr>
            <w:rFonts w:ascii="Times New Roman" w:hAnsi="Times New Roman" w:cs="Times New Roman"/>
            <w:sz w:val="24"/>
            <w:szCs w:val="24"/>
          </w:rPr>
          <w:t xml:space="preserve"> pol</w:t>
        </w:r>
      </w:ins>
      <w:ins w:id="465" w:author="Portner, Claus" w:date="2022-10-17T13:34:00Z">
        <w:r w:rsidR="00187805">
          <w:rPr>
            <w:rFonts w:ascii="Times New Roman" w:hAnsi="Times New Roman" w:cs="Times New Roman"/>
            <w:sz w:val="24"/>
            <w:szCs w:val="24"/>
          </w:rPr>
          <w:t>icies</w:t>
        </w:r>
      </w:ins>
      <w:ins w:id="466" w:author="Portner, Claus" w:date="2022-10-17T07:59:00Z">
        <w:r w:rsidR="002A5098" w:rsidRPr="00AE7549">
          <w:rPr>
            <w:rFonts w:ascii="Times New Roman" w:hAnsi="Times New Roman" w:cs="Times New Roman"/>
            <w:sz w:val="24"/>
            <w:szCs w:val="24"/>
          </w:rPr>
          <w:t xml:space="preserve">, we employ a </w:t>
        </w:r>
      </w:ins>
      <w:ins w:id="467" w:author="Portner, Claus" w:date="2022-10-17T08:20:00Z">
        <w:r w:rsidR="00CA1184">
          <w:rPr>
            <w:rFonts w:ascii="Times New Roman" w:hAnsi="Times New Roman" w:cs="Times New Roman"/>
            <w:sz w:val="24"/>
            <w:szCs w:val="24"/>
          </w:rPr>
          <w:t xml:space="preserve">modified version of the </w:t>
        </w:r>
      </w:ins>
      <w:ins w:id="468" w:author="Portner, Claus" w:date="2022-10-17T07:59:00Z">
        <w:r w:rsidR="002A5098">
          <w:rPr>
            <w:rFonts w:ascii="Times New Roman" w:hAnsi="Times New Roman" w:cs="Times New Roman"/>
            <w:sz w:val="24"/>
            <w:szCs w:val="24"/>
          </w:rPr>
          <w:t xml:space="preserve">lockdown </w:t>
        </w:r>
        <w:r w:rsidR="002A5098" w:rsidRPr="00AE7549">
          <w:rPr>
            <w:rFonts w:ascii="Times New Roman" w:hAnsi="Times New Roman" w:cs="Times New Roman"/>
            <w:sz w:val="24"/>
            <w:szCs w:val="24"/>
          </w:rPr>
          <w:t xml:space="preserve">stringency index developed at the </w:t>
        </w:r>
        <w:proofErr w:type="spellStart"/>
        <w:r w:rsidR="002A5098" w:rsidRPr="00AE7549">
          <w:rPr>
            <w:rFonts w:ascii="Times New Roman" w:hAnsi="Times New Roman" w:cs="Times New Roman"/>
            <w:sz w:val="24"/>
            <w:szCs w:val="24"/>
          </w:rPr>
          <w:t>Blavatnik</w:t>
        </w:r>
        <w:proofErr w:type="spellEnd"/>
        <w:r w:rsidR="002A5098" w:rsidRPr="00AE7549">
          <w:rPr>
            <w:rFonts w:ascii="Times New Roman" w:hAnsi="Times New Roman" w:cs="Times New Roman"/>
            <w:sz w:val="24"/>
            <w:szCs w:val="24"/>
          </w:rPr>
          <w:t xml:space="preserve"> School of Government, University of Oxford</w:t>
        </w:r>
        <w:r w:rsidR="002A5098">
          <w:rPr>
            <w:rFonts w:ascii="Times New Roman" w:hAnsi="Times New Roman" w:cs="Times New Roman"/>
            <w:sz w:val="24"/>
            <w:szCs w:val="24"/>
          </w:rPr>
          <w:t xml:space="preserve"> </w:t>
        </w:r>
        <w:r w:rsidR="002A5098">
          <w:rPr>
            <w:rFonts w:ascii="Times New Roman" w:hAnsi="Times New Roman" w:cs="Times New Roman"/>
            <w:sz w:val="24"/>
            <w:szCs w:val="24"/>
          </w:rPr>
          <w:fldChar w:fldCharType="begin"/>
        </w:r>
        <w:r w:rsidR="002A5098">
          <w:rPr>
            <w:rFonts w:ascii="Times New Roman" w:hAnsi="Times New Roman" w:cs="Times New Roman"/>
            <w:sz w:val="24"/>
            <w:szCs w:val="24"/>
          </w:rPr>
          <w:instrText xml:space="preserve"> ADDIN ZOTERO_ITEM CSL_CITATION {"citationID":"GyMFAUAT","properties":{"formattedCitation":"(Hale et al., 2021)","plainCitation":"(Hale et al., 2021)","noteIndex":0},"citationItems":[{"id":1149,"uris":["http://zotero.org/groups/4758024/items/2YSZ5SX7"],"itemData":{"id":1149,"type":"article-journal","abstract":"COVID-19 has prompted unprecedented government action around the world. We introduce the Oxford COVID-19 Government Response Tracker (OxCGRT), a dataset that addresses the need for continuously updated, readily usable and comparable information on policy measures. From 1 January 2020, the data capture government policies related to closure and containment, health and economic policy for more than 180 countries, plus several countries’ subnational jurisdictions. Policy responses are recorded on ordinal or continuous scales for 19 policy areas, capturing variation in degree of response. We present two motivating applications of the data, highlighting patterns in the timing of policy adoption and subsequent policy easing and reimposition, and illustrating how the data can be combined with behavioural and epidemiological indicators. This database enables researchers and policymakers to explore the empirical effects of policy responses on the spread of COVID-19 cases and deaths, as well as on economic and social welfare.","container-title":"Nature Human Behaviour","DOI":"10.1038/s41562-021-01079-8","ISSN":"2397-3374","issue":"4","journalAbbreviation":"Nature Human Behaviour","page":"529-538","title":"A global panel database of pandemic policies (Oxford COVID-19 Government Response Tracker)","volume":"5","author":[{"family":"Hale","given":"Thomas"},{"family":"Angrist","given":"Noam"},{"family":"Goldszmidt","given":"Rafael"},{"family":"Kira","given":"Beatriz"},{"family":"Petherick","given":"Anna"},{"family":"Phillips","given":"Toby"},{"family":"Webster","given":"Samuel"},{"family":"Cameron-Blake","given":"Emily"},{"family":"Hallas","given":"Laura"},{"family":"Majumdar","given":"Saptarshi"},{"family":"Tatlow","given":"Helen"}],"issued":{"date-parts":[["2021",4,1]]}}}],"schema":"https://github.com/citation-style-language/schema/raw/master/csl-citation.json"} </w:instrText>
        </w:r>
        <w:r w:rsidR="002A5098">
          <w:rPr>
            <w:rFonts w:ascii="Times New Roman" w:hAnsi="Times New Roman" w:cs="Times New Roman"/>
            <w:sz w:val="24"/>
            <w:szCs w:val="24"/>
          </w:rPr>
          <w:fldChar w:fldCharType="separate"/>
        </w:r>
        <w:r w:rsidR="002A5098">
          <w:rPr>
            <w:rFonts w:ascii="Times New Roman" w:hAnsi="Times New Roman" w:cs="Times New Roman"/>
            <w:noProof/>
            <w:sz w:val="24"/>
            <w:szCs w:val="24"/>
          </w:rPr>
          <w:t>(Hale et al., 2021)</w:t>
        </w:r>
        <w:r w:rsidR="002A5098">
          <w:rPr>
            <w:rFonts w:ascii="Times New Roman" w:hAnsi="Times New Roman" w:cs="Times New Roman"/>
            <w:sz w:val="24"/>
            <w:szCs w:val="24"/>
          </w:rPr>
          <w:fldChar w:fldCharType="end"/>
        </w:r>
        <w:r w:rsidR="002A5098" w:rsidRPr="00AE7549">
          <w:rPr>
            <w:rFonts w:ascii="Times New Roman" w:hAnsi="Times New Roman" w:cs="Times New Roman"/>
            <w:sz w:val="24"/>
            <w:szCs w:val="24"/>
          </w:rPr>
          <w:t>. Th</w:t>
        </w:r>
      </w:ins>
      <w:ins w:id="469" w:author="Portner, Claus" w:date="2022-10-17T08:20:00Z">
        <w:r w:rsidR="00CA1184">
          <w:rPr>
            <w:rFonts w:ascii="Times New Roman" w:hAnsi="Times New Roman" w:cs="Times New Roman"/>
            <w:sz w:val="24"/>
            <w:szCs w:val="24"/>
          </w:rPr>
          <w:t>e original</w:t>
        </w:r>
      </w:ins>
      <w:ins w:id="470" w:author="Portner, Claus" w:date="2022-10-17T07:59:00Z">
        <w:r w:rsidR="002A5098" w:rsidRPr="00AE7549">
          <w:rPr>
            <w:rFonts w:ascii="Times New Roman" w:hAnsi="Times New Roman" w:cs="Times New Roman"/>
            <w:sz w:val="24"/>
            <w:szCs w:val="24"/>
          </w:rPr>
          <w:t xml:space="preserve"> index is a </w:t>
        </w:r>
        <w:r w:rsidR="002A5098">
          <w:rPr>
            <w:rFonts w:ascii="Times New Roman" w:hAnsi="Times New Roman" w:cs="Times New Roman"/>
            <w:sz w:val="24"/>
            <w:szCs w:val="24"/>
          </w:rPr>
          <w:t xml:space="preserve">daily </w:t>
        </w:r>
        <w:r w:rsidR="002A5098" w:rsidRPr="00AE7549">
          <w:rPr>
            <w:rFonts w:ascii="Times New Roman" w:hAnsi="Times New Roman" w:cs="Times New Roman"/>
            <w:sz w:val="24"/>
            <w:szCs w:val="24"/>
          </w:rPr>
          <w:t xml:space="preserve">composite measure </w:t>
        </w:r>
        <w:r w:rsidR="002A5098">
          <w:rPr>
            <w:rFonts w:ascii="Times New Roman" w:hAnsi="Times New Roman" w:cs="Times New Roman"/>
            <w:sz w:val="24"/>
            <w:szCs w:val="24"/>
          </w:rPr>
          <w:t xml:space="preserve">of how strict the lockdowns were </w:t>
        </w:r>
        <w:r w:rsidR="002A5098" w:rsidRPr="00AE7549">
          <w:rPr>
            <w:rFonts w:ascii="Times New Roman" w:hAnsi="Times New Roman" w:cs="Times New Roman"/>
            <w:sz w:val="24"/>
            <w:szCs w:val="24"/>
          </w:rPr>
          <w:t>based on nine indicators, including school closures, workplace closures, and travel bans, rescaled to a value from 0 to 100</w:t>
        </w:r>
      </w:ins>
      <w:ins w:id="471" w:author="Portner, Claus" w:date="2022-10-18T13:14:00Z">
        <w:r w:rsidR="00882F16">
          <w:rPr>
            <w:rFonts w:ascii="Times New Roman" w:hAnsi="Times New Roman" w:cs="Times New Roman"/>
            <w:sz w:val="24"/>
            <w:szCs w:val="24"/>
          </w:rPr>
          <w:t xml:space="preserve">, where 100 is the </w:t>
        </w:r>
      </w:ins>
      <w:ins w:id="472" w:author="Portner, Claus" w:date="2022-10-17T07:59:00Z">
        <w:r w:rsidR="002A5098" w:rsidRPr="00AE7549">
          <w:rPr>
            <w:rFonts w:ascii="Times New Roman" w:hAnsi="Times New Roman" w:cs="Times New Roman"/>
            <w:sz w:val="24"/>
            <w:szCs w:val="24"/>
          </w:rPr>
          <w:t xml:space="preserve">strictest response. </w:t>
        </w:r>
      </w:ins>
      <w:ins w:id="473" w:author="Portner, Claus" w:date="2022-10-17T08:22:00Z">
        <w:r w:rsidR="0040198B">
          <w:rPr>
            <w:rFonts w:ascii="Times New Roman" w:hAnsi="Times New Roman" w:cs="Times New Roman"/>
            <w:sz w:val="24"/>
            <w:szCs w:val="24"/>
          </w:rPr>
          <w:t>Because some of the restrictions</w:t>
        </w:r>
      </w:ins>
      <w:ins w:id="474" w:author="Portner, Claus" w:date="2022-10-17T08:24:00Z">
        <w:r w:rsidR="00A4187D">
          <w:rPr>
            <w:rFonts w:ascii="Times New Roman" w:hAnsi="Times New Roman" w:cs="Times New Roman"/>
            <w:sz w:val="24"/>
            <w:szCs w:val="24"/>
          </w:rPr>
          <w:t xml:space="preserve"> in the original index</w:t>
        </w:r>
      </w:ins>
      <w:ins w:id="475" w:author="Portner, Claus" w:date="2022-10-17T08:22:00Z">
        <w:r w:rsidR="0040198B">
          <w:rPr>
            <w:rFonts w:ascii="Times New Roman" w:hAnsi="Times New Roman" w:cs="Times New Roman"/>
            <w:sz w:val="24"/>
            <w:szCs w:val="24"/>
          </w:rPr>
          <w:t xml:space="preserve">, such as </w:t>
        </w:r>
        <w:r w:rsidR="00715FE9">
          <w:rPr>
            <w:rFonts w:ascii="Times New Roman" w:hAnsi="Times New Roman" w:cs="Times New Roman"/>
            <w:sz w:val="24"/>
            <w:szCs w:val="24"/>
          </w:rPr>
          <w:t>school closure and international</w:t>
        </w:r>
      </w:ins>
      <w:ins w:id="476" w:author="Portner, Claus" w:date="2022-10-17T08:23:00Z">
        <w:r w:rsidR="00715FE9">
          <w:rPr>
            <w:rFonts w:ascii="Times New Roman" w:hAnsi="Times New Roman" w:cs="Times New Roman"/>
            <w:sz w:val="24"/>
            <w:szCs w:val="24"/>
          </w:rPr>
          <w:t xml:space="preserve"> entry restrictions</w:t>
        </w:r>
      </w:ins>
      <w:ins w:id="477" w:author="Portner, Claus" w:date="2022-10-17T08:28:00Z">
        <w:r w:rsidR="00733423">
          <w:rPr>
            <w:rFonts w:ascii="Times New Roman" w:hAnsi="Times New Roman" w:cs="Times New Roman"/>
            <w:sz w:val="24"/>
            <w:szCs w:val="24"/>
          </w:rPr>
          <w:t>,</w:t>
        </w:r>
      </w:ins>
      <w:ins w:id="478" w:author="Portner, Claus" w:date="2022-10-17T08:23:00Z">
        <w:r w:rsidR="00715FE9">
          <w:rPr>
            <w:rFonts w:ascii="Times New Roman" w:hAnsi="Times New Roman" w:cs="Times New Roman"/>
            <w:sz w:val="24"/>
            <w:szCs w:val="24"/>
          </w:rPr>
          <w:t xml:space="preserve"> are likely to have </w:t>
        </w:r>
      </w:ins>
      <w:ins w:id="479" w:author="Portner, Claus" w:date="2022-10-17T08:29:00Z">
        <w:r w:rsidR="00733423">
          <w:rPr>
            <w:rFonts w:ascii="Times New Roman" w:hAnsi="Times New Roman" w:cs="Times New Roman"/>
            <w:sz w:val="24"/>
            <w:szCs w:val="24"/>
          </w:rPr>
          <w:t>minimal</w:t>
        </w:r>
      </w:ins>
      <w:ins w:id="480" w:author="Portner, Claus" w:date="2022-10-17T08:23:00Z">
        <w:r w:rsidR="00715FE9">
          <w:rPr>
            <w:rFonts w:ascii="Times New Roman" w:hAnsi="Times New Roman" w:cs="Times New Roman"/>
            <w:sz w:val="24"/>
            <w:szCs w:val="24"/>
          </w:rPr>
          <w:t xml:space="preserve"> immediate impact</w:t>
        </w:r>
      </w:ins>
      <w:ins w:id="481" w:author="Portner, Claus" w:date="2022-10-17T08:29:00Z">
        <w:r w:rsidR="00733423">
          <w:rPr>
            <w:rFonts w:ascii="Times New Roman" w:hAnsi="Times New Roman" w:cs="Times New Roman"/>
            <w:sz w:val="24"/>
            <w:szCs w:val="24"/>
          </w:rPr>
          <w:t>s</w:t>
        </w:r>
      </w:ins>
      <w:ins w:id="482" w:author="Portner, Claus" w:date="2022-10-17T08:23:00Z">
        <w:r w:rsidR="00715FE9">
          <w:rPr>
            <w:rFonts w:ascii="Times New Roman" w:hAnsi="Times New Roman" w:cs="Times New Roman"/>
            <w:sz w:val="24"/>
            <w:szCs w:val="24"/>
          </w:rPr>
          <w:t xml:space="preserve"> on </w:t>
        </w:r>
      </w:ins>
      <w:ins w:id="483" w:author="Portner, Claus" w:date="2022-10-17T08:28:00Z">
        <w:r w:rsidR="00733423">
          <w:rPr>
            <w:rFonts w:ascii="Times New Roman" w:hAnsi="Times New Roman" w:cs="Times New Roman"/>
            <w:sz w:val="24"/>
            <w:szCs w:val="24"/>
          </w:rPr>
          <w:t>food</w:t>
        </w:r>
      </w:ins>
      <w:ins w:id="484" w:author="Portner, Claus" w:date="2022-10-17T08:23:00Z">
        <w:r w:rsidR="00715FE9">
          <w:rPr>
            <w:rFonts w:ascii="Times New Roman" w:hAnsi="Times New Roman" w:cs="Times New Roman"/>
            <w:sz w:val="24"/>
            <w:szCs w:val="24"/>
          </w:rPr>
          <w:t xml:space="preserve"> insecurity, we </w:t>
        </w:r>
        <w:r w:rsidR="00083377">
          <w:rPr>
            <w:rFonts w:ascii="Times New Roman" w:hAnsi="Times New Roman" w:cs="Times New Roman"/>
            <w:sz w:val="24"/>
            <w:szCs w:val="24"/>
          </w:rPr>
          <w:t>reca</w:t>
        </w:r>
      </w:ins>
      <w:ins w:id="485" w:author="Portner, Claus" w:date="2022-10-17T08:24:00Z">
        <w:r w:rsidR="00083377">
          <w:rPr>
            <w:rFonts w:ascii="Times New Roman" w:hAnsi="Times New Roman" w:cs="Times New Roman"/>
            <w:sz w:val="24"/>
            <w:szCs w:val="24"/>
          </w:rPr>
          <w:t>l</w:t>
        </w:r>
      </w:ins>
      <w:ins w:id="486" w:author="Portner, Claus" w:date="2022-10-17T08:23:00Z">
        <w:r w:rsidR="00083377">
          <w:rPr>
            <w:rFonts w:ascii="Times New Roman" w:hAnsi="Times New Roman" w:cs="Times New Roman"/>
            <w:sz w:val="24"/>
            <w:szCs w:val="24"/>
          </w:rPr>
          <w:t>cu</w:t>
        </w:r>
      </w:ins>
      <w:ins w:id="487" w:author="Portner, Claus" w:date="2022-10-17T08:24:00Z">
        <w:r w:rsidR="00083377">
          <w:rPr>
            <w:rFonts w:ascii="Times New Roman" w:hAnsi="Times New Roman" w:cs="Times New Roman"/>
            <w:sz w:val="24"/>
            <w:szCs w:val="24"/>
          </w:rPr>
          <w:t>la</w:t>
        </w:r>
      </w:ins>
      <w:ins w:id="488" w:author="Portner, Claus" w:date="2022-10-17T08:23:00Z">
        <w:r w:rsidR="00083377">
          <w:rPr>
            <w:rFonts w:ascii="Times New Roman" w:hAnsi="Times New Roman" w:cs="Times New Roman"/>
            <w:sz w:val="24"/>
            <w:szCs w:val="24"/>
          </w:rPr>
          <w:t xml:space="preserve">te the index using </w:t>
        </w:r>
      </w:ins>
      <w:ins w:id="489" w:author="Portner, Claus" w:date="2022-10-17T08:27:00Z">
        <w:r w:rsidR="000547C8">
          <w:rPr>
            <w:rFonts w:ascii="Times New Roman" w:hAnsi="Times New Roman" w:cs="Times New Roman"/>
            <w:sz w:val="24"/>
            <w:szCs w:val="24"/>
          </w:rPr>
          <w:t>workplace closings,</w:t>
        </w:r>
        <w:r w:rsidR="006247C8">
          <w:rPr>
            <w:rFonts w:ascii="Times New Roman" w:hAnsi="Times New Roman" w:cs="Times New Roman"/>
            <w:sz w:val="24"/>
            <w:szCs w:val="24"/>
          </w:rPr>
          <w:t xml:space="preserve"> </w:t>
        </w:r>
        <w:r w:rsidR="00EE43CC">
          <w:rPr>
            <w:rFonts w:ascii="Times New Roman" w:hAnsi="Times New Roman" w:cs="Times New Roman"/>
            <w:sz w:val="24"/>
            <w:szCs w:val="24"/>
          </w:rPr>
          <w:t>limits on public transport,</w:t>
        </w:r>
      </w:ins>
      <w:ins w:id="490" w:author="Portner, Claus" w:date="2022-10-17T08:28:00Z">
        <w:r w:rsidR="00EE43CC">
          <w:rPr>
            <w:rFonts w:ascii="Times New Roman" w:hAnsi="Times New Roman" w:cs="Times New Roman"/>
            <w:sz w:val="24"/>
            <w:szCs w:val="24"/>
          </w:rPr>
          <w:t xml:space="preserve"> stay-at-home requirements, and </w:t>
        </w:r>
        <w:r w:rsidR="00733423">
          <w:rPr>
            <w:rFonts w:ascii="Times New Roman" w:hAnsi="Times New Roman" w:cs="Times New Roman"/>
            <w:sz w:val="24"/>
            <w:szCs w:val="24"/>
          </w:rPr>
          <w:t xml:space="preserve">any restrictions on internal movement. </w:t>
        </w:r>
      </w:ins>
      <w:ins w:id="491" w:author="Portner, Claus" w:date="2022-10-17T08:30:00Z">
        <w:r w:rsidR="00B02727">
          <w:rPr>
            <w:rFonts w:ascii="Times New Roman" w:hAnsi="Times New Roman" w:cs="Times New Roman"/>
            <w:sz w:val="24"/>
            <w:szCs w:val="24"/>
          </w:rPr>
          <w:t xml:space="preserve">We </w:t>
        </w:r>
      </w:ins>
      <w:ins w:id="492" w:author="Portner, Claus" w:date="2022-10-17T08:31:00Z">
        <w:r w:rsidR="009F67C4">
          <w:rPr>
            <w:rFonts w:ascii="Times New Roman" w:hAnsi="Times New Roman" w:cs="Times New Roman"/>
            <w:sz w:val="24"/>
            <w:szCs w:val="24"/>
          </w:rPr>
          <w:t xml:space="preserve">use the variation in the average of </w:t>
        </w:r>
      </w:ins>
      <w:ins w:id="493" w:author="Portner, Claus" w:date="2022-10-17T08:30:00Z">
        <w:r w:rsidR="00B02727">
          <w:rPr>
            <w:rFonts w:ascii="Times New Roman" w:hAnsi="Times New Roman" w:cs="Times New Roman"/>
            <w:sz w:val="24"/>
            <w:szCs w:val="24"/>
          </w:rPr>
          <w:t>this revised</w:t>
        </w:r>
      </w:ins>
      <w:ins w:id="494" w:author="Portner, Claus" w:date="2022-10-17T07:59:00Z">
        <w:r w:rsidR="002A5098" w:rsidRPr="00AE7549">
          <w:rPr>
            <w:rFonts w:ascii="Times New Roman" w:hAnsi="Times New Roman" w:cs="Times New Roman"/>
            <w:sz w:val="24"/>
            <w:szCs w:val="24"/>
          </w:rPr>
          <w:t xml:space="preserve"> </w:t>
        </w:r>
        <w:r w:rsidR="002A5098">
          <w:rPr>
            <w:rFonts w:ascii="Times New Roman" w:hAnsi="Times New Roman" w:cs="Times New Roman"/>
            <w:sz w:val="24"/>
            <w:szCs w:val="24"/>
          </w:rPr>
          <w:t xml:space="preserve">index </w:t>
        </w:r>
      </w:ins>
      <w:ins w:id="495" w:author="Portner, Claus" w:date="2022-10-17T08:30:00Z">
        <w:r w:rsidR="00B02727">
          <w:rPr>
            <w:rFonts w:ascii="Times New Roman" w:hAnsi="Times New Roman" w:cs="Times New Roman"/>
            <w:sz w:val="24"/>
            <w:szCs w:val="24"/>
          </w:rPr>
          <w:t>over</w:t>
        </w:r>
      </w:ins>
      <w:ins w:id="496" w:author="Portner, Claus" w:date="2022-10-17T07:59:00Z">
        <w:r w:rsidR="002A5098" w:rsidRPr="00AE7549">
          <w:rPr>
            <w:rFonts w:ascii="Times New Roman" w:hAnsi="Times New Roman" w:cs="Times New Roman"/>
            <w:sz w:val="24"/>
            <w:szCs w:val="24"/>
          </w:rPr>
          <w:t xml:space="preserve"> the 30 days before the households were surveyed</w:t>
        </w:r>
        <w:r w:rsidR="002A5098">
          <w:rPr>
            <w:rFonts w:ascii="Times New Roman" w:hAnsi="Times New Roman" w:cs="Times New Roman"/>
            <w:sz w:val="24"/>
            <w:szCs w:val="24"/>
          </w:rPr>
          <w:t xml:space="preserve"> to </w:t>
        </w:r>
      </w:ins>
      <w:ins w:id="497" w:author="Portner, Claus" w:date="2022-10-17T08:32:00Z">
        <w:r w:rsidR="00D12AFE">
          <w:rPr>
            <w:rFonts w:ascii="Times New Roman" w:hAnsi="Times New Roman" w:cs="Times New Roman"/>
            <w:sz w:val="24"/>
            <w:szCs w:val="24"/>
          </w:rPr>
          <w:t>capture</w:t>
        </w:r>
      </w:ins>
      <w:ins w:id="498" w:author="Portner, Claus" w:date="2022-10-17T07:59:00Z">
        <w:r w:rsidR="002A5098">
          <w:rPr>
            <w:rFonts w:ascii="Times New Roman" w:hAnsi="Times New Roman" w:cs="Times New Roman"/>
            <w:sz w:val="24"/>
            <w:szCs w:val="24"/>
          </w:rPr>
          <w:t xml:space="preserve"> the impact of the lockdowns.</w:t>
        </w:r>
      </w:ins>
      <w:ins w:id="499" w:author="Portner, Claus" w:date="2022-10-17T08:31:00Z">
        <w:r w:rsidR="00D12AFE">
          <w:rPr>
            <w:rFonts w:ascii="Times New Roman" w:hAnsi="Times New Roman" w:cs="Times New Roman"/>
            <w:sz w:val="24"/>
            <w:szCs w:val="24"/>
          </w:rPr>
          <w:t xml:space="preserve"> </w:t>
        </w:r>
      </w:ins>
    </w:p>
    <w:p w14:paraId="1152CEE6" w14:textId="78BA5BC1" w:rsidR="00D501ED" w:rsidRDefault="00541A02" w:rsidP="00C86AB0">
      <w:pPr>
        <w:spacing w:after="120" w:line="480" w:lineRule="auto"/>
        <w:ind w:firstLine="540"/>
        <w:jc w:val="both"/>
        <w:rPr>
          <w:ins w:id="500" w:author="Portner, Claus" w:date="2022-10-17T09:02:00Z"/>
          <w:rFonts w:ascii="Times New Roman" w:hAnsi="Times New Roman" w:cs="Times New Roman"/>
          <w:sz w:val="24"/>
          <w:szCs w:val="24"/>
        </w:rPr>
      </w:pPr>
      <w:ins w:id="501" w:author="Portner, Claus" w:date="2022-10-17T08:48:00Z">
        <w:r>
          <w:rPr>
            <w:rFonts w:ascii="Times New Roman" w:hAnsi="Times New Roman" w:cs="Times New Roman"/>
            <w:sz w:val="24"/>
            <w:szCs w:val="24"/>
          </w:rPr>
          <w:t xml:space="preserve">Neither the </w:t>
        </w:r>
      </w:ins>
      <w:ins w:id="502" w:author="Portner, Claus" w:date="2022-10-17T08:49:00Z">
        <w:r w:rsidR="00531563">
          <w:rPr>
            <w:rFonts w:ascii="Times New Roman" w:hAnsi="Times New Roman" w:cs="Times New Roman"/>
            <w:sz w:val="24"/>
            <w:szCs w:val="24"/>
          </w:rPr>
          <w:t xml:space="preserve">lockdown indicator variables </w:t>
        </w:r>
      </w:ins>
      <w:ins w:id="503" w:author="Portner, Claus" w:date="2022-10-17T08:50:00Z">
        <w:r w:rsidR="00360655">
          <w:rPr>
            <w:rFonts w:ascii="Times New Roman" w:hAnsi="Times New Roman" w:cs="Times New Roman"/>
            <w:sz w:val="24"/>
            <w:szCs w:val="24"/>
          </w:rPr>
          <w:t>nor</w:t>
        </w:r>
      </w:ins>
      <w:ins w:id="504" w:author="Portner, Claus" w:date="2022-10-17T08:49:00Z">
        <w:r w:rsidR="00531563">
          <w:rPr>
            <w:rFonts w:ascii="Times New Roman" w:hAnsi="Times New Roman" w:cs="Times New Roman"/>
            <w:sz w:val="24"/>
            <w:szCs w:val="24"/>
          </w:rPr>
          <w:t xml:space="preserve"> the stringency index capture</w:t>
        </w:r>
        <w:r w:rsidR="00576A3E">
          <w:rPr>
            <w:rFonts w:ascii="Times New Roman" w:hAnsi="Times New Roman" w:cs="Times New Roman"/>
            <w:sz w:val="24"/>
            <w:szCs w:val="24"/>
          </w:rPr>
          <w:t>s to what extent the lockdown</w:t>
        </w:r>
      </w:ins>
      <w:ins w:id="505" w:author="Portner, Claus" w:date="2022-10-17T08:51:00Z">
        <w:r w:rsidR="004204C3">
          <w:rPr>
            <w:rFonts w:ascii="Times New Roman" w:hAnsi="Times New Roman" w:cs="Times New Roman"/>
            <w:sz w:val="24"/>
            <w:szCs w:val="24"/>
          </w:rPr>
          <w:t xml:space="preserve"> policies</w:t>
        </w:r>
      </w:ins>
      <w:ins w:id="506" w:author="Portner, Claus" w:date="2022-10-17T08:49:00Z">
        <w:r w:rsidR="00576A3E">
          <w:rPr>
            <w:rFonts w:ascii="Times New Roman" w:hAnsi="Times New Roman" w:cs="Times New Roman"/>
            <w:sz w:val="24"/>
            <w:szCs w:val="24"/>
          </w:rPr>
          <w:t xml:space="preserve"> were enforced or a</w:t>
        </w:r>
      </w:ins>
      <w:ins w:id="507" w:author="Portner, Claus" w:date="2022-10-17T08:50:00Z">
        <w:r w:rsidR="00576A3E">
          <w:rPr>
            <w:rFonts w:ascii="Times New Roman" w:hAnsi="Times New Roman" w:cs="Times New Roman"/>
            <w:sz w:val="24"/>
            <w:szCs w:val="24"/>
          </w:rPr>
          <w:t>dhered</w:t>
        </w:r>
        <w:r w:rsidR="00360655">
          <w:rPr>
            <w:rFonts w:ascii="Times New Roman" w:hAnsi="Times New Roman" w:cs="Times New Roman"/>
            <w:sz w:val="24"/>
            <w:szCs w:val="24"/>
          </w:rPr>
          <w:t xml:space="preserve"> to. </w:t>
        </w:r>
      </w:ins>
      <w:ins w:id="508" w:author="Portner, Claus" w:date="2022-10-17T08:52:00Z">
        <w:r w:rsidR="00D6258C">
          <w:rPr>
            <w:rFonts w:ascii="Times New Roman" w:hAnsi="Times New Roman" w:cs="Times New Roman"/>
            <w:sz w:val="24"/>
            <w:szCs w:val="24"/>
          </w:rPr>
          <w:t xml:space="preserve">We, therefore, use Google Mobility data to create </w:t>
        </w:r>
        <w:r w:rsidR="0078599E">
          <w:rPr>
            <w:rFonts w:ascii="Times New Roman" w:hAnsi="Times New Roman" w:cs="Times New Roman"/>
            <w:sz w:val="24"/>
            <w:szCs w:val="24"/>
          </w:rPr>
          <w:t>a measure of time spent a</w:t>
        </w:r>
      </w:ins>
      <w:ins w:id="509" w:author="Portner, Claus" w:date="2022-10-17T08:53:00Z">
        <w:r w:rsidR="0078599E">
          <w:rPr>
            <w:rFonts w:ascii="Times New Roman" w:hAnsi="Times New Roman" w:cs="Times New Roman"/>
            <w:sz w:val="24"/>
            <w:szCs w:val="24"/>
          </w:rPr>
          <w:t xml:space="preserve">t residential locations </w:t>
        </w:r>
        <w:r w:rsidR="00021337">
          <w:rPr>
            <w:rFonts w:ascii="Times New Roman" w:hAnsi="Times New Roman" w:cs="Times New Roman"/>
            <w:sz w:val="24"/>
            <w:szCs w:val="24"/>
          </w:rPr>
          <w:t xml:space="preserve">in the 30 days before each </w:t>
        </w:r>
        <w:r w:rsidR="00021337" w:rsidRPr="00021337">
          <w:rPr>
            <w:rFonts w:ascii="Times New Roman" w:hAnsi="Times New Roman" w:cs="Times New Roman"/>
            <w:sz w:val="24"/>
            <w:szCs w:val="24"/>
          </w:rPr>
          <w:t>household</w:t>
        </w:r>
        <w:r w:rsidR="00021337">
          <w:rPr>
            <w:rFonts w:ascii="Times New Roman" w:hAnsi="Times New Roman" w:cs="Times New Roman"/>
            <w:sz w:val="24"/>
            <w:szCs w:val="24"/>
          </w:rPr>
          <w:t>’s survey dates</w:t>
        </w:r>
      </w:ins>
      <w:ins w:id="510" w:author="Portner, Claus" w:date="2022-10-17T13:32:00Z">
        <w:r w:rsidR="00B64C07">
          <w:rPr>
            <w:rFonts w:ascii="Times New Roman" w:hAnsi="Times New Roman" w:cs="Times New Roman"/>
            <w:sz w:val="24"/>
            <w:szCs w:val="24"/>
          </w:rPr>
          <w:t xml:space="preserve"> </w:t>
        </w:r>
      </w:ins>
      <w:r w:rsidR="00B64C07">
        <w:rPr>
          <w:rFonts w:ascii="Times New Roman" w:hAnsi="Times New Roman" w:cs="Times New Roman"/>
          <w:sz w:val="24"/>
          <w:szCs w:val="24"/>
        </w:rPr>
        <w:fldChar w:fldCharType="begin"/>
      </w:r>
      <w:r w:rsidR="00C96BE6">
        <w:rPr>
          <w:rFonts w:ascii="Times New Roman" w:hAnsi="Times New Roman" w:cs="Times New Roman"/>
          <w:sz w:val="24"/>
          <w:szCs w:val="24"/>
        </w:rPr>
        <w:instrText xml:space="preserve"> ADDIN ZOTERO_ITEM CSL_CITATION {"citationID":"hcXy5tIR","properties":{"formattedCitation":"(Google, 2022)","plainCitation":"(Google, 2022)","noteIndex":0},"citationItems":[{"id":1289,"uris":["http://zotero.org/groups/4758024/items/UFHJJ4KP"],"itemData":{"id":1289,"type":"webpage","abstract":"See how your community moved differently due to COVID-19","container-title":"COVID-19 Community Mobility Report","title":"COVID-19 Community Mobility Report","URL":"https://www.google.com/covid19/mobility?hl=en","author":[{"family":"Google","given":""}],"accessed":{"date-parts":[["2022",10,17]]},"issued":{"date-parts":[["2022"]]}}}],"schema":"https://github.com/citation-style-language/schema/raw/master/csl-citation.json"} </w:instrText>
      </w:r>
      <w:r w:rsidR="00B64C07">
        <w:rPr>
          <w:rFonts w:ascii="Times New Roman" w:hAnsi="Times New Roman" w:cs="Times New Roman"/>
          <w:sz w:val="24"/>
          <w:szCs w:val="24"/>
        </w:rPr>
        <w:fldChar w:fldCharType="separate"/>
      </w:r>
      <w:r w:rsidR="00C96BE6">
        <w:rPr>
          <w:rFonts w:ascii="Times New Roman" w:hAnsi="Times New Roman" w:cs="Times New Roman"/>
          <w:noProof/>
          <w:sz w:val="24"/>
          <w:szCs w:val="24"/>
        </w:rPr>
        <w:t>(Google, 2022)</w:t>
      </w:r>
      <w:r w:rsidR="00B64C07">
        <w:rPr>
          <w:rFonts w:ascii="Times New Roman" w:hAnsi="Times New Roman" w:cs="Times New Roman"/>
          <w:sz w:val="24"/>
          <w:szCs w:val="24"/>
        </w:rPr>
        <w:fldChar w:fldCharType="end"/>
      </w:r>
      <w:ins w:id="511" w:author="Portner, Claus" w:date="2022-10-17T08:53:00Z">
        <w:r w:rsidR="00021337">
          <w:rPr>
            <w:rFonts w:ascii="Times New Roman" w:hAnsi="Times New Roman" w:cs="Times New Roman"/>
            <w:sz w:val="24"/>
            <w:szCs w:val="24"/>
          </w:rPr>
          <w:t xml:space="preserve">. </w:t>
        </w:r>
      </w:ins>
      <w:ins w:id="512" w:author="Portner, Claus" w:date="2022-10-17T09:04:00Z">
        <w:r w:rsidR="00891179">
          <w:rPr>
            <w:rFonts w:ascii="Times New Roman" w:hAnsi="Times New Roman" w:cs="Times New Roman"/>
            <w:sz w:val="24"/>
            <w:szCs w:val="24"/>
          </w:rPr>
          <w:t xml:space="preserve">Each day of the week </w:t>
        </w:r>
      </w:ins>
      <w:ins w:id="513" w:author="Portner, Claus" w:date="2022-10-17T08:56:00Z">
        <w:r w:rsidR="00C372EB">
          <w:rPr>
            <w:rFonts w:ascii="Times New Roman" w:hAnsi="Times New Roman" w:cs="Times New Roman"/>
            <w:sz w:val="24"/>
            <w:szCs w:val="24"/>
          </w:rPr>
          <w:t xml:space="preserve">is scaled relative to </w:t>
        </w:r>
      </w:ins>
      <w:ins w:id="514" w:author="Portner, Claus" w:date="2022-10-17T08:57:00Z">
        <w:r w:rsidR="006C13D4">
          <w:rPr>
            <w:rFonts w:ascii="Times New Roman" w:hAnsi="Times New Roman" w:cs="Times New Roman"/>
            <w:sz w:val="24"/>
            <w:szCs w:val="24"/>
          </w:rPr>
          <w:t>a “</w:t>
        </w:r>
        <w:r w:rsidR="00FA72EF" w:rsidRPr="00FA72EF">
          <w:rPr>
            <w:rFonts w:ascii="Times New Roman" w:hAnsi="Times New Roman" w:cs="Times New Roman"/>
            <w:sz w:val="24"/>
            <w:szCs w:val="24"/>
          </w:rPr>
          <w:t>baseline day</w:t>
        </w:r>
      </w:ins>
      <w:ins w:id="515" w:author="Portner, Claus" w:date="2022-10-18T13:13:00Z">
        <w:r w:rsidR="00882F16">
          <w:rPr>
            <w:rFonts w:ascii="Times New Roman" w:hAnsi="Times New Roman" w:cs="Times New Roman"/>
            <w:sz w:val="24"/>
            <w:szCs w:val="24"/>
          </w:rPr>
          <w:t>,”</w:t>
        </w:r>
      </w:ins>
      <w:ins w:id="516" w:author="Portner, Claus" w:date="2022-10-17T08:57:00Z">
        <w:r w:rsidR="006C13D4">
          <w:rPr>
            <w:rFonts w:ascii="Times New Roman" w:hAnsi="Times New Roman" w:cs="Times New Roman"/>
            <w:sz w:val="24"/>
            <w:szCs w:val="24"/>
          </w:rPr>
          <w:t xml:space="preserve"> which</w:t>
        </w:r>
        <w:r w:rsidR="00FA72EF" w:rsidRPr="00FA72EF">
          <w:rPr>
            <w:rFonts w:ascii="Times New Roman" w:hAnsi="Times New Roman" w:cs="Times New Roman"/>
            <w:sz w:val="24"/>
            <w:szCs w:val="24"/>
          </w:rPr>
          <w:t xml:space="preserve"> is the median value from </w:t>
        </w:r>
      </w:ins>
      <w:ins w:id="517" w:author="Portner, Claus" w:date="2022-10-17T08:59:00Z">
        <w:r w:rsidR="00E51249">
          <w:rPr>
            <w:rFonts w:ascii="Times New Roman" w:hAnsi="Times New Roman" w:cs="Times New Roman"/>
            <w:sz w:val="24"/>
            <w:szCs w:val="24"/>
          </w:rPr>
          <w:t xml:space="preserve">the </w:t>
        </w:r>
      </w:ins>
      <w:ins w:id="518" w:author="Portner, Claus" w:date="2022-10-18T13:13:00Z">
        <w:r w:rsidR="00882F16">
          <w:rPr>
            <w:rFonts w:ascii="Times New Roman" w:hAnsi="Times New Roman" w:cs="Times New Roman"/>
            <w:sz w:val="24"/>
            <w:szCs w:val="24"/>
          </w:rPr>
          <w:t>five</w:t>
        </w:r>
      </w:ins>
      <w:ins w:id="519" w:author="Portner, Claus" w:date="2022-10-17T08:59:00Z">
        <w:r w:rsidR="00E51249">
          <w:rPr>
            <w:rFonts w:ascii="Times New Roman" w:hAnsi="Times New Roman" w:cs="Times New Roman"/>
            <w:sz w:val="24"/>
            <w:szCs w:val="24"/>
          </w:rPr>
          <w:t xml:space="preserve"> weeks</w:t>
        </w:r>
      </w:ins>
      <w:ins w:id="520" w:author="Portner, Claus" w:date="2022-10-17T09:00:00Z">
        <w:r w:rsidR="004F092D">
          <w:rPr>
            <w:rFonts w:ascii="Times New Roman" w:hAnsi="Times New Roman" w:cs="Times New Roman"/>
            <w:sz w:val="24"/>
            <w:szCs w:val="24"/>
          </w:rPr>
          <w:t>,</w:t>
        </w:r>
      </w:ins>
      <w:ins w:id="521" w:author="Portner, Claus" w:date="2022-10-17T08:57:00Z">
        <w:r w:rsidR="00FA72EF" w:rsidRPr="00FA72EF">
          <w:rPr>
            <w:rFonts w:ascii="Times New Roman" w:hAnsi="Times New Roman" w:cs="Times New Roman"/>
            <w:sz w:val="24"/>
            <w:szCs w:val="24"/>
          </w:rPr>
          <w:t xml:space="preserve"> Jan</w:t>
        </w:r>
        <w:r w:rsidR="006C13D4">
          <w:rPr>
            <w:rFonts w:ascii="Times New Roman" w:hAnsi="Times New Roman" w:cs="Times New Roman"/>
            <w:sz w:val="24"/>
            <w:szCs w:val="24"/>
          </w:rPr>
          <w:t>uary</w:t>
        </w:r>
        <w:r w:rsidR="00FA72EF" w:rsidRPr="00FA72EF">
          <w:rPr>
            <w:rFonts w:ascii="Times New Roman" w:hAnsi="Times New Roman" w:cs="Times New Roman"/>
            <w:sz w:val="24"/>
            <w:szCs w:val="24"/>
          </w:rPr>
          <w:t xml:space="preserve"> 3 – Feb</w:t>
        </w:r>
        <w:r w:rsidR="006C13D4">
          <w:rPr>
            <w:rFonts w:ascii="Times New Roman" w:hAnsi="Times New Roman" w:cs="Times New Roman"/>
            <w:sz w:val="24"/>
            <w:szCs w:val="24"/>
          </w:rPr>
          <w:t>ruary</w:t>
        </w:r>
        <w:r w:rsidR="00FA72EF" w:rsidRPr="00FA72EF">
          <w:rPr>
            <w:rFonts w:ascii="Times New Roman" w:hAnsi="Times New Roman" w:cs="Times New Roman"/>
            <w:sz w:val="24"/>
            <w:szCs w:val="24"/>
          </w:rPr>
          <w:t xml:space="preserve"> 6, 2020</w:t>
        </w:r>
      </w:ins>
      <w:ins w:id="522" w:author="Portner, Claus" w:date="2022-10-17T09:07:00Z">
        <w:r w:rsidR="006308CD">
          <w:rPr>
            <w:rFonts w:ascii="Times New Roman" w:hAnsi="Times New Roman" w:cs="Times New Roman"/>
            <w:sz w:val="24"/>
            <w:szCs w:val="24"/>
          </w:rPr>
          <w:t>, and capture</w:t>
        </w:r>
      </w:ins>
      <w:ins w:id="523" w:author="Portner, Claus" w:date="2022-10-17T09:08:00Z">
        <w:r w:rsidR="006308CD">
          <w:rPr>
            <w:rFonts w:ascii="Times New Roman" w:hAnsi="Times New Roman" w:cs="Times New Roman"/>
            <w:sz w:val="24"/>
            <w:szCs w:val="24"/>
          </w:rPr>
          <w:t>s</w:t>
        </w:r>
      </w:ins>
      <w:ins w:id="524" w:author="Portner, Claus" w:date="2022-10-17T09:07:00Z">
        <w:r w:rsidR="006308CD">
          <w:rPr>
            <w:rFonts w:ascii="Times New Roman" w:hAnsi="Times New Roman" w:cs="Times New Roman"/>
            <w:sz w:val="24"/>
            <w:szCs w:val="24"/>
          </w:rPr>
          <w:t xml:space="preserve"> the change in percent in the time spent at residential locations.</w:t>
        </w:r>
      </w:ins>
      <w:ins w:id="525" w:author="Portner, Claus" w:date="2022-10-17T09:09:00Z">
        <w:r w:rsidR="00C86AB0">
          <w:rPr>
            <w:rFonts w:ascii="Times New Roman" w:hAnsi="Times New Roman" w:cs="Times New Roman"/>
            <w:sz w:val="24"/>
            <w:szCs w:val="24"/>
          </w:rPr>
          <w:t xml:space="preserve"> </w:t>
        </w:r>
      </w:ins>
      <w:ins w:id="526" w:author="Portner, Claus" w:date="2022-10-17T09:01:00Z">
        <w:r w:rsidR="00DB414B">
          <w:rPr>
            <w:rFonts w:ascii="Times New Roman" w:hAnsi="Times New Roman" w:cs="Times New Roman"/>
            <w:sz w:val="24"/>
            <w:szCs w:val="24"/>
          </w:rPr>
          <w:t>Other mobility information, such as</w:t>
        </w:r>
      </w:ins>
      <w:ins w:id="527" w:author="Portner, Claus" w:date="2022-10-17T09:02:00Z">
        <w:r w:rsidR="00D501ED">
          <w:rPr>
            <w:rFonts w:ascii="Times New Roman" w:hAnsi="Times New Roman" w:cs="Times New Roman"/>
            <w:sz w:val="24"/>
            <w:szCs w:val="24"/>
          </w:rPr>
          <w:t xml:space="preserve"> the</w:t>
        </w:r>
      </w:ins>
      <w:ins w:id="528" w:author="Portner, Claus" w:date="2022-10-17T09:01:00Z">
        <w:r w:rsidR="00DB414B">
          <w:rPr>
            <w:rFonts w:ascii="Times New Roman" w:hAnsi="Times New Roman" w:cs="Times New Roman"/>
            <w:sz w:val="24"/>
            <w:szCs w:val="24"/>
          </w:rPr>
          <w:t xml:space="preserve"> number of visitors to </w:t>
        </w:r>
      </w:ins>
      <w:ins w:id="529" w:author="Portner, Claus" w:date="2022-10-17T09:02:00Z">
        <w:r w:rsidR="00D501ED" w:rsidRPr="00D501ED">
          <w:rPr>
            <w:rFonts w:ascii="Times New Roman" w:hAnsi="Times New Roman" w:cs="Times New Roman"/>
            <w:sz w:val="24"/>
            <w:szCs w:val="24"/>
          </w:rPr>
          <w:t>grocer</w:t>
        </w:r>
      </w:ins>
      <w:ins w:id="530" w:author="Portner, Claus" w:date="2022-10-17T09:03:00Z">
        <w:r w:rsidR="00264CE4">
          <w:rPr>
            <w:rFonts w:ascii="Times New Roman" w:hAnsi="Times New Roman" w:cs="Times New Roman"/>
            <w:sz w:val="24"/>
            <w:szCs w:val="24"/>
          </w:rPr>
          <w:t>ies</w:t>
        </w:r>
      </w:ins>
      <w:ins w:id="531" w:author="Portner, Claus" w:date="2022-10-17T09:02:00Z">
        <w:r w:rsidR="00D501ED" w:rsidRPr="00D501ED">
          <w:rPr>
            <w:rFonts w:ascii="Times New Roman" w:hAnsi="Times New Roman" w:cs="Times New Roman"/>
            <w:sz w:val="24"/>
            <w:szCs w:val="24"/>
          </w:rPr>
          <w:t xml:space="preserve"> and pharmac</w:t>
        </w:r>
      </w:ins>
      <w:ins w:id="532" w:author="Portner, Claus" w:date="2022-10-17T09:03:00Z">
        <w:r w:rsidR="00264CE4">
          <w:rPr>
            <w:rFonts w:ascii="Times New Roman" w:hAnsi="Times New Roman" w:cs="Times New Roman"/>
            <w:sz w:val="24"/>
            <w:szCs w:val="24"/>
          </w:rPr>
          <w:t>ies</w:t>
        </w:r>
      </w:ins>
      <w:ins w:id="533" w:author="Portner, Claus" w:date="2022-10-17T09:02:00Z">
        <w:r w:rsidR="00326655">
          <w:rPr>
            <w:rFonts w:ascii="Times New Roman" w:hAnsi="Times New Roman" w:cs="Times New Roman"/>
            <w:sz w:val="24"/>
            <w:szCs w:val="24"/>
          </w:rPr>
          <w:t xml:space="preserve"> per day, are available but </w:t>
        </w:r>
      </w:ins>
      <w:ins w:id="534" w:author="Portner, Claus" w:date="2022-10-17T09:03:00Z">
        <w:r w:rsidR="00264CE4">
          <w:rPr>
            <w:rFonts w:ascii="Times New Roman" w:hAnsi="Times New Roman" w:cs="Times New Roman"/>
            <w:sz w:val="24"/>
            <w:szCs w:val="24"/>
          </w:rPr>
          <w:t>tend to be noisier and give similar results to our time at home measure.</w:t>
        </w:r>
      </w:ins>
    </w:p>
    <w:p w14:paraId="29D3B816" w14:textId="77777777" w:rsidR="00652212" w:rsidRDefault="00294B1D">
      <w:pPr>
        <w:keepNext/>
        <w:spacing w:after="120" w:line="480" w:lineRule="auto"/>
        <w:ind w:firstLine="540"/>
        <w:rPr>
          <w:ins w:id="535" w:author="Portner, Claus" w:date="2022-10-17T14:20:00Z"/>
        </w:rPr>
        <w:pPrChange w:id="536" w:author="Portner, Claus" w:date="2022-10-17T14:22:00Z">
          <w:pPr>
            <w:spacing w:after="120" w:line="480" w:lineRule="auto"/>
            <w:ind w:firstLine="540"/>
            <w:jc w:val="both"/>
          </w:pPr>
        </w:pPrChange>
      </w:pPr>
      <w:ins w:id="537" w:author="Portner, Claus" w:date="2022-10-17T14:14:00Z">
        <w:r>
          <w:rPr>
            <w:rFonts w:ascii="Times New Roman" w:hAnsi="Times New Roman" w:cs="Times New Roman"/>
            <w:noProof/>
            <w:sz w:val="24"/>
            <w:szCs w:val="24"/>
          </w:rPr>
          <w:lastRenderedPageBreak/>
          <w:drawing>
            <wp:inline distT="0" distB="0" distL="0" distR="0" wp14:anchorId="4B30FF78" wp14:editId="745BB4FB">
              <wp:extent cx="5696712" cy="7488936"/>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696712" cy="7488936"/>
                      </a:xfrm>
                      <a:prstGeom prst="rect">
                        <a:avLst/>
                      </a:prstGeom>
                    </pic:spPr>
                  </pic:pic>
                </a:graphicData>
              </a:graphic>
            </wp:inline>
          </w:drawing>
        </w:r>
      </w:ins>
    </w:p>
    <w:p w14:paraId="0B620669" w14:textId="3499EA1A" w:rsidR="00D501ED" w:rsidRDefault="00652212">
      <w:pPr>
        <w:pStyle w:val="Caption"/>
        <w:jc w:val="both"/>
        <w:rPr>
          <w:ins w:id="538" w:author="Portner, Claus" w:date="2022-10-17T14:15:00Z"/>
          <w:rFonts w:ascii="Times New Roman" w:hAnsi="Times New Roman" w:cs="Times New Roman"/>
          <w:sz w:val="24"/>
          <w:szCs w:val="24"/>
        </w:rPr>
        <w:pPrChange w:id="539" w:author="Portner, Claus" w:date="2022-10-17T14:20:00Z">
          <w:pPr>
            <w:spacing w:after="120" w:line="480" w:lineRule="auto"/>
            <w:ind w:firstLine="540"/>
            <w:jc w:val="both"/>
          </w:pPr>
        </w:pPrChange>
      </w:pPr>
      <w:ins w:id="540" w:author="Portner, Claus" w:date="2022-10-17T14:20:00Z">
        <w:r>
          <w:t xml:space="preserve">Figure </w:t>
        </w:r>
        <w:r>
          <w:fldChar w:fldCharType="begin"/>
        </w:r>
        <w:r>
          <w:instrText xml:space="preserve"> SEQ Figure \* ARABIC </w:instrText>
        </w:r>
      </w:ins>
      <w:r>
        <w:fldChar w:fldCharType="separate"/>
      </w:r>
      <w:ins w:id="541" w:author="Portner, Claus" w:date="2022-10-17T14:20:00Z">
        <w:r>
          <w:rPr>
            <w:noProof/>
          </w:rPr>
          <w:t>1</w:t>
        </w:r>
        <w:r>
          <w:fldChar w:fldCharType="end"/>
        </w:r>
        <w:r>
          <w:t xml:space="preserve">: </w:t>
        </w:r>
        <w:r w:rsidRPr="00485F86">
          <w:t>Revised Stringency Index, Time Spent at Residential Locations, Daily New Covid Cases per 100,000 persons and New Deaths per 100,000</w:t>
        </w:r>
      </w:ins>
      <w:ins w:id="542" w:author="Portner, Claus" w:date="2022-10-17T14:48:00Z">
        <w:r w:rsidR="00067270">
          <w:t xml:space="preserve">, and </w:t>
        </w:r>
      </w:ins>
      <w:ins w:id="543" w:author="Portner, Claus" w:date="2022-10-17T14:49:00Z">
        <w:r w:rsidR="00A4094D">
          <w:t xml:space="preserve">Data Collection Window for Each </w:t>
        </w:r>
      </w:ins>
      <w:ins w:id="544" w:author="Portner, Claus" w:date="2022-10-17T14:48:00Z">
        <w:r w:rsidR="00067270">
          <w:t>UHFS Survey Round</w:t>
        </w:r>
      </w:ins>
      <w:ins w:id="545" w:author="Portner, Claus" w:date="2022-10-17T14:49:00Z">
        <w:r w:rsidR="00A4094D">
          <w:t>.</w:t>
        </w:r>
      </w:ins>
      <w:ins w:id="546" w:author="Portner, Claus" w:date="2022-10-17T14:48:00Z">
        <w:r w:rsidR="00067270">
          <w:t xml:space="preserve"> </w:t>
        </w:r>
      </w:ins>
    </w:p>
    <w:p w14:paraId="343F3573" w14:textId="40ADC286" w:rsidR="00FD5EA8" w:rsidDel="002F33F2" w:rsidRDefault="002547A4">
      <w:pPr>
        <w:rPr>
          <w:del w:id="547" w:author="Portner, Claus" w:date="2022-10-17T08:38:00Z"/>
          <w:moveTo w:id="548" w:author="Portner, Claus" w:date="2022-10-17T08:35:00Z"/>
          <w:rFonts w:ascii="Times New Roman" w:hAnsi="Times New Roman" w:cs="Times New Roman"/>
          <w:sz w:val="24"/>
          <w:szCs w:val="24"/>
        </w:rPr>
      </w:pPr>
      <w:ins w:id="549" w:author="Portner, Claus" w:date="2022-10-17T14:22:00Z">
        <w:r>
          <w:rPr>
            <w:rFonts w:ascii="Times New Roman" w:hAnsi="Times New Roman" w:cs="Times New Roman"/>
            <w:sz w:val="24"/>
            <w:szCs w:val="24"/>
          </w:rPr>
          <w:lastRenderedPageBreak/>
          <w:tab/>
          <w:t>Figure 1 shows our revised</w:t>
        </w:r>
      </w:ins>
      <w:ins w:id="550" w:author="Portner, Claus" w:date="2022-10-18T13:12:00Z">
        <w:r w:rsidR="00882F16">
          <w:rPr>
            <w:rFonts w:ascii="Times New Roman" w:hAnsi="Times New Roman" w:cs="Times New Roman"/>
            <w:sz w:val="24"/>
            <w:szCs w:val="24"/>
          </w:rPr>
          <w:t xml:space="preserve"> daily</w:t>
        </w:r>
      </w:ins>
      <w:ins w:id="551" w:author="Portner, Claus" w:date="2022-10-17T14:22:00Z">
        <w:r>
          <w:rPr>
            <w:rFonts w:ascii="Times New Roman" w:hAnsi="Times New Roman" w:cs="Times New Roman"/>
            <w:sz w:val="24"/>
            <w:szCs w:val="24"/>
          </w:rPr>
          <w:t xml:space="preserve"> stringency</w:t>
        </w:r>
      </w:ins>
      <w:ins w:id="552" w:author="Portner, Claus" w:date="2022-10-17T14:23:00Z">
        <w:r>
          <w:rPr>
            <w:rFonts w:ascii="Times New Roman" w:hAnsi="Times New Roman" w:cs="Times New Roman"/>
            <w:sz w:val="24"/>
            <w:szCs w:val="24"/>
          </w:rPr>
          <w:t xml:space="preserve"> index, the</w:t>
        </w:r>
      </w:ins>
      <w:ins w:id="553" w:author="Portner, Claus" w:date="2022-10-17T14:52:00Z">
        <w:r w:rsidR="007070C4">
          <w:rPr>
            <w:rFonts w:ascii="Times New Roman" w:hAnsi="Times New Roman" w:cs="Times New Roman"/>
            <w:sz w:val="24"/>
            <w:szCs w:val="24"/>
          </w:rPr>
          <w:t xml:space="preserve"> daily</w:t>
        </w:r>
      </w:ins>
      <w:ins w:id="554" w:author="Portner, Claus" w:date="2022-10-17T14:23:00Z">
        <w:r>
          <w:rPr>
            <w:rFonts w:ascii="Times New Roman" w:hAnsi="Times New Roman" w:cs="Times New Roman"/>
            <w:sz w:val="24"/>
            <w:szCs w:val="24"/>
          </w:rPr>
          <w:t xml:space="preserve"> Google Mobility measure of time spent at residential </w:t>
        </w:r>
        <w:r w:rsidR="00896BFC">
          <w:rPr>
            <w:rFonts w:ascii="Times New Roman" w:hAnsi="Times New Roman" w:cs="Times New Roman"/>
            <w:sz w:val="24"/>
            <w:szCs w:val="24"/>
          </w:rPr>
          <w:t>locations</w:t>
        </w:r>
        <w:r>
          <w:rPr>
            <w:rFonts w:ascii="Times New Roman" w:hAnsi="Times New Roman" w:cs="Times New Roman"/>
            <w:sz w:val="24"/>
            <w:szCs w:val="24"/>
          </w:rPr>
          <w:t xml:space="preserve">, the </w:t>
        </w:r>
      </w:ins>
      <w:ins w:id="555" w:author="Portner, Claus" w:date="2022-10-18T13:12:00Z">
        <w:r w:rsidR="00882F16">
          <w:rPr>
            <w:rFonts w:ascii="Times New Roman" w:hAnsi="Times New Roman" w:cs="Times New Roman"/>
            <w:sz w:val="24"/>
            <w:szCs w:val="24"/>
          </w:rPr>
          <w:t>smoothened</w:t>
        </w:r>
      </w:ins>
      <w:ins w:id="556" w:author="Portner, Claus" w:date="2022-10-17T14:23:00Z">
        <w:r>
          <w:rPr>
            <w:rFonts w:ascii="Times New Roman" w:hAnsi="Times New Roman" w:cs="Times New Roman"/>
            <w:sz w:val="24"/>
            <w:szCs w:val="24"/>
          </w:rPr>
          <w:t xml:space="preserve"> daily number of </w:t>
        </w:r>
        <w:r w:rsidR="00896BFC">
          <w:rPr>
            <w:rFonts w:ascii="Times New Roman" w:hAnsi="Times New Roman" w:cs="Times New Roman"/>
            <w:sz w:val="24"/>
            <w:szCs w:val="24"/>
          </w:rPr>
          <w:t xml:space="preserve">new </w:t>
        </w:r>
        <w:r>
          <w:rPr>
            <w:rFonts w:ascii="Times New Roman" w:hAnsi="Times New Roman" w:cs="Times New Roman"/>
            <w:sz w:val="24"/>
            <w:szCs w:val="24"/>
          </w:rPr>
          <w:t>Covid-19 cases and death</w:t>
        </w:r>
        <w:r w:rsidR="00896BFC">
          <w:rPr>
            <w:rFonts w:ascii="Times New Roman" w:hAnsi="Times New Roman" w:cs="Times New Roman"/>
            <w:sz w:val="24"/>
            <w:szCs w:val="24"/>
          </w:rPr>
          <w:t>s per 100,000 persons</w:t>
        </w:r>
      </w:ins>
      <w:ins w:id="557" w:author="Portner, Claus" w:date="2022-10-17T14:50:00Z">
        <w:r w:rsidR="00F068FC">
          <w:rPr>
            <w:rFonts w:ascii="Times New Roman" w:hAnsi="Times New Roman" w:cs="Times New Roman"/>
            <w:sz w:val="24"/>
            <w:szCs w:val="24"/>
          </w:rPr>
          <w:t>,</w:t>
        </w:r>
        <w:r w:rsidR="006238C9">
          <w:rPr>
            <w:rFonts w:ascii="Times New Roman" w:hAnsi="Times New Roman" w:cs="Times New Roman"/>
            <w:sz w:val="24"/>
            <w:szCs w:val="24"/>
          </w:rPr>
          <w:t xml:space="preserve"> </w:t>
        </w:r>
      </w:ins>
      <w:r w:rsidR="00EE5F50">
        <w:rPr>
          <w:rFonts w:ascii="Times New Roman" w:hAnsi="Times New Roman" w:cs="Times New Roman"/>
          <w:sz w:val="24"/>
          <w:szCs w:val="24"/>
        </w:rPr>
        <w:t>and</w:t>
      </w:r>
      <w:ins w:id="558" w:author="Portner, Claus" w:date="2022-10-17T14:50:00Z">
        <w:r w:rsidR="00F068FC">
          <w:rPr>
            <w:rFonts w:ascii="Times New Roman" w:hAnsi="Times New Roman" w:cs="Times New Roman"/>
            <w:sz w:val="24"/>
            <w:szCs w:val="24"/>
          </w:rPr>
          <w:t xml:space="preserve"> the data </w:t>
        </w:r>
        <w:r w:rsidR="006238C9">
          <w:rPr>
            <w:rFonts w:ascii="Times New Roman" w:hAnsi="Times New Roman" w:cs="Times New Roman"/>
            <w:sz w:val="24"/>
            <w:szCs w:val="24"/>
          </w:rPr>
          <w:t>collection window for each of the UHFS rounds in shaded</w:t>
        </w:r>
      </w:ins>
      <w:moveToRangeStart w:id="559" w:author="Portner, Claus" w:date="2022-10-17T08:35:00Z" w:name="move116888168"/>
      <w:moveTo w:id="560" w:author="Portner, Claus" w:date="2022-10-17T08:35:00Z">
        <w:del w:id="561" w:author="Portner, Claus" w:date="2022-10-17T14:24:00Z">
          <w:r w:rsidR="00FD5EA8" w:rsidDel="00896BFC">
            <w:rPr>
              <w:rFonts w:ascii="Times New Roman" w:hAnsi="Times New Roman" w:cs="Times New Roman"/>
              <w:sz w:val="24"/>
              <w:szCs w:val="24"/>
            </w:rPr>
            <w:delText>CLAUS, HAVE TO ADD THE DESCRIPTION OF THE GRAPH YOU CREATED</w:delText>
          </w:r>
        </w:del>
      </w:moveTo>
    </w:p>
    <w:moveToRangeEnd w:id="559"/>
    <w:p w14:paraId="5B5E150C" w14:textId="673EB33E" w:rsidR="002F33F2" w:rsidRPr="006C4063" w:rsidDel="00896BFC" w:rsidRDefault="002F33F2">
      <w:pPr>
        <w:rPr>
          <w:del w:id="562" w:author="Portner, Claus" w:date="2022-10-17T14:24:00Z"/>
          <w:rFonts w:ascii="Times New Roman" w:hAnsi="Times New Roman" w:cs="Times New Roman"/>
          <w:iCs/>
          <w:sz w:val="24"/>
          <w:szCs w:val="24"/>
        </w:rPr>
        <w:pPrChange w:id="563" w:author="Portner, Claus" w:date="2022-10-17T08:38:00Z">
          <w:pPr>
            <w:spacing w:after="120" w:line="480" w:lineRule="auto"/>
            <w:ind w:firstLine="540"/>
            <w:jc w:val="both"/>
          </w:pPr>
        </w:pPrChange>
      </w:pPr>
    </w:p>
    <w:p w14:paraId="23A2D7AA" w14:textId="2AF08803" w:rsidR="00896BFC" w:rsidRDefault="006238C9" w:rsidP="005C38C9">
      <w:pPr>
        <w:spacing w:line="480" w:lineRule="auto"/>
        <w:jc w:val="both"/>
        <w:rPr>
          <w:ins w:id="564" w:author="Portner, Claus" w:date="2022-10-18T09:51:00Z"/>
          <w:rFonts w:ascii="Times New Roman" w:hAnsi="Times New Roman" w:cs="Times New Roman"/>
          <w:sz w:val="24"/>
          <w:szCs w:val="24"/>
        </w:rPr>
      </w:pPr>
      <w:bookmarkStart w:id="565" w:name="OLE_LINK4"/>
      <w:ins w:id="566" w:author="Portner, Claus" w:date="2022-10-17T14:50:00Z">
        <w:r>
          <w:rPr>
            <w:rFonts w:ascii="Times New Roman" w:hAnsi="Times New Roman" w:cs="Times New Roman"/>
            <w:sz w:val="24"/>
            <w:szCs w:val="24"/>
          </w:rPr>
          <w:t xml:space="preserve"> grey.</w:t>
        </w:r>
      </w:ins>
      <w:ins w:id="567" w:author="Portner, Claus" w:date="2022-10-17T14:53:00Z">
        <w:r w:rsidR="00966341">
          <w:rPr>
            <w:rFonts w:ascii="Times New Roman" w:hAnsi="Times New Roman" w:cs="Times New Roman"/>
            <w:sz w:val="24"/>
            <w:szCs w:val="24"/>
          </w:rPr>
          <w:t xml:space="preserve"> The strongest restrictions </w:t>
        </w:r>
        <w:r w:rsidR="002B3DF4">
          <w:rPr>
            <w:rFonts w:ascii="Times New Roman" w:hAnsi="Times New Roman" w:cs="Times New Roman"/>
            <w:sz w:val="24"/>
            <w:szCs w:val="24"/>
          </w:rPr>
          <w:t xml:space="preserve">are just </w:t>
        </w:r>
      </w:ins>
      <w:ins w:id="568" w:author="Portner, Claus" w:date="2022-10-17T14:54:00Z">
        <w:r w:rsidR="007F4AE9">
          <w:rPr>
            <w:rFonts w:ascii="Times New Roman" w:hAnsi="Times New Roman" w:cs="Times New Roman"/>
            <w:sz w:val="24"/>
            <w:szCs w:val="24"/>
          </w:rPr>
          <w:t>before</w:t>
        </w:r>
      </w:ins>
      <w:ins w:id="569" w:author="Portner, Claus" w:date="2022-10-17T14:53:00Z">
        <w:r w:rsidR="002B3DF4">
          <w:rPr>
            <w:rFonts w:ascii="Times New Roman" w:hAnsi="Times New Roman" w:cs="Times New Roman"/>
            <w:sz w:val="24"/>
            <w:szCs w:val="24"/>
          </w:rPr>
          <w:t xml:space="preserve"> round 1, where there is an almost complete lockdown</w:t>
        </w:r>
        <w:r w:rsidR="007F4AE9">
          <w:rPr>
            <w:rFonts w:ascii="Times New Roman" w:hAnsi="Times New Roman" w:cs="Times New Roman"/>
            <w:sz w:val="24"/>
            <w:szCs w:val="24"/>
          </w:rPr>
          <w:t>.</w:t>
        </w:r>
      </w:ins>
      <w:ins w:id="570" w:author="Portner, Claus" w:date="2022-10-17T14:54:00Z">
        <w:r w:rsidR="007E783C">
          <w:rPr>
            <w:rFonts w:ascii="Times New Roman" w:hAnsi="Times New Roman" w:cs="Times New Roman"/>
            <w:sz w:val="24"/>
            <w:szCs w:val="24"/>
          </w:rPr>
          <w:t xml:space="preserve"> The second lockdown</w:t>
        </w:r>
      </w:ins>
      <w:ins w:id="571" w:author="Portner, Claus" w:date="2022-10-17T14:55:00Z">
        <w:r w:rsidR="007E783C">
          <w:rPr>
            <w:rFonts w:ascii="Times New Roman" w:hAnsi="Times New Roman" w:cs="Times New Roman"/>
            <w:sz w:val="24"/>
            <w:szCs w:val="24"/>
          </w:rPr>
          <w:t xml:space="preserve"> is </w:t>
        </w:r>
      </w:ins>
      <w:ins w:id="572" w:author="Portner, Claus" w:date="2022-10-18T13:13:00Z">
        <w:r w:rsidR="00882F16">
          <w:rPr>
            <w:rFonts w:ascii="Times New Roman" w:hAnsi="Times New Roman" w:cs="Times New Roman"/>
            <w:sz w:val="24"/>
            <w:szCs w:val="24"/>
          </w:rPr>
          <w:t>nearly</w:t>
        </w:r>
      </w:ins>
      <w:ins w:id="573" w:author="Portner, Claus" w:date="2022-10-17T14:58:00Z">
        <w:r w:rsidR="00C90EC0">
          <w:rPr>
            <w:rFonts w:ascii="Times New Roman" w:hAnsi="Times New Roman" w:cs="Times New Roman"/>
            <w:sz w:val="24"/>
            <w:szCs w:val="24"/>
          </w:rPr>
          <w:t xml:space="preserve"> as strict according to our stringency measure as the first.</w:t>
        </w:r>
        <w:r w:rsidR="00761FAE">
          <w:rPr>
            <w:rFonts w:ascii="Times New Roman" w:hAnsi="Times New Roman" w:cs="Times New Roman"/>
            <w:sz w:val="24"/>
            <w:szCs w:val="24"/>
          </w:rPr>
          <w:t xml:space="preserve"> Furthe</w:t>
        </w:r>
      </w:ins>
      <w:ins w:id="574" w:author="Portner, Claus" w:date="2022-10-17T14:59:00Z">
        <w:r w:rsidR="00761FAE">
          <w:rPr>
            <w:rFonts w:ascii="Times New Roman" w:hAnsi="Times New Roman" w:cs="Times New Roman"/>
            <w:sz w:val="24"/>
            <w:szCs w:val="24"/>
          </w:rPr>
          <w:t xml:space="preserve">rmore, the </w:t>
        </w:r>
        <w:r w:rsidR="0040784F">
          <w:rPr>
            <w:rFonts w:ascii="Times New Roman" w:hAnsi="Times New Roman" w:cs="Times New Roman"/>
            <w:sz w:val="24"/>
            <w:szCs w:val="24"/>
          </w:rPr>
          <w:t>four months</w:t>
        </w:r>
        <w:r w:rsidR="00761FAE">
          <w:rPr>
            <w:rFonts w:ascii="Times New Roman" w:hAnsi="Times New Roman" w:cs="Times New Roman"/>
            <w:sz w:val="24"/>
            <w:szCs w:val="24"/>
          </w:rPr>
          <w:t xml:space="preserve"> after each lockdown show </w:t>
        </w:r>
      </w:ins>
      <w:ins w:id="575" w:author="Portner, Claus" w:date="2022-10-17T15:00:00Z">
        <w:r w:rsidR="004278B9">
          <w:rPr>
            <w:rFonts w:ascii="Times New Roman" w:hAnsi="Times New Roman" w:cs="Times New Roman"/>
            <w:sz w:val="24"/>
            <w:szCs w:val="24"/>
          </w:rPr>
          <w:t>similar stringency levels, with stringency only dropping in September 2020.</w:t>
        </w:r>
      </w:ins>
    </w:p>
    <w:p w14:paraId="6EDA8358" w14:textId="755CA15D" w:rsidR="004F43A8" w:rsidRDefault="004F43A8" w:rsidP="005C38C9">
      <w:pPr>
        <w:spacing w:line="480" w:lineRule="auto"/>
        <w:jc w:val="both"/>
        <w:rPr>
          <w:ins w:id="576" w:author="Portner, Claus" w:date="2022-10-18T10:04:00Z"/>
          <w:rFonts w:ascii="Times New Roman" w:hAnsi="Times New Roman" w:cs="Times New Roman"/>
          <w:sz w:val="24"/>
          <w:szCs w:val="24"/>
        </w:rPr>
      </w:pPr>
      <w:ins w:id="577" w:author="Portner, Claus" w:date="2022-10-18T09:51:00Z">
        <w:r>
          <w:rPr>
            <w:rFonts w:ascii="Times New Roman" w:hAnsi="Times New Roman" w:cs="Times New Roman"/>
            <w:sz w:val="24"/>
            <w:szCs w:val="24"/>
          </w:rPr>
          <w:tab/>
          <w:t>That the lockdown policies were enforced</w:t>
        </w:r>
        <w:r w:rsidR="00FC0EDB">
          <w:rPr>
            <w:rFonts w:ascii="Times New Roman" w:hAnsi="Times New Roman" w:cs="Times New Roman"/>
            <w:sz w:val="24"/>
            <w:szCs w:val="24"/>
          </w:rPr>
          <w:t xml:space="preserve"> is shown by the substantial increases in the amount of time spent at residential locations during the </w:t>
        </w:r>
      </w:ins>
      <w:ins w:id="578" w:author="Portner, Claus" w:date="2022-10-18T09:52:00Z">
        <w:r w:rsidR="00BE1EA1">
          <w:rPr>
            <w:rFonts w:ascii="Times New Roman" w:hAnsi="Times New Roman" w:cs="Times New Roman"/>
            <w:sz w:val="24"/>
            <w:szCs w:val="24"/>
          </w:rPr>
          <w:t xml:space="preserve">April </w:t>
        </w:r>
        <w:r w:rsidR="002006C8">
          <w:rPr>
            <w:rFonts w:ascii="Times New Roman" w:hAnsi="Times New Roman" w:cs="Times New Roman"/>
            <w:sz w:val="24"/>
            <w:szCs w:val="24"/>
          </w:rPr>
          <w:t>through</w:t>
        </w:r>
        <w:r w:rsidR="00BE1EA1">
          <w:rPr>
            <w:rFonts w:ascii="Times New Roman" w:hAnsi="Times New Roman" w:cs="Times New Roman"/>
            <w:sz w:val="24"/>
            <w:szCs w:val="24"/>
          </w:rPr>
          <w:t xml:space="preserve"> June 2020 and </w:t>
        </w:r>
        <w:r w:rsidR="002006C8">
          <w:rPr>
            <w:rFonts w:ascii="Times New Roman" w:hAnsi="Times New Roman" w:cs="Times New Roman"/>
            <w:sz w:val="24"/>
            <w:szCs w:val="24"/>
          </w:rPr>
          <w:t xml:space="preserve">the June through August 2021 periods. </w:t>
        </w:r>
      </w:ins>
      <w:ins w:id="579" w:author="Portner, Claus" w:date="2022-10-18T09:58:00Z">
        <w:r w:rsidR="006C4930">
          <w:rPr>
            <w:rFonts w:ascii="Times New Roman" w:hAnsi="Times New Roman" w:cs="Times New Roman"/>
            <w:sz w:val="24"/>
            <w:szCs w:val="24"/>
          </w:rPr>
          <w:t xml:space="preserve">Despite </w:t>
        </w:r>
      </w:ins>
      <w:ins w:id="580" w:author="Portner, Claus" w:date="2022-10-18T09:59:00Z">
        <w:r w:rsidR="001611DC">
          <w:rPr>
            <w:rFonts w:ascii="Times New Roman" w:hAnsi="Times New Roman" w:cs="Times New Roman"/>
            <w:sz w:val="24"/>
            <w:szCs w:val="24"/>
          </w:rPr>
          <w:t>some</w:t>
        </w:r>
      </w:ins>
      <w:ins w:id="581" w:author="Portner, Claus" w:date="2022-10-18T10:00:00Z">
        <w:r w:rsidR="00E30425">
          <w:rPr>
            <w:rFonts w:ascii="Times New Roman" w:hAnsi="Times New Roman" w:cs="Times New Roman"/>
            <w:sz w:val="24"/>
            <w:szCs w:val="24"/>
          </w:rPr>
          <w:t xml:space="preserve"> remaining</w:t>
        </w:r>
      </w:ins>
      <w:ins w:id="582" w:author="Portner, Claus" w:date="2022-10-18T09:59:00Z">
        <w:r w:rsidR="001611DC">
          <w:rPr>
            <w:rFonts w:ascii="Times New Roman" w:hAnsi="Times New Roman" w:cs="Times New Roman"/>
            <w:sz w:val="24"/>
            <w:szCs w:val="24"/>
          </w:rPr>
          <w:t xml:space="preserve"> </w:t>
        </w:r>
      </w:ins>
      <w:ins w:id="583" w:author="Portner, Claus" w:date="2022-10-18T09:58:00Z">
        <w:r w:rsidR="006C4930">
          <w:rPr>
            <w:rFonts w:ascii="Times New Roman" w:hAnsi="Times New Roman" w:cs="Times New Roman"/>
            <w:sz w:val="24"/>
            <w:szCs w:val="24"/>
          </w:rPr>
          <w:t xml:space="preserve">restrictions </w:t>
        </w:r>
      </w:ins>
      <w:ins w:id="584" w:author="Portner, Claus" w:date="2022-10-18T09:59:00Z">
        <w:r w:rsidR="00384235">
          <w:rPr>
            <w:rFonts w:ascii="Times New Roman" w:hAnsi="Times New Roman" w:cs="Times New Roman"/>
            <w:sz w:val="24"/>
            <w:szCs w:val="24"/>
          </w:rPr>
          <w:t>during the second and third rounds</w:t>
        </w:r>
      </w:ins>
      <w:ins w:id="585" w:author="Portner, Claus" w:date="2022-10-18T10:00:00Z">
        <w:r w:rsidR="00BC58AE">
          <w:rPr>
            <w:rFonts w:ascii="Times New Roman" w:hAnsi="Times New Roman" w:cs="Times New Roman"/>
            <w:sz w:val="24"/>
            <w:szCs w:val="24"/>
          </w:rPr>
          <w:t>,</w:t>
        </w:r>
      </w:ins>
      <w:ins w:id="586" w:author="Portner, Claus" w:date="2022-10-18T09:59:00Z">
        <w:r w:rsidR="00384235">
          <w:rPr>
            <w:rFonts w:ascii="Times New Roman" w:hAnsi="Times New Roman" w:cs="Times New Roman"/>
            <w:sz w:val="24"/>
            <w:szCs w:val="24"/>
          </w:rPr>
          <w:t xml:space="preserve"> the time spent at residential locations had returned to almost the baseline by the end of </w:t>
        </w:r>
      </w:ins>
      <w:ins w:id="587" w:author="Portner, Claus" w:date="2022-10-18T10:00:00Z">
        <w:r w:rsidR="00BC58AE">
          <w:rPr>
            <w:rFonts w:ascii="Times New Roman" w:hAnsi="Times New Roman" w:cs="Times New Roman"/>
            <w:sz w:val="24"/>
            <w:szCs w:val="24"/>
          </w:rPr>
          <w:t>the second round’s data collection in mid-August 2020</w:t>
        </w:r>
      </w:ins>
      <w:ins w:id="588" w:author="Portner, Claus" w:date="2022-10-18T10:01:00Z">
        <w:r w:rsidR="00E30425">
          <w:rPr>
            <w:rFonts w:ascii="Times New Roman" w:hAnsi="Times New Roman" w:cs="Times New Roman"/>
            <w:sz w:val="24"/>
            <w:szCs w:val="24"/>
          </w:rPr>
          <w:t>, which is why we did not include the third round as a lockdown round.</w:t>
        </w:r>
        <w:r w:rsidR="00B5237E">
          <w:rPr>
            <w:rFonts w:ascii="Times New Roman" w:hAnsi="Times New Roman" w:cs="Times New Roman"/>
            <w:sz w:val="24"/>
            <w:szCs w:val="24"/>
          </w:rPr>
          <w:t xml:space="preserve"> </w:t>
        </w:r>
      </w:ins>
      <w:ins w:id="589" w:author="Portner, Claus" w:date="2022-10-18T10:02:00Z">
        <w:r w:rsidR="00E70EA9">
          <w:rPr>
            <w:rFonts w:ascii="Times New Roman" w:hAnsi="Times New Roman" w:cs="Times New Roman"/>
            <w:sz w:val="24"/>
            <w:szCs w:val="24"/>
          </w:rPr>
          <w:t>Through the non-lockdown periods</w:t>
        </w:r>
        <w:r w:rsidR="005612F1">
          <w:rPr>
            <w:rFonts w:ascii="Times New Roman" w:hAnsi="Times New Roman" w:cs="Times New Roman"/>
            <w:sz w:val="24"/>
            <w:szCs w:val="24"/>
          </w:rPr>
          <w:t>, the time spent at home remained relatively st</w:t>
        </w:r>
      </w:ins>
      <w:ins w:id="590" w:author="Portner, Claus" w:date="2022-10-18T10:03:00Z">
        <w:r w:rsidR="005612F1">
          <w:rPr>
            <w:rFonts w:ascii="Times New Roman" w:hAnsi="Times New Roman" w:cs="Times New Roman"/>
            <w:sz w:val="24"/>
            <w:szCs w:val="24"/>
          </w:rPr>
          <w:t xml:space="preserve">able </w:t>
        </w:r>
        <w:r w:rsidR="004D148B">
          <w:rPr>
            <w:rFonts w:ascii="Times New Roman" w:hAnsi="Times New Roman" w:cs="Times New Roman"/>
            <w:sz w:val="24"/>
            <w:szCs w:val="24"/>
          </w:rPr>
          <w:t xml:space="preserve">except for the Christmas and New </w:t>
        </w:r>
      </w:ins>
      <w:ins w:id="591" w:author="Portner, Claus" w:date="2022-10-18T10:04:00Z">
        <w:r w:rsidR="004D148B">
          <w:rPr>
            <w:rFonts w:ascii="Times New Roman" w:hAnsi="Times New Roman" w:cs="Times New Roman"/>
            <w:sz w:val="24"/>
            <w:szCs w:val="24"/>
          </w:rPr>
          <w:t>Year’s</w:t>
        </w:r>
      </w:ins>
      <w:ins w:id="592" w:author="Portner, Claus" w:date="2022-10-18T10:03:00Z">
        <w:r w:rsidR="004D148B">
          <w:rPr>
            <w:rFonts w:ascii="Times New Roman" w:hAnsi="Times New Roman" w:cs="Times New Roman"/>
            <w:sz w:val="24"/>
            <w:szCs w:val="24"/>
          </w:rPr>
          <w:t xml:space="preserve"> celebrations.</w:t>
        </w:r>
      </w:ins>
    </w:p>
    <w:p w14:paraId="7DA766D7" w14:textId="55EEF87A" w:rsidR="006425AC" w:rsidRPr="00DC7C7F" w:rsidRDefault="006425AC" w:rsidP="005C38C9">
      <w:pPr>
        <w:spacing w:line="480" w:lineRule="auto"/>
        <w:jc w:val="both"/>
        <w:rPr>
          <w:ins w:id="593" w:author="Portner, Claus" w:date="2022-10-17T14:24:00Z"/>
          <w:rFonts w:ascii="Times New Roman" w:hAnsi="Times New Roman" w:cs="Times New Roman"/>
          <w:sz w:val="24"/>
          <w:szCs w:val="24"/>
        </w:rPr>
      </w:pPr>
      <w:ins w:id="594" w:author="Portner, Claus" w:date="2022-10-18T10:04:00Z">
        <w:r>
          <w:rPr>
            <w:rFonts w:ascii="Times New Roman" w:hAnsi="Times New Roman" w:cs="Times New Roman"/>
            <w:sz w:val="24"/>
            <w:szCs w:val="24"/>
          </w:rPr>
          <w:tab/>
        </w:r>
      </w:ins>
      <w:ins w:id="595" w:author="Portner, Claus" w:date="2022-10-18T11:53:00Z">
        <w:r w:rsidR="00643C92">
          <w:rPr>
            <w:rFonts w:ascii="Times New Roman" w:hAnsi="Times New Roman" w:cs="Times New Roman"/>
            <w:sz w:val="24"/>
            <w:szCs w:val="24"/>
          </w:rPr>
          <w:t>The number of confirmed infections and deaths from Covid</w:t>
        </w:r>
      </w:ins>
      <w:ins w:id="596" w:author="Portner, Claus" w:date="2022-10-18T11:54:00Z">
        <w:r w:rsidR="00643C92">
          <w:rPr>
            <w:rFonts w:ascii="Times New Roman" w:hAnsi="Times New Roman" w:cs="Times New Roman"/>
            <w:sz w:val="24"/>
            <w:szCs w:val="24"/>
          </w:rPr>
          <w:t xml:space="preserve"> remained very low in Uganda until </w:t>
        </w:r>
      </w:ins>
      <w:ins w:id="597" w:author="Portner, Claus" w:date="2022-10-18T12:26:00Z">
        <w:r w:rsidR="00240214">
          <w:rPr>
            <w:rFonts w:ascii="Times New Roman" w:hAnsi="Times New Roman" w:cs="Times New Roman"/>
            <w:sz w:val="24"/>
            <w:szCs w:val="24"/>
          </w:rPr>
          <w:t>halfway</w:t>
        </w:r>
      </w:ins>
      <w:ins w:id="598" w:author="Portner, Claus" w:date="2022-10-18T11:54:00Z">
        <w:r w:rsidR="00643C92">
          <w:rPr>
            <w:rFonts w:ascii="Times New Roman" w:hAnsi="Times New Roman" w:cs="Times New Roman"/>
            <w:sz w:val="24"/>
            <w:szCs w:val="24"/>
          </w:rPr>
          <w:t xml:space="preserve"> through 2021.</w:t>
        </w:r>
      </w:ins>
      <w:ins w:id="599" w:author="Portner, Claus" w:date="2022-10-18T12:17:00Z">
        <w:r w:rsidR="00866B34">
          <w:rPr>
            <w:rFonts w:ascii="Times New Roman" w:hAnsi="Times New Roman" w:cs="Times New Roman"/>
            <w:sz w:val="24"/>
            <w:szCs w:val="24"/>
          </w:rPr>
          <w:t xml:space="preserve"> Even with the spike in cases in 2021,</w:t>
        </w:r>
      </w:ins>
      <w:ins w:id="600" w:author="Portner, Claus" w:date="2022-10-18T12:24:00Z">
        <w:r w:rsidR="00B36353">
          <w:rPr>
            <w:rFonts w:ascii="Times New Roman" w:hAnsi="Times New Roman" w:cs="Times New Roman"/>
            <w:sz w:val="24"/>
            <w:szCs w:val="24"/>
          </w:rPr>
          <w:t xml:space="preserve"> Uganda’s</w:t>
        </w:r>
      </w:ins>
      <w:ins w:id="601" w:author="Portner, Claus" w:date="2022-10-18T12:17:00Z">
        <w:r w:rsidR="00866B34">
          <w:rPr>
            <w:rFonts w:ascii="Times New Roman" w:hAnsi="Times New Roman" w:cs="Times New Roman"/>
            <w:sz w:val="24"/>
            <w:szCs w:val="24"/>
          </w:rPr>
          <w:t xml:space="preserve"> cumulative number of cases per 100,000 </w:t>
        </w:r>
      </w:ins>
      <w:ins w:id="602" w:author="Portner, Claus" w:date="2022-10-18T12:24:00Z">
        <w:r w:rsidR="00B36353">
          <w:rPr>
            <w:rFonts w:ascii="Times New Roman" w:hAnsi="Times New Roman" w:cs="Times New Roman"/>
            <w:sz w:val="24"/>
            <w:szCs w:val="24"/>
          </w:rPr>
          <w:t xml:space="preserve">at the end of 2021 </w:t>
        </w:r>
      </w:ins>
      <w:ins w:id="603" w:author="Portner, Claus" w:date="2022-10-18T12:17:00Z">
        <w:r w:rsidR="00866B34">
          <w:rPr>
            <w:rFonts w:ascii="Times New Roman" w:hAnsi="Times New Roman" w:cs="Times New Roman"/>
            <w:sz w:val="24"/>
            <w:szCs w:val="24"/>
          </w:rPr>
          <w:t>was only 306.9 compared with 16,294.5 in the US.</w:t>
        </w:r>
      </w:ins>
      <w:ins w:id="604" w:author="Portner, Claus" w:date="2022-10-18T12:11:00Z">
        <w:r w:rsidR="00866B34">
          <w:rPr>
            <w:rFonts w:ascii="Times New Roman" w:hAnsi="Times New Roman" w:cs="Times New Roman"/>
            <w:sz w:val="24"/>
            <w:szCs w:val="24"/>
          </w:rPr>
          <w:t xml:space="preserve"> Furthermore,</w:t>
        </w:r>
      </w:ins>
      <w:ins w:id="605" w:author="Portner, Claus" w:date="2022-10-18T11:54:00Z">
        <w:r w:rsidR="00643C92">
          <w:rPr>
            <w:rFonts w:ascii="Times New Roman" w:hAnsi="Times New Roman" w:cs="Times New Roman"/>
            <w:sz w:val="24"/>
            <w:szCs w:val="24"/>
          </w:rPr>
          <w:t xml:space="preserve"> </w:t>
        </w:r>
      </w:ins>
      <w:ins w:id="606" w:author="Portner, Claus" w:date="2022-10-18T12:11:00Z">
        <w:r w:rsidR="00866B34">
          <w:rPr>
            <w:rFonts w:ascii="Times New Roman" w:hAnsi="Times New Roman" w:cs="Times New Roman"/>
            <w:sz w:val="24"/>
            <w:szCs w:val="24"/>
          </w:rPr>
          <w:t>a</w:t>
        </w:r>
      </w:ins>
      <w:ins w:id="607" w:author="Portner, Claus" w:date="2022-10-18T12:07:00Z">
        <w:r w:rsidR="008D5CB2">
          <w:rPr>
            <w:rFonts w:ascii="Times New Roman" w:hAnsi="Times New Roman" w:cs="Times New Roman"/>
            <w:sz w:val="24"/>
            <w:szCs w:val="24"/>
          </w:rPr>
          <w:t xml:space="preserve">s in many other developing countries, the number of Covid deaths </w:t>
        </w:r>
      </w:ins>
      <w:ins w:id="608" w:author="Portner, Claus" w:date="2022-10-18T12:26:00Z">
        <w:r w:rsidR="00240214">
          <w:rPr>
            <w:rFonts w:ascii="Times New Roman" w:hAnsi="Times New Roman" w:cs="Times New Roman"/>
            <w:sz w:val="24"/>
            <w:szCs w:val="24"/>
          </w:rPr>
          <w:t>was</w:t>
        </w:r>
      </w:ins>
      <w:ins w:id="609" w:author="Portner, Claus" w:date="2022-10-18T12:07:00Z">
        <w:r w:rsidR="008D5CB2">
          <w:rPr>
            <w:rFonts w:ascii="Times New Roman" w:hAnsi="Times New Roman" w:cs="Times New Roman"/>
            <w:sz w:val="24"/>
            <w:szCs w:val="24"/>
          </w:rPr>
          <w:t xml:space="preserve"> low.</w:t>
        </w:r>
      </w:ins>
      <w:ins w:id="610" w:author="Portner, Claus" w:date="2022-10-18T12:11:00Z">
        <w:r w:rsidR="00866B34">
          <w:rPr>
            <w:rFonts w:ascii="Times New Roman" w:hAnsi="Times New Roman" w:cs="Times New Roman"/>
            <w:sz w:val="24"/>
            <w:szCs w:val="24"/>
          </w:rPr>
          <w:t xml:space="preserve"> Even with the increase in cases and deaths</w:t>
        </w:r>
      </w:ins>
      <w:ins w:id="611" w:author="Portner, Claus" w:date="2022-10-18T12:07:00Z">
        <w:r w:rsidR="008D5CB2">
          <w:rPr>
            <w:rFonts w:ascii="Times New Roman" w:hAnsi="Times New Roman" w:cs="Times New Roman"/>
            <w:sz w:val="24"/>
            <w:szCs w:val="24"/>
          </w:rPr>
          <w:t xml:space="preserve"> </w:t>
        </w:r>
      </w:ins>
      <w:ins w:id="612" w:author="Portner, Claus" w:date="2022-10-18T12:11:00Z">
        <w:r w:rsidR="00866B34">
          <w:rPr>
            <w:rFonts w:ascii="Times New Roman" w:hAnsi="Times New Roman" w:cs="Times New Roman"/>
            <w:sz w:val="24"/>
            <w:szCs w:val="24"/>
          </w:rPr>
          <w:t>b</w:t>
        </w:r>
      </w:ins>
      <w:ins w:id="613" w:author="Portner, Claus" w:date="2022-10-18T12:07:00Z">
        <w:r w:rsidR="008D5CB2">
          <w:rPr>
            <w:rFonts w:ascii="Times New Roman" w:hAnsi="Times New Roman" w:cs="Times New Roman"/>
            <w:sz w:val="24"/>
            <w:szCs w:val="24"/>
          </w:rPr>
          <w:t xml:space="preserve">y the end of 2021, Uganda had </w:t>
        </w:r>
      </w:ins>
      <w:bookmarkStart w:id="614" w:name="OLE_LINK5"/>
      <w:bookmarkStart w:id="615" w:name="OLE_LINK6"/>
      <w:ins w:id="616" w:author="Portner, Claus" w:date="2022-10-18T12:18:00Z">
        <w:r w:rsidR="00866B34">
          <w:rPr>
            <w:rFonts w:ascii="Times New Roman" w:hAnsi="Times New Roman" w:cs="Times New Roman"/>
            <w:sz w:val="24"/>
            <w:szCs w:val="24"/>
          </w:rPr>
          <w:t xml:space="preserve">only </w:t>
        </w:r>
      </w:ins>
      <w:ins w:id="617" w:author="Portner, Claus" w:date="2022-10-18T12:08:00Z">
        <w:r w:rsidR="008D5CB2">
          <w:rPr>
            <w:rFonts w:ascii="Times New Roman" w:hAnsi="Times New Roman" w:cs="Times New Roman"/>
            <w:sz w:val="24"/>
            <w:szCs w:val="24"/>
          </w:rPr>
          <w:t>7.2</w:t>
        </w:r>
      </w:ins>
      <w:ins w:id="618" w:author="Portner, Claus" w:date="2022-10-18T12:07:00Z">
        <w:r w:rsidR="008D5CB2">
          <w:rPr>
            <w:rFonts w:ascii="Times New Roman" w:hAnsi="Times New Roman" w:cs="Times New Roman"/>
            <w:sz w:val="24"/>
            <w:szCs w:val="24"/>
          </w:rPr>
          <w:t xml:space="preserve"> deaths per 100,000 persons</w:t>
        </w:r>
        <w:bookmarkEnd w:id="614"/>
        <w:bookmarkEnd w:id="615"/>
        <w:r w:rsidR="008D5CB2">
          <w:rPr>
            <w:rFonts w:ascii="Times New Roman" w:hAnsi="Times New Roman" w:cs="Times New Roman"/>
            <w:sz w:val="24"/>
            <w:szCs w:val="24"/>
          </w:rPr>
          <w:t xml:space="preserve">, while, for comparison, the US had </w:t>
        </w:r>
      </w:ins>
      <w:ins w:id="619" w:author="Portner, Claus" w:date="2022-10-18T12:08:00Z">
        <w:r w:rsidR="008D5CB2">
          <w:rPr>
            <w:rFonts w:ascii="Times New Roman" w:hAnsi="Times New Roman" w:cs="Times New Roman"/>
            <w:sz w:val="24"/>
            <w:szCs w:val="24"/>
          </w:rPr>
          <w:t>245.1 deaths per 100,000 persons.</w:t>
        </w:r>
      </w:ins>
      <w:ins w:id="620" w:author="Portner, Claus" w:date="2022-10-18T12:09:00Z">
        <w:r w:rsidR="008D5CB2">
          <w:rPr>
            <w:rFonts w:ascii="Times New Roman" w:hAnsi="Times New Roman" w:cs="Times New Roman"/>
            <w:sz w:val="24"/>
            <w:szCs w:val="24"/>
          </w:rPr>
          <w:t xml:space="preserve"> </w:t>
        </w:r>
      </w:ins>
    </w:p>
    <w:p w14:paraId="1E7764CF" w14:textId="6B6F3075" w:rsidR="00D336D9" w:rsidRPr="00A2251D" w:rsidRDefault="004B7D0A" w:rsidP="005C38C9">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3</w:t>
      </w:r>
      <w:r w:rsidR="00A2251D" w:rsidRPr="00A2251D">
        <w:rPr>
          <w:rFonts w:ascii="Times New Roman" w:hAnsi="Times New Roman" w:cs="Times New Roman"/>
          <w:i/>
          <w:iCs/>
          <w:sz w:val="24"/>
          <w:szCs w:val="24"/>
        </w:rPr>
        <w:t>.</w:t>
      </w:r>
      <w:ins w:id="621" w:author="Portner, Claus" w:date="2022-10-17T08:35:00Z">
        <w:r w:rsidR="00FD5EA8">
          <w:rPr>
            <w:rFonts w:ascii="Times New Roman" w:hAnsi="Times New Roman" w:cs="Times New Roman"/>
            <w:i/>
            <w:iCs/>
            <w:sz w:val="24"/>
            <w:szCs w:val="24"/>
          </w:rPr>
          <w:t>2</w:t>
        </w:r>
      </w:ins>
      <w:del w:id="622" w:author="Portner, Claus" w:date="2022-10-17T08:35:00Z">
        <w:r w:rsidR="00A2251D" w:rsidRPr="00A2251D" w:rsidDel="00FD5EA8">
          <w:rPr>
            <w:rFonts w:ascii="Times New Roman" w:hAnsi="Times New Roman" w:cs="Times New Roman"/>
            <w:i/>
            <w:iCs/>
            <w:sz w:val="24"/>
            <w:szCs w:val="24"/>
          </w:rPr>
          <w:delText>1</w:delText>
        </w:r>
      </w:del>
      <w:r w:rsidR="00A2251D" w:rsidRPr="00A2251D">
        <w:rPr>
          <w:rFonts w:ascii="Times New Roman" w:hAnsi="Times New Roman" w:cs="Times New Roman"/>
          <w:i/>
          <w:iCs/>
          <w:sz w:val="24"/>
          <w:szCs w:val="24"/>
        </w:rPr>
        <w:t xml:space="preserve"> Main Outcomes</w:t>
      </w:r>
      <w:r w:rsidR="006C4063">
        <w:rPr>
          <w:rFonts w:ascii="Times New Roman" w:hAnsi="Times New Roman" w:cs="Times New Roman"/>
          <w:i/>
          <w:iCs/>
          <w:sz w:val="24"/>
          <w:szCs w:val="24"/>
        </w:rPr>
        <w:t>: Food Insecurity</w:t>
      </w:r>
    </w:p>
    <w:bookmarkEnd w:id="565"/>
    <w:p w14:paraId="34BEE70C" w14:textId="458EDEA0" w:rsidR="00894386" w:rsidRPr="006C4063" w:rsidRDefault="00E1674F" w:rsidP="006C4063">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lastRenderedPageBreak/>
        <w:t xml:space="preserve">The survey measures food insecurity based on the </w:t>
      </w:r>
      <w:r>
        <w:rPr>
          <w:rFonts w:ascii="Times New Roman" w:hAnsi="Times New Roman" w:cs="Times New Roman"/>
          <w:color w:val="000000"/>
          <w:sz w:val="24"/>
          <w:szCs w:val="24"/>
        </w:rPr>
        <w:t>F</w:t>
      </w:r>
      <w:r w:rsidRPr="00E1674F">
        <w:rPr>
          <w:rFonts w:ascii="Times New Roman" w:hAnsi="Times New Roman" w:cs="Times New Roman"/>
          <w:color w:val="000000"/>
          <w:sz w:val="24"/>
          <w:szCs w:val="24"/>
        </w:rPr>
        <w:t xml:space="preserve">ood </w:t>
      </w:r>
      <w:r>
        <w:rPr>
          <w:rFonts w:ascii="Times New Roman" w:hAnsi="Times New Roman" w:cs="Times New Roman"/>
          <w:color w:val="000000"/>
          <w:sz w:val="24"/>
          <w:szCs w:val="24"/>
        </w:rPr>
        <w:t>I</w:t>
      </w:r>
      <w:r w:rsidRPr="00E1674F">
        <w:rPr>
          <w:rFonts w:ascii="Times New Roman" w:hAnsi="Times New Roman" w:cs="Times New Roman"/>
          <w:color w:val="000000"/>
          <w:sz w:val="24"/>
          <w:szCs w:val="24"/>
        </w:rPr>
        <w:t xml:space="preserve">nsecurity </w:t>
      </w:r>
      <w:r>
        <w:rPr>
          <w:rFonts w:ascii="Times New Roman" w:hAnsi="Times New Roman" w:cs="Times New Roman"/>
          <w:color w:val="000000"/>
          <w:sz w:val="24"/>
          <w:szCs w:val="24"/>
        </w:rPr>
        <w:t>E</w:t>
      </w:r>
      <w:r w:rsidRPr="00E1674F">
        <w:rPr>
          <w:rFonts w:ascii="Times New Roman" w:hAnsi="Times New Roman" w:cs="Times New Roman"/>
          <w:color w:val="000000"/>
          <w:sz w:val="24"/>
          <w:szCs w:val="24"/>
        </w:rPr>
        <w:t xml:space="preserve">xperience </w:t>
      </w:r>
      <w:r>
        <w:rPr>
          <w:rFonts w:ascii="Times New Roman" w:hAnsi="Times New Roman" w:cs="Times New Roman"/>
          <w:color w:val="000000"/>
          <w:sz w:val="24"/>
          <w:szCs w:val="24"/>
        </w:rPr>
        <w:t>S</w:t>
      </w:r>
      <w:r w:rsidRPr="00E1674F">
        <w:rPr>
          <w:rFonts w:ascii="Times New Roman" w:hAnsi="Times New Roman" w:cs="Times New Roman"/>
          <w:color w:val="000000"/>
          <w:sz w:val="24"/>
          <w:szCs w:val="24"/>
        </w:rPr>
        <w:t>cale (FIES)</w:t>
      </w:r>
      <w:r>
        <w:rPr>
          <w:rFonts w:ascii="Times New Roman" w:hAnsi="Times New Roman" w:cs="Times New Roman"/>
          <w:color w:val="000000"/>
          <w:sz w:val="24"/>
          <w:szCs w:val="24"/>
        </w:rPr>
        <w:t xml:space="preserve"> </w:t>
      </w:r>
      <w:r w:rsidRPr="00E1674F">
        <w:rPr>
          <w:rFonts w:ascii="Times New Roman" w:hAnsi="Times New Roman" w:cs="Times New Roman"/>
          <w:color w:val="000000"/>
          <w:sz w:val="24"/>
          <w:szCs w:val="24"/>
        </w:rPr>
        <w:t>developed by the F</w:t>
      </w:r>
      <w:r w:rsidR="00C97013">
        <w:rPr>
          <w:rFonts w:ascii="Times New Roman" w:hAnsi="Times New Roman" w:cs="Times New Roman"/>
          <w:color w:val="000000"/>
          <w:sz w:val="24"/>
          <w:szCs w:val="24"/>
        </w:rPr>
        <w:t xml:space="preserve">AO </w:t>
      </w:r>
      <w:r w:rsidR="00333402">
        <w:rPr>
          <w:rFonts w:ascii="Times New Roman" w:hAnsi="Times New Roman" w:cs="Times New Roman"/>
          <w:color w:val="000000"/>
          <w:sz w:val="24"/>
          <w:szCs w:val="24"/>
        </w:rPr>
        <w:fldChar w:fldCharType="begin"/>
      </w:r>
      <w:r w:rsidR="00E86C82">
        <w:rPr>
          <w:rFonts w:ascii="Times New Roman" w:hAnsi="Times New Roman" w:cs="Times New Roman"/>
          <w:color w:val="000000"/>
          <w:sz w:val="24"/>
          <w:szCs w:val="24"/>
        </w:rPr>
        <w:instrText xml:space="preserve"> ADDIN ZOTERO_ITEM CSL_CITATION {"citationID":"ERno12fa","properties":{"formattedCitation":"(FAO, 2016)","plainCitation":"(FAO, 2016)","noteIndex":0},"citationItems":[{"id":557,"uris":["http://zotero.org/groups/4758024/items/MYP54K99"],"itemData":{"id":557,"type":"document","language":"en","source":"Zotero","title":"Global Food Insecurity Experience Scale Survey Modules","author":[{"family":"FAO","given":""}],"issued":{"date-parts":[["2016"]]}}}],"schema":"https://github.com/citation-style-language/schema/raw/master/csl-citation.json"} </w:instrText>
      </w:r>
      <w:r w:rsidR="00333402">
        <w:rPr>
          <w:rFonts w:ascii="Times New Roman" w:hAnsi="Times New Roman" w:cs="Times New Roman"/>
          <w:color w:val="000000"/>
          <w:sz w:val="24"/>
          <w:szCs w:val="24"/>
        </w:rPr>
        <w:fldChar w:fldCharType="separate"/>
      </w:r>
      <w:r w:rsidR="00333402" w:rsidRPr="00333402">
        <w:rPr>
          <w:rFonts w:ascii="Times New Roman" w:hAnsi="Times New Roman" w:cs="Times New Roman"/>
          <w:sz w:val="24"/>
        </w:rPr>
        <w:t>(FAO, 2016)</w:t>
      </w:r>
      <w:r w:rsidR="00333402">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FIES uses eight questions </w:t>
      </w:r>
      <w:r w:rsidR="007D7E36" w:rsidRPr="00E1674F">
        <w:rPr>
          <w:rFonts w:ascii="Times New Roman" w:hAnsi="Times New Roman" w:cs="Times New Roman"/>
          <w:color w:val="000000"/>
          <w:sz w:val="24"/>
          <w:szCs w:val="24"/>
        </w:rPr>
        <w:t>with dichotomous (yes/no) responses</w:t>
      </w:r>
      <w:r w:rsidR="007D7E3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 understand the different challenges </w:t>
      </w:r>
      <w:r w:rsidR="004A0583">
        <w:rPr>
          <w:rFonts w:ascii="Times New Roman" w:hAnsi="Times New Roman" w:cs="Times New Roman"/>
          <w:color w:val="000000"/>
          <w:sz w:val="24"/>
          <w:szCs w:val="24"/>
        </w:rPr>
        <w:t>related to</w:t>
      </w:r>
      <w:r>
        <w:rPr>
          <w:rFonts w:ascii="Times New Roman" w:hAnsi="Times New Roman" w:cs="Times New Roman"/>
          <w:color w:val="000000"/>
          <w:sz w:val="24"/>
          <w:szCs w:val="24"/>
        </w:rPr>
        <w:t xml:space="preserve"> food insecurity</w:t>
      </w:r>
      <w:r w:rsidR="00237A2E">
        <w:rPr>
          <w:rFonts w:ascii="Times New Roman" w:hAnsi="Times New Roman" w:cs="Times New Roman"/>
          <w:color w:val="000000"/>
          <w:sz w:val="24"/>
          <w:szCs w:val="24"/>
        </w:rPr>
        <w:t>. This</w:t>
      </w:r>
      <w:r w:rsidR="007D7E36">
        <w:rPr>
          <w:rFonts w:ascii="Times New Roman" w:hAnsi="Times New Roman" w:cs="Times New Roman"/>
          <w:color w:val="000000"/>
          <w:sz w:val="24"/>
          <w:szCs w:val="24"/>
        </w:rPr>
        <w:t xml:space="preserve"> measure </w:t>
      </w:r>
      <w:r>
        <w:rPr>
          <w:rFonts w:ascii="Times New Roman" w:hAnsi="Times New Roman" w:cs="Times New Roman"/>
          <w:color w:val="000000"/>
          <w:sz w:val="24"/>
          <w:szCs w:val="24"/>
        </w:rPr>
        <w:t xml:space="preserve">has been empirically validated for cross-cultural use </w:t>
      </w:r>
      <w:r w:rsidR="002307B9">
        <w:rPr>
          <w:rFonts w:ascii="Times New Roman" w:hAnsi="Times New Roman" w:cs="Times New Roman"/>
          <w:color w:val="000000"/>
          <w:sz w:val="24"/>
          <w:szCs w:val="24"/>
        </w:rPr>
        <w:fldChar w:fldCharType="begin"/>
      </w:r>
      <w:r w:rsidR="00E86C82">
        <w:rPr>
          <w:rFonts w:ascii="Times New Roman" w:hAnsi="Times New Roman" w:cs="Times New Roman"/>
          <w:color w:val="000000"/>
          <w:sz w:val="24"/>
          <w:szCs w:val="24"/>
        </w:rPr>
        <w:instrText xml:space="preserve"> ADDIN ZOTERO_ITEM CSL_CITATION {"citationID":"wcn7otY6","properties":{"formattedCitation":"(Ballard et al., 2013; Kansiime et al., 2021)","plainCitation":"(Ballard et al., 2013; Kansiime et al., 2021)","noteIndex":0},"citationItems":[{"id":556,"uris":["http://zotero.org/groups/4758024/items/TLV6U42K"],"itemData":{"id":556,"type":"book","abstract":"FAO has been a partner in the development, validation and use of food (in)security scales since 2006 and has had an important role in furthering the research on the Latin American and Caribbean Food Security Scale (Escala Latinoamericana y Caribeña de Seguridad Alimentaria - ELCSA) through financial support for regional conferences on food security measurement and capacity-building in developing countries regarding validation and use of these tools (Melgar-Quinonez, 2010; FAO, 2012a). Because no  single instrument measures food (in)security in all its dimensions, there has been substantial research devoted to developing, refining and validating different approaches for measuring the state of food insecurity. The development of measures of whether people are experiencing food insecurity because of limited access to food, and if so at what level of severity, constitutes an important addition to the suite of commonly used food security measures.  Building on the experience of the Latin Ame rican scale, the FAO Voices of the Hungry project (VOH) has developed an experience-based food insecurity scale module called the Food Insecurity Experience scale (FIES), which is based on a short form of the ELCSA. The FIES will be used as a common metric for measuring food insecurity at several levels of severity, across different geographic areas and cultures.","event-place":"Rome, Italy","language":"en","number-of-pages":"51","publisher":"FAO","publisher-place":"Rome, Italy","source":"FAO Publications","title":"The Food insecurity experience scale: development of a global standard for monitoring hunger worldwide","title-short":"The Food insecurity experience scale","URL":"https://www.fao.org/publications/card/fr/c/1f25bb40-7c4e-49e0-b79b-4d8b5e6354b5/","author":[{"family":"Ballard","given":"Terri J."},{"family":"Kepple","given":"Anne W."},{"family":"Cafiero","given":"Carlo"},{"literal":"Statistics Division"}],"accessed":{"date-parts":[["2022",8,23]]},"issued":{"date-parts":[["2013"]]}}},{"id":558,"uris":["http://zotero.org/groups/4758024/items/6BJKCL9Y"],"itemData":{"id":558,"type":"article-journal","abstract":"•\n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schema":"https://github.com/citation-style-language/schema/raw/master/csl-citation.json"} </w:instrText>
      </w:r>
      <w:r w:rsidR="002307B9">
        <w:rPr>
          <w:rFonts w:ascii="Times New Roman" w:hAnsi="Times New Roman" w:cs="Times New Roman"/>
          <w:color w:val="000000"/>
          <w:sz w:val="24"/>
          <w:szCs w:val="24"/>
        </w:rPr>
        <w:fldChar w:fldCharType="separate"/>
      </w:r>
      <w:r w:rsidR="002307B9" w:rsidRPr="00F1521C">
        <w:rPr>
          <w:rFonts w:ascii="Times New Roman" w:hAnsi="Times New Roman" w:cs="Times New Roman"/>
          <w:sz w:val="24"/>
        </w:rPr>
        <w:t>(Ballard et al., 2013; Kansiime et al., 2021)</w:t>
      </w:r>
      <w:r w:rsidR="002307B9">
        <w:rPr>
          <w:rFonts w:ascii="Times New Roman" w:hAnsi="Times New Roman" w:cs="Times New Roman"/>
          <w:color w:val="000000"/>
          <w:sz w:val="24"/>
          <w:szCs w:val="24"/>
        </w:rPr>
        <w:fldChar w:fldCharType="end"/>
      </w:r>
      <w:r w:rsidRPr="00F1521C">
        <w:rPr>
          <w:rFonts w:ascii="Times New Roman" w:hAnsi="Times New Roman" w:cs="Times New Roman"/>
          <w:color w:val="000000"/>
          <w:sz w:val="24"/>
          <w:szCs w:val="24"/>
        </w:rPr>
        <w:t xml:space="preserve">. </w:t>
      </w:r>
      <w:r>
        <w:rPr>
          <w:rFonts w:ascii="Times New Roman" w:hAnsi="Times New Roman" w:cs="Times New Roman"/>
          <w:color w:val="000000"/>
          <w:sz w:val="24"/>
          <w:szCs w:val="24"/>
        </w:rPr>
        <w:t>FIES asks whether</w:t>
      </w:r>
      <w:r w:rsidR="00A2251D">
        <w:rPr>
          <w:rFonts w:ascii="Times New Roman" w:hAnsi="Times New Roman" w:cs="Times New Roman"/>
          <w:color w:val="000000"/>
          <w:sz w:val="24"/>
          <w:szCs w:val="24"/>
        </w:rPr>
        <w:t>,</w:t>
      </w:r>
      <w:r>
        <w:rPr>
          <w:rFonts w:ascii="Times New Roman" w:hAnsi="Times New Roman" w:cs="Times New Roman"/>
          <w:color w:val="000000"/>
          <w:sz w:val="24"/>
          <w:szCs w:val="24"/>
        </w:rPr>
        <w:t xml:space="preserve"> during the last 30 days, there </w:t>
      </w:r>
      <w:r w:rsidR="00A2251D">
        <w:rPr>
          <w:rFonts w:ascii="Times New Roman" w:hAnsi="Times New Roman" w:cs="Times New Roman"/>
          <w:color w:val="000000"/>
          <w:sz w:val="24"/>
          <w:szCs w:val="24"/>
        </w:rPr>
        <w:t xml:space="preserve">was </w:t>
      </w:r>
      <w:r>
        <w:rPr>
          <w:rFonts w:ascii="Times New Roman" w:hAnsi="Times New Roman" w:cs="Times New Roman"/>
          <w:color w:val="000000"/>
          <w:sz w:val="24"/>
          <w:szCs w:val="24"/>
        </w:rPr>
        <w:t>a</w:t>
      </w:r>
      <w:r w:rsidR="00A2251D">
        <w:rPr>
          <w:rFonts w:ascii="Times New Roman" w:hAnsi="Times New Roman" w:cs="Times New Roman"/>
          <w:color w:val="000000"/>
          <w:sz w:val="24"/>
          <w:szCs w:val="24"/>
        </w:rPr>
        <w:t>ny</w:t>
      </w:r>
      <w:r>
        <w:rPr>
          <w:rFonts w:ascii="Times New Roman" w:hAnsi="Times New Roman" w:cs="Times New Roman"/>
          <w:color w:val="000000"/>
          <w:sz w:val="24"/>
          <w:szCs w:val="24"/>
        </w:rPr>
        <w:t xml:space="preserve"> time </w:t>
      </w:r>
      <w:r w:rsidR="00A2251D">
        <w:rPr>
          <w:rFonts w:ascii="Times New Roman" w:hAnsi="Times New Roman" w:cs="Times New Roman"/>
          <w:color w:val="000000"/>
          <w:sz w:val="24"/>
          <w:szCs w:val="24"/>
        </w:rPr>
        <w:t>when any adult in the household experienced the following because of lack of money or other resources</w:t>
      </w:r>
      <w:r>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t>
      </w:r>
      <w:r w:rsidRPr="00E1674F">
        <w:rPr>
          <w:rFonts w:ascii="Times New Roman" w:hAnsi="Times New Roman" w:cs="Times New Roman"/>
          <w:color w:val="000000"/>
          <w:sz w:val="24"/>
          <w:szCs w:val="24"/>
        </w:rPr>
        <w:t>were worried about not having enough food to eat</w:t>
      </w:r>
      <w:r>
        <w:rPr>
          <w:rFonts w:ascii="Times New Roman" w:hAnsi="Times New Roman" w:cs="Times New Roman"/>
          <w:color w:val="000000"/>
          <w:sz w:val="24"/>
          <w:szCs w:val="24"/>
        </w:rPr>
        <w:t xml:space="preserve">; (ii) </w:t>
      </w:r>
      <w:r w:rsidRPr="00E1674F">
        <w:rPr>
          <w:rFonts w:ascii="Times New Roman" w:hAnsi="Times New Roman" w:cs="Times New Roman"/>
          <w:color w:val="000000"/>
          <w:sz w:val="24"/>
          <w:szCs w:val="24"/>
        </w:rPr>
        <w:t>were unable to eat healthy and nutritious/preferred foods</w:t>
      </w:r>
      <w:r>
        <w:rPr>
          <w:rFonts w:ascii="Times New Roman" w:hAnsi="Times New Roman" w:cs="Times New Roman"/>
          <w:color w:val="000000"/>
          <w:sz w:val="24"/>
          <w:szCs w:val="24"/>
        </w:rPr>
        <w:t xml:space="preserve">; (iii) </w:t>
      </w:r>
      <w:r w:rsidRPr="00E1674F">
        <w:rPr>
          <w:rFonts w:ascii="Times New Roman" w:hAnsi="Times New Roman" w:cs="Times New Roman"/>
          <w:color w:val="000000"/>
          <w:sz w:val="24"/>
          <w:szCs w:val="24"/>
        </w:rPr>
        <w:t>ate only a few kinds of foods</w:t>
      </w:r>
      <w:r>
        <w:rPr>
          <w:rFonts w:ascii="Times New Roman" w:hAnsi="Times New Roman" w:cs="Times New Roman"/>
          <w:color w:val="000000"/>
          <w:sz w:val="24"/>
          <w:szCs w:val="24"/>
        </w:rPr>
        <w:t>; (iv) skip</w:t>
      </w:r>
      <w:r w:rsidR="00692475">
        <w:rPr>
          <w:rFonts w:ascii="Times New Roman" w:hAnsi="Times New Roman" w:cs="Times New Roman"/>
          <w:color w:val="000000"/>
          <w:sz w:val="24"/>
          <w:szCs w:val="24"/>
        </w:rPr>
        <w:t>ped</w:t>
      </w:r>
      <w:r>
        <w:rPr>
          <w:rFonts w:ascii="Times New Roman" w:hAnsi="Times New Roman" w:cs="Times New Roman"/>
          <w:color w:val="000000"/>
          <w:sz w:val="24"/>
          <w:szCs w:val="24"/>
        </w:rPr>
        <w:t xml:space="preserve"> a meal; (v) </w:t>
      </w:r>
      <w:r w:rsidRPr="00E1674F">
        <w:rPr>
          <w:rFonts w:ascii="Times New Roman" w:hAnsi="Times New Roman" w:cs="Times New Roman"/>
          <w:color w:val="000000"/>
          <w:sz w:val="24"/>
          <w:szCs w:val="24"/>
        </w:rPr>
        <w:t>ate less than you thought you should</w:t>
      </w:r>
      <w:r>
        <w:rPr>
          <w:rFonts w:ascii="Times New Roman" w:hAnsi="Times New Roman" w:cs="Times New Roman"/>
          <w:color w:val="000000"/>
          <w:sz w:val="24"/>
          <w:szCs w:val="24"/>
        </w:rPr>
        <w:t xml:space="preserve">; (vi) ran out of food; (vii) </w:t>
      </w:r>
      <w:ins w:id="623" w:author="Portner, Claus" w:date="2022-10-18T13:16:00Z">
        <w:r w:rsidR="00882F16">
          <w:rPr>
            <w:rFonts w:ascii="Times New Roman" w:hAnsi="Times New Roman" w:cs="Times New Roman"/>
            <w:color w:val="000000"/>
            <w:sz w:val="24"/>
            <w:szCs w:val="24"/>
          </w:rPr>
          <w:t xml:space="preserve">went </w:t>
        </w:r>
      </w:ins>
      <w:r>
        <w:rPr>
          <w:rFonts w:ascii="Times New Roman" w:hAnsi="Times New Roman" w:cs="Times New Roman"/>
          <w:color w:val="000000"/>
          <w:sz w:val="24"/>
          <w:szCs w:val="24"/>
        </w:rPr>
        <w:t xml:space="preserve">hungry, but did not eat; </w:t>
      </w:r>
      <w:r w:rsidR="00656041">
        <w:rPr>
          <w:rFonts w:ascii="Times New Roman" w:hAnsi="Times New Roman" w:cs="Times New Roman"/>
          <w:color w:val="000000"/>
          <w:sz w:val="24"/>
          <w:szCs w:val="24"/>
        </w:rPr>
        <w:t xml:space="preserve">and </w:t>
      </w:r>
      <w:r>
        <w:rPr>
          <w:rFonts w:ascii="Times New Roman" w:hAnsi="Times New Roman" w:cs="Times New Roman"/>
          <w:color w:val="000000"/>
          <w:sz w:val="24"/>
          <w:szCs w:val="24"/>
        </w:rPr>
        <w:t xml:space="preserve">(viii) went without eating for a whole day. </w:t>
      </w:r>
      <w:r w:rsidR="00BF5825">
        <w:rPr>
          <w:rFonts w:ascii="Times New Roman" w:hAnsi="Times New Roman" w:cs="Times New Roman"/>
          <w:color w:val="000000"/>
          <w:sz w:val="24"/>
          <w:szCs w:val="24"/>
        </w:rPr>
        <w:t>We create a</w:t>
      </w:r>
      <w:del w:id="624" w:author="Portner, Claus" w:date="2022-10-18T13:16:00Z">
        <w:r w:rsidR="00BF5825" w:rsidDel="00882F16">
          <w:rPr>
            <w:rFonts w:ascii="Times New Roman" w:hAnsi="Times New Roman" w:cs="Times New Roman"/>
            <w:color w:val="000000"/>
            <w:sz w:val="24"/>
            <w:szCs w:val="24"/>
          </w:rPr>
          <w:delText xml:space="preserve"> dummy</w:delText>
        </w:r>
      </w:del>
      <w:ins w:id="625" w:author="Portner, Claus" w:date="2022-10-18T13:16:00Z">
        <w:r w:rsidR="00882F16">
          <w:rPr>
            <w:rFonts w:ascii="Times New Roman" w:hAnsi="Times New Roman" w:cs="Times New Roman"/>
            <w:color w:val="000000"/>
            <w:sz w:val="24"/>
            <w:szCs w:val="24"/>
          </w:rPr>
          <w:t>n indicator</w:t>
        </w:r>
      </w:ins>
      <w:r w:rsidR="00BF5825">
        <w:rPr>
          <w:rFonts w:ascii="Times New Roman" w:hAnsi="Times New Roman" w:cs="Times New Roman"/>
          <w:color w:val="000000"/>
          <w:sz w:val="24"/>
          <w:szCs w:val="24"/>
        </w:rPr>
        <w:t xml:space="preserve"> variable for each question where 1 represents “yes</w:t>
      </w:r>
      <w:r w:rsidR="00237A2E">
        <w:rPr>
          <w:rFonts w:ascii="Times New Roman" w:hAnsi="Times New Roman" w:cs="Times New Roman"/>
          <w:color w:val="000000"/>
          <w:sz w:val="24"/>
          <w:szCs w:val="24"/>
        </w:rPr>
        <w:t>,</w:t>
      </w:r>
      <w:r w:rsidR="00BF5825">
        <w:rPr>
          <w:rFonts w:ascii="Times New Roman" w:hAnsi="Times New Roman" w:cs="Times New Roman"/>
          <w:color w:val="000000"/>
          <w:sz w:val="24"/>
          <w:szCs w:val="24"/>
        </w:rPr>
        <w:t>” and 0 represents “no</w:t>
      </w:r>
      <w:r w:rsidR="00237A2E">
        <w:rPr>
          <w:rFonts w:ascii="Times New Roman" w:hAnsi="Times New Roman" w:cs="Times New Roman"/>
          <w:color w:val="000000"/>
          <w:sz w:val="24"/>
          <w:szCs w:val="24"/>
        </w:rPr>
        <w:t>.”</w:t>
      </w:r>
      <w:r w:rsidR="00BF5825">
        <w:rPr>
          <w:rFonts w:ascii="Times New Roman" w:hAnsi="Times New Roman" w:cs="Times New Roman"/>
          <w:color w:val="000000"/>
          <w:sz w:val="24"/>
          <w:szCs w:val="24"/>
        </w:rPr>
        <w:t xml:space="preserve"> Additionally, we create another variable to capture whether a household experienced any </w:t>
      </w:r>
      <w:del w:id="626" w:author="Portner, Claus" w:date="2022-10-18T13:17:00Z">
        <w:r w:rsidR="00BF5825" w:rsidDel="00882F16">
          <w:rPr>
            <w:rFonts w:ascii="Times New Roman" w:hAnsi="Times New Roman" w:cs="Times New Roman"/>
            <w:color w:val="000000"/>
            <w:sz w:val="24"/>
            <w:szCs w:val="24"/>
          </w:rPr>
          <w:delText xml:space="preserve">form of </w:delText>
        </w:r>
      </w:del>
      <w:r w:rsidR="00BF5825">
        <w:rPr>
          <w:rFonts w:ascii="Times New Roman" w:hAnsi="Times New Roman" w:cs="Times New Roman"/>
          <w:color w:val="000000"/>
          <w:sz w:val="24"/>
          <w:szCs w:val="24"/>
        </w:rPr>
        <w:t xml:space="preserve">food insecurity, </w:t>
      </w:r>
      <w:del w:id="627" w:author="Portner, Claus" w:date="2022-10-18T13:17:00Z">
        <w:r w:rsidR="00BF5825" w:rsidDel="00882F16">
          <w:rPr>
            <w:rFonts w:ascii="Times New Roman" w:hAnsi="Times New Roman" w:cs="Times New Roman"/>
            <w:color w:val="000000"/>
            <w:sz w:val="24"/>
            <w:szCs w:val="24"/>
          </w:rPr>
          <w:delText xml:space="preserve">where </w:delText>
        </w:r>
      </w:del>
      <w:ins w:id="628" w:author="Portner, Claus" w:date="2022-10-18T13:17:00Z">
        <w:r w:rsidR="00882F16">
          <w:rPr>
            <w:rFonts w:ascii="Times New Roman" w:hAnsi="Times New Roman" w:cs="Times New Roman"/>
            <w:color w:val="000000"/>
            <w:sz w:val="24"/>
            <w:szCs w:val="24"/>
          </w:rPr>
          <w:t xml:space="preserve">with </w:t>
        </w:r>
      </w:ins>
      <w:r w:rsidR="00BF5825">
        <w:rPr>
          <w:rFonts w:ascii="Times New Roman" w:hAnsi="Times New Roman" w:cs="Times New Roman"/>
          <w:color w:val="000000"/>
          <w:sz w:val="24"/>
          <w:szCs w:val="24"/>
        </w:rPr>
        <w:t xml:space="preserve">1 </w:t>
      </w:r>
      <w:del w:id="629" w:author="Portner, Claus" w:date="2022-10-18T13:17:00Z">
        <w:r w:rsidR="00BF5825" w:rsidDel="00882F16">
          <w:rPr>
            <w:rFonts w:ascii="Times New Roman" w:hAnsi="Times New Roman" w:cs="Times New Roman"/>
            <w:color w:val="000000"/>
            <w:sz w:val="24"/>
            <w:szCs w:val="24"/>
          </w:rPr>
          <w:delText>represent</w:delText>
        </w:r>
      </w:del>
      <w:ins w:id="630" w:author="Portner, Claus" w:date="2022-10-18T13:17:00Z">
        <w:r w:rsidR="00882F16">
          <w:rPr>
            <w:rFonts w:ascii="Times New Roman" w:hAnsi="Times New Roman" w:cs="Times New Roman"/>
            <w:color w:val="000000"/>
            <w:sz w:val="24"/>
            <w:szCs w:val="24"/>
          </w:rPr>
          <w:t>for answering</w:t>
        </w:r>
      </w:ins>
      <w:del w:id="631" w:author="Portner, Claus" w:date="2022-10-18T13:17:00Z">
        <w:r w:rsidR="00BF5825" w:rsidDel="00882F16">
          <w:rPr>
            <w:rFonts w:ascii="Times New Roman" w:hAnsi="Times New Roman" w:cs="Times New Roman"/>
            <w:color w:val="000000"/>
            <w:sz w:val="24"/>
            <w:szCs w:val="24"/>
          </w:rPr>
          <w:delText>s</w:delText>
        </w:r>
      </w:del>
      <w:r w:rsidR="00BF5825">
        <w:rPr>
          <w:rFonts w:ascii="Times New Roman" w:hAnsi="Times New Roman" w:cs="Times New Roman"/>
          <w:color w:val="000000"/>
          <w:sz w:val="24"/>
          <w:szCs w:val="24"/>
        </w:rPr>
        <w:t xml:space="preserve"> “Yes” to at least one of the eight FIES questions and 0 otherwise. </w:t>
      </w:r>
    </w:p>
    <w:p w14:paraId="452EFB00" w14:textId="6133271A" w:rsidR="00894386" w:rsidRDefault="004B7D0A" w:rsidP="00894386">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3</w:t>
      </w:r>
      <w:r w:rsidR="00894386" w:rsidRPr="000B1984">
        <w:rPr>
          <w:rFonts w:ascii="Times New Roman" w:hAnsi="Times New Roman" w:cs="Times New Roman"/>
          <w:i/>
          <w:iCs/>
          <w:sz w:val="24"/>
          <w:szCs w:val="24"/>
        </w:rPr>
        <w:t>.</w:t>
      </w:r>
      <w:ins w:id="632" w:author="Portner, Claus" w:date="2022-10-17T08:35:00Z">
        <w:r w:rsidR="00FD5EA8">
          <w:rPr>
            <w:rFonts w:ascii="Times New Roman" w:hAnsi="Times New Roman" w:cs="Times New Roman"/>
            <w:i/>
            <w:iCs/>
            <w:sz w:val="24"/>
            <w:szCs w:val="24"/>
          </w:rPr>
          <w:t>3</w:t>
        </w:r>
      </w:ins>
      <w:del w:id="633" w:author="Portner, Claus" w:date="2022-10-17T08:35:00Z">
        <w:r w:rsidR="00894386" w:rsidDel="00FD5EA8">
          <w:rPr>
            <w:rFonts w:ascii="Times New Roman" w:hAnsi="Times New Roman" w:cs="Times New Roman"/>
            <w:i/>
            <w:iCs/>
            <w:sz w:val="24"/>
            <w:szCs w:val="24"/>
          </w:rPr>
          <w:delText>2</w:delText>
        </w:r>
      </w:del>
      <w:r w:rsidR="00894386" w:rsidRPr="000B1984">
        <w:rPr>
          <w:rFonts w:ascii="Times New Roman" w:hAnsi="Times New Roman" w:cs="Times New Roman"/>
          <w:i/>
          <w:iCs/>
          <w:sz w:val="24"/>
          <w:szCs w:val="24"/>
        </w:rPr>
        <w:t xml:space="preserve"> </w:t>
      </w:r>
      <w:r w:rsidR="00894386">
        <w:rPr>
          <w:rFonts w:ascii="Times New Roman" w:hAnsi="Times New Roman" w:cs="Times New Roman"/>
          <w:i/>
          <w:iCs/>
          <w:sz w:val="24"/>
          <w:szCs w:val="24"/>
        </w:rPr>
        <w:t>Mechanisms that Affect Food Insecurity</w:t>
      </w:r>
    </w:p>
    <w:p w14:paraId="36601A00" w14:textId="4F3D002D" w:rsidR="00894386" w:rsidRPr="00E23EBE" w:rsidRDefault="00894386" w:rsidP="00980089">
      <w:pPr>
        <w:spacing w:line="480" w:lineRule="auto"/>
        <w:ind w:firstLine="540"/>
        <w:jc w:val="both"/>
        <w:rPr>
          <w:rFonts w:ascii="Times New Roman" w:hAnsi="Times New Roman" w:cs="Times New Roman"/>
          <w:color w:val="000000"/>
          <w:sz w:val="24"/>
          <w:szCs w:val="24"/>
          <w:u w:val="single"/>
        </w:rPr>
      </w:pPr>
      <w:r>
        <w:rPr>
          <w:rFonts w:ascii="Times New Roman" w:hAnsi="Times New Roman" w:cs="Times New Roman"/>
          <w:sz w:val="24"/>
          <w:szCs w:val="24"/>
        </w:rPr>
        <w:t>To understand</w:t>
      </w:r>
      <w:ins w:id="634" w:author="Portner, Claus" w:date="2022-10-19T07:01:00Z">
        <w:r w:rsidR="00650137">
          <w:rPr>
            <w:rFonts w:ascii="Times New Roman" w:hAnsi="Times New Roman" w:cs="Times New Roman"/>
            <w:sz w:val="24"/>
            <w:szCs w:val="24"/>
          </w:rPr>
          <w:t xml:space="preserve"> how the government lockdowns affected </w:t>
        </w:r>
      </w:ins>
      <w:del w:id="635" w:author="Portner, Claus" w:date="2022-10-19T07:01:00Z">
        <w:r w:rsidDel="00650137">
          <w:rPr>
            <w:rFonts w:ascii="Times New Roman" w:hAnsi="Times New Roman" w:cs="Times New Roman"/>
            <w:sz w:val="24"/>
            <w:szCs w:val="24"/>
          </w:rPr>
          <w:delText xml:space="preserve"> how </w:delText>
        </w:r>
      </w:del>
      <w:r>
        <w:rPr>
          <w:rFonts w:ascii="Times New Roman" w:hAnsi="Times New Roman" w:cs="Times New Roman"/>
          <w:sz w:val="24"/>
          <w:szCs w:val="24"/>
        </w:rPr>
        <w:t xml:space="preserve">food insecurity </w:t>
      </w:r>
      <w:del w:id="636" w:author="Portner, Claus" w:date="2022-10-19T07:01:00Z">
        <w:r w:rsidDel="00650137">
          <w:rPr>
            <w:rFonts w:ascii="Times New Roman" w:hAnsi="Times New Roman" w:cs="Times New Roman"/>
            <w:sz w:val="24"/>
            <w:szCs w:val="24"/>
          </w:rPr>
          <w:delText xml:space="preserve">was affected by the government lockdowns </w:delText>
        </w:r>
      </w:del>
      <w:r>
        <w:rPr>
          <w:rFonts w:ascii="Times New Roman" w:hAnsi="Times New Roman" w:cs="Times New Roman"/>
          <w:sz w:val="24"/>
          <w:szCs w:val="24"/>
        </w:rPr>
        <w:t xml:space="preserve">and how </w:t>
      </w:r>
      <w:r w:rsidRPr="00C4546F">
        <w:rPr>
          <w:rFonts w:ascii="Times New Roman" w:hAnsi="Times New Roman" w:cs="Times New Roman"/>
          <w:sz w:val="24"/>
          <w:szCs w:val="24"/>
        </w:rPr>
        <w:t>household</w:t>
      </w:r>
      <w:r>
        <w:rPr>
          <w:rFonts w:ascii="Times New Roman" w:hAnsi="Times New Roman" w:cs="Times New Roman"/>
          <w:sz w:val="24"/>
          <w:szCs w:val="24"/>
        </w:rPr>
        <w:t xml:space="preserve">s responded to the lockdowns, we examine three broad categories of outcomes: </w:t>
      </w:r>
      <w:r w:rsidR="00C97013">
        <w:rPr>
          <w:rFonts w:ascii="Times New Roman" w:hAnsi="Times New Roman" w:cs="Times New Roman"/>
          <w:sz w:val="24"/>
          <w:szCs w:val="24"/>
        </w:rPr>
        <w:t xml:space="preserve">labor market outcomes, </w:t>
      </w:r>
      <w:r>
        <w:rPr>
          <w:rFonts w:ascii="Times New Roman" w:hAnsi="Times New Roman" w:cs="Times New Roman"/>
          <w:sz w:val="24"/>
          <w:szCs w:val="24"/>
        </w:rPr>
        <w:t xml:space="preserve">changes in income across sources, and whether the </w:t>
      </w:r>
      <w:proofErr w:type="gramStart"/>
      <w:r w:rsidRPr="005F73B6">
        <w:rPr>
          <w:rFonts w:ascii="Times New Roman" w:hAnsi="Times New Roman" w:cs="Times New Roman"/>
          <w:sz w:val="24"/>
          <w:szCs w:val="24"/>
        </w:rPr>
        <w:t>household</w:t>
      </w:r>
      <w:r>
        <w:rPr>
          <w:rFonts w:ascii="Times New Roman" w:hAnsi="Times New Roman" w:cs="Times New Roman"/>
          <w:sz w:val="24"/>
          <w:szCs w:val="24"/>
        </w:rPr>
        <w:t>s</w:t>
      </w:r>
      <w:proofErr w:type="gramEnd"/>
      <w:r>
        <w:rPr>
          <w:rFonts w:ascii="Times New Roman" w:hAnsi="Times New Roman" w:cs="Times New Roman"/>
          <w:sz w:val="24"/>
          <w:szCs w:val="24"/>
        </w:rPr>
        <w:t xml:space="preserve"> received assistance from outside sources. </w:t>
      </w:r>
    </w:p>
    <w:p w14:paraId="249DEF63" w14:textId="77777777" w:rsidR="00F26B67" w:rsidRDefault="00F26B67" w:rsidP="00F26B67">
      <w:pPr>
        <w:spacing w:line="48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Labor Market Outcomes</w:t>
      </w:r>
    </w:p>
    <w:p w14:paraId="59F560A3" w14:textId="38CC3D46" w:rsidR="00F26B67" w:rsidRDefault="00F26B67" w:rsidP="00F26B67">
      <w:pPr>
        <w:spacing w:line="480" w:lineRule="auto"/>
        <w:ind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Lockdowns may affect the availability of employment, both because workplaces </w:t>
      </w:r>
      <w:del w:id="637" w:author="Portner, Claus" w:date="2022-10-18T13:18:00Z">
        <w:r w:rsidDel="005F3F84">
          <w:rPr>
            <w:rFonts w:ascii="Times New Roman" w:hAnsi="Times New Roman" w:cs="Times New Roman"/>
            <w:color w:val="000000"/>
            <w:sz w:val="24"/>
            <w:szCs w:val="24"/>
          </w:rPr>
          <w:delText xml:space="preserve">may </w:delText>
        </w:r>
      </w:del>
      <w:r>
        <w:rPr>
          <w:rFonts w:ascii="Times New Roman" w:hAnsi="Times New Roman" w:cs="Times New Roman"/>
          <w:color w:val="000000"/>
          <w:sz w:val="24"/>
          <w:szCs w:val="24"/>
        </w:rPr>
        <w:t xml:space="preserve">close and because of the overall reduction in economic activity </w:t>
      </w:r>
      <w:del w:id="638" w:author="Portner, Claus" w:date="2022-10-18T13:18:00Z">
        <w:r w:rsidDel="005F3F84">
          <w:rPr>
            <w:rFonts w:ascii="Times New Roman" w:hAnsi="Times New Roman" w:cs="Times New Roman"/>
            <w:color w:val="000000"/>
            <w:sz w:val="24"/>
            <w:szCs w:val="24"/>
          </w:rPr>
          <w:delText xml:space="preserve">that is </w:delText>
        </w:r>
      </w:del>
      <w:r>
        <w:rPr>
          <w:rFonts w:ascii="Times New Roman" w:hAnsi="Times New Roman" w:cs="Times New Roman"/>
          <w:color w:val="000000"/>
          <w:sz w:val="24"/>
          <w:szCs w:val="24"/>
        </w:rPr>
        <w:t>likely to follow lockdowns. Respondents were asked whether they did “</w:t>
      </w:r>
      <w:r w:rsidRPr="00FA0E1C">
        <w:rPr>
          <w:rFonts w:ascii="Times New Roman" w:hAnsi="Times New Roman" w:cs="Times New Roman"/>
          <w:color w:val="000000"/>
          <w:sz w:val="24"/>
          <w:szCs w:val="24"/>
        </w:rPr>
        <w:t>any work for pay, any kind of business, farming or other activity to generate income</w:t>
      </w:r>
      <w:r>
        <w:rPr>
          <w:rFonts w:ascii="Times New Roman" w:hAnsi="Times New Roman" w:cs="Times New Roman"/>
          <w:color w:val="000000"/>
          <w:sz w:val="24"/>
          <w:szCs w:val="24"/>
        </w:rPr>
        <w:t xml:space="preserve">” in the last week. If yes, they were asked whether this was the same job as the </w:t>
      </w:r>
      <w:r>
        <w:rPr>
          <w:rFonts w:ascii="Times New Roman" w:hAnsi="Times New Roman" w:cs="Times New Roman"/>
          <w:color w:val="000000"/>
          <w:sz w:val="24"/>
          <w:szCs w:val="24"/>
        </w:rPr>
        <w:lastRenderedPageBreak/>
        <w:t xml:space="preserve">previous round and the broad industry in which they worked in the current survey round. For round 1, respondents were also asked whether they did the same work as before the </w:t>
      </w:r>
      <w:del w:id="639" w:author="Portner, Claus" w:date="2022-10-18T13:20:00Z">
        <w:r w:rsidDel="005F3F84">
          <w:rPr>
            <w:rFonts w:ascii="Times New Roman" w:hAnsi="Times New Roman" w:cs="Times New Roman"/>
            <w:color w:val="000000"/>
            <w:sz w:val="24"/>
            <w:szCs w:val="24"/>
          </w:rPr>
          <w:delText>start of the pandemic</w:delText>
        </w:r>
      </w:del>
      <w:del w:id="640" w:author="Portner, Claus" w:date="2022-10-18T13:19:00Z">
        <w:r w:rsidDel="005F3F84">
          <w:rPr>
            <w:rFonts w:ascii="Times New Roman" w:hAnsi="Times New Roman" w:cs="Times New Roman"/>
            <w:color w:val="000000"/>
            <w:sz w:val="24"/>
            <w:szCs w:val="24"/>
          </w:rPr>
          <w:delText>,</w:delText>
        </w:r>
      </w:del>
      <w:ins w:id="641" w:author="Portner, Claus" w:date="2022-10-18T13:20:00Z">
        <w:r w:rsidR="005F3F84">
          <w:rPr>
            <w:rFonts w:ascii="Times New Roman" w:hAnsi="Times New Roman" w:cs="Times New Roman"/>
            <w:color w:val="000000"/>
            <w:sz w:val="24"/>
            <w:szCs w:val="24"/>
          </w:rPr>
          <w:t>pandemic started</w:t>
        </w:r>
      </w:ins>
      <w:r>
        <w:rPr>
          <w:rFonts w:ascii="Times New Roman" w:hAnsi="Times New Roman" w:cs="Times New Roman"/>
          <w:color w:val="000000"/>
          <w:sz w:val="24"/>
          <w:szCs w:val="24"/>
        </w:rPr>
        <w:t xml:space="preserve"> and if it was a different job, </w:t>
      </w:r>
      <w:del w:id="642" w:author="Portner, Claus" w:date="2022-10-18T13:19:00Z">
        <w:r w:rsidDel="005F3F84">
          <w:rPr>
            <w:rFonts w:ascii="Times New Roman" w:hAnsi="Times New Roman" w:cs="Times New Roman"/>
            <w:color w:val="000000"/>
            <w:sz w:val="24"/>
            <w:szCs w:val="24"/>
          </w:rPr>
          <w:delText xml:space="preserve">what </w:delText>
        </w:r>
      </w:del>
      <w:ins w:id="643" w:author="Portner, Claus" w:date="2022-10-18T13:19:00Z">
        <w:r w:rsidR="005F3F84">
          <w:rPr>
            <w:rFonts w:ascii="Times New Roman" w:hAnsi="Times New Roman" w:cs="Times New Roman"/>
            <w:color w:val="000000"/>
            <w:sz w:val="24"/>
            <w:szCs w:val="24"/>
          </w:rPr>
          <w:t xml:space="preserve">which </w:t>
        </w:r>
      </w:ins>
      <w:del w:id="644" w:author="Portner, Claus" w:date="2022-10-18T13:19:00Z">
        <w:r w:rsidDel="005F3F84">
          <w:rPr>
            <w:rFonts w:ascii="Times New Roman" w:hAnsi="Times New Roman" w:cs="Times New Roman"/>
            <w:color w:val="000000"/>
            <w:sz w:val="24"/>
            <w:szCs w:val="24"/>
          </w:rPr>
          <w:delText xml:space="preserve">was the broad </w:delText>
        </w:r>
      </w:del>
      <w:r>
        <w:rPr>
          <w:rFonts w:ascii="Times New Roman" w:hAnsi="Times New Roman" w:cs="Times New Roman"/>
          <w:color w:val="000000"/>
          <w:sz w:val="24"/>
          <w:szCs w:val="24"/>
        </w:rPr>
        <w:t xml:space="preserve">industry </w:t>
      </w:r>
      <w:del w:id="645" w:author="Portner, Claus" w:date="2022-10-18T13:20:00Z">
        <w:r w:rsidDel="005F3F84">
          <w:rPr>
            <w:rFonts w:ascii="Times New Roman" w:hAnsi="Times New Roman" w:cs="Times New Roman"/>
            <w:color w:val="000000"/>
            <w:sz w:val="24"/>
            <w:szCs w:val="24"/>
          </w:rPr>
          <w:delText>of their job</w:delText>
        </w:r>
      </w:del>
      <w:ins w:id="646" w:author="Portner, Claus" w:date="2022-10-18T13:20:00Z">
        <w:r w:rsidR="005F3F84">
          <w:rPr>
            <w:rFonts w:ascii="Times New Roman" w:hAnsi="Times New Roman" w:cs="Times New Roman"/>
            <w:color w:val="000000"/>
            <w:sz w:val="24"/>
            <w:szCs w:val="24"/>
          </w:rPr>
          <w:t>it</w:t>
        </w:r>
      </w:ins>
      <w:ins w:id="647" w:author="Portner, Claus" w:date="2022-10-18T13:19:00Z">
        <w:r w:rsidR="005F3F84">
          <w:rPr>
            <w:rFonts w:ascii="Times New Roman" w:hAnsi="Times New Roman" w:cs="Times New Roman"/>
            <w:color w:val="000000"/>
            <w:sz w:val="24"/>
            <w:szCs w:val="24"/>
          </w:rPr>
          <w:t xml:space="preserve"> was in</w:t>
        </w:r>
      </w:ins>
      <w:r>
        <w:rPr>
          <w:rFonts w:ascii="Times New Roman" w:hAnsi="Times New Roman" w:cs="Times New Roman"/>
          <w:color w:val="000000"/>
          <w:sz w:val="24"/>
          <w:szCs w:val="24"/>
        </w:rPr>
        <w:t xml:space="preserve">. We create two indicator variables to capture the likelihood of working: doing any market work and working in the same job as </w:t>
      </w:r>
      <w:del w:id="648" w:author="Portner, Claus" w:date="2022-10-19T17:23:00Z">
        <w:r w:rsidDel="003E071D">
          <w:rPr>
            <w:rFonts w:ascii="Times New Roman" w:hAnsi="Times New Roman" w:cs="Times New Roman"/>
            <w:color w:val="000000"/>
            <w:sz w:val="24"/>
            <w:szCs w:val="24"/>
          </w:rPr>
          <w:delText>before</w:delText>
        </w:r>
      </w:del>
      <w:ins w:id="649" w:author="Portner, Claus" w:date="2022-10-19T17:23:00Z">
        <w:r w:rsidR="003E071D">
          <w:rPr>
            <w:rFonts w:ascii="Times New Roman" w:hAnsi="Times New Roman" w:cs="Times New Roman"/>
            <w:color w:val="000000"/>
            <w:sz w:val="24"/>
            <w:szCs w:val="24"/>
          </w:rPr>
          <w:t>the prior round</w:t>
        </w:r>
      </w:ins>
      <w:r>
        <w:rPr>
          <w:rFonts w:ascii="Times New Roman" w:hAnsi="Times New Roman" w:cs="Times New Roman"/>
          <w:color w:val="000000"/>
          <w:sz w:val="24"/>
          <w:szCs w:val="24"/>
        </w:rPr>
        <w:t xml:space="preserve">. </w:t>
      </w:r>
      <w:moveToRangeStart w:id="650" w:author="Portner, Claus" w:date="2022-10-19T07:26:00Z" w:name="move117056833"/>
      <w:moveTo w:id="651" w:author="Portner, Claus" w:date="2022-10-19T07:26:00Z">
        <w:r w:rsidR="005314BF">
          <w:rPr>
            <w:rFonts w:ascii="Times New Roman" w:hAnsi="Times New Roman" w:cs="Times New Roman"/>
            <w:color w:val="000000"/>
            <w:sz w:val="24"/>
            <w:szCs w:val="24"/>
          </w:rPr>
          <w:t xml:space="preserve">The UHFS </w:t>
        </w:r>
        <w:del w:id="652" w:author="Portner, Claus" w:date="2022-10-19T07:28:00Z">
          <w:r w:rsidR="005314BF" w:rsidDel="007F0FCF">
            <w:rPr>
              <w:rFonts w:ascii="Times New Roman" w:hAnsi="Times New Roman" w:cs="Times New Roman"/>
              <w:color w:val="000000"/>
              <w:sz w:val="24"/>
              <w:szCs w:val="24"/>
            </w:rPr>
            <w:delText xml:space="preserve">survey </w:delText>
          </w:r>
        </w:del>
        <w:r w:rsidR="005314BF">
          <w:rPr>
            <w:rFonts w:ascii="Times New Roman" w:hAnsi="Times New Roman" w:cs="Times New Roman"/>
            <w:color w:val="000000"/>
            <w:sz w:val="24"/>
            <w:szCs w:val="24"/>
          </w:rPr>
          <w:t xml:space="preserve">also asked whether any household member </w:t>
        </w:r>
        <w:del w:id="653" w:author="Portner, Claus" w:date="2022-10-19T07:28:00Z">
          <w:r w:rsidR="005314BF" w:rsidDel="007F0FCF">
            <w:rPr>
              <w:rFonts w:ascii="Times New Roman" w:hAnsi="Times New Roman" w:cs="Times New Roman"/>
              <w:color w:val="000000"/>
              <w:sz w:val="24"/>
              <w:szCs w:val="24"/>
            </w:rPr>
            <w:delText xml:space="preserve">had </w:delText>
          </w:r>
        </w:del>
      </w:moveTo>
      <w:ins w:id="654" w:author="Portner, Claus" w:date="2022-10-19T07:28:00Z">
        <w:r w:rsidR="007F0FCF">
          <w:rPr>
            <w:rFonts w:ascii="Times New Roman" w:hAnsi="Times New Roman" w:cs="Times New Roman"/>
            <w:color w:val="000000"/>
            <w:sz w:val="24"/>
            <w:szCs w:val="24"/>
          </w:rPr>
          <w:t xml:space="preserve">had </w:t>
        </w:r>
      </w:ins>
      <w:moveTo w:id="655" w:author="Portner, Claus" w:date="2022-10-19T07:26:00Z">
        <w:r w:rsidR="005314BF">
          <w:rPr>
            <w:rFonts w:ascii="Times New Roman" w:hAnsi="Times New Roman" w:cs="Times New Roman"/>
            <w:color w:val="000000"/>
            <w:sz w:val="24"/>
            <w:szCs w:val="24"/>
          </w:rPr>
          <w:t>operated a non-farm family business since the prior round</w:t>
        </w:r>
      </w:moveTo>
      <w:ins w:id="656" w:author="Portner, Claus" w:date="2022-10-19T09:16:00Z">
        <w:r w:rsidR="00A34B9A">
          <w:rPr>
            <w:rFonts w:ascii="Times New Roman" w:hAnsi="Times New Roman" w:cs="Times New Roman"/>
            <w:color w:val="000000"/>
            <w:sz w:val="24"/>
            <w:szCs w:val="24"/>
          </w:rPr>
          <w:t>, so</w:t>
        </w:r>
      </w:ins>
      <w:moveTo w:id="657" w:author="Portner, Claus" w:date="2022-10-19T07:26:00Z">
        <w:del w:id="658" w:author="Portner, Claus" w:date="2022-10-19T09:16:00Z">
          <w:r w:rsidR="005314BF" w:rsidDel="00A34B9A">
            <w:rPr>
              <w:rFonts w:ascii="Times New Roman" w:hAnsi="Times New Roman" w:cs="Times New Roman"/>
              <w:color w:val="000000"/>
              <w:sz w:val="24"/>
              <w:szCs w:val="24"/>
            </w:rPr>
            <w:delText>.</w:delText>
          </w:r>
        </w:del>
        <w:r w:rsidR="005314BF">
          <w:rPr>
            <w:rFonts w:ascii="Times New Roman" w:hAnsi="Times New Roman" w:cs="Times New Roman"/>
            <w:color w:val="000000"/>
            <w:sz w:val="24"/>
            <w:szCs w:val="24"/>
          </w:rPr>
          <w:t xml:space="preserve"> </w:t>
        </w:r>
      </w:moveTo>
      <w:ins w:id="659" w:author="Portner, Claus" w:date="2022-10-19T09:16:00Z">
        <w:r w:rsidR="00A34B9A">
          <w:rPr>
            <w:rFonts w:ascii="Times New Roman" w:hAnsi="Times New Roman" w:cs="Times New Roman"/>
            <w:color w:val="000000"/>
            <w:sz w:val="24"/>
            <w:szCs w:val="24"/>
          </w:rPr>
          <w:t>w</w:t>
        </w:r>
      </w:ins>
      <w:moveTo w:id="660" w:author="Portner, Claus" w:date="2022-10-19T07:26:00Z">
        <w:del w:id="661" w:author="Portner, Claus" w:date="2022-10-19T09:16:00Z">
          <w:r w:rsidR="005314BF" w:rsidDel="00A34B9A">
            <w:rPr>
              <w:rFonts w:ascii="Times New Roman" w:hAnsi="Times New Roman" w:cs="Times New Roman"/>
              <w:color w:val="000000"/>
              <w:sz w:val="24"/>
              <w:szCs w:val="24"/>
            </w:rPr>
            <w:delText>W</w:delText>
          </w:r>
        </w:del>
        <w:r w:rsidR="005314BF">
          <w:rPr>
            <w:rFonts w:ascii="Times New Roman" w:hAnsi="Times New Roman" w:cs="Times New Roman"/>
            <w:color w:val="000000"/>
            <w:sz w:val="24"/>
            <w:szCs w:val="24"/>
          </w:rPr>
          <w:t>e</w:t>
        </w:r>
      </w:moveTo>
      <w:ins w:id="662" w:author="Portner, Claus" w:date="2022-10-19T09:16:00Z">
        <w:r w:rsidR="00A34B9A">
          <w:rPr>
            <w:rFonts w:ascii="Times New Roman" w:hAnsi="Times New Roman" w:cs="Times New Roman"/>
            <w:color w:val="000000"/>
            <w:sz w:val="24"/>
            <w:szCs w:val="24"/>
          </w:rPr>
          <w:t xml:space="preserve"> also</w:t>
        </w:r>
      </w:ins>
      <w:moveTo w:id="663" w:author="Portner, Claus" w:date="2022-10-19T07:26:00Z">
        <w:r w:rsidR="005314BF">
          <w:rPr>
            <w:rFonts w:ascii="Times New Roman" w:hAnsi="Times New Roman" w:cs="Times New Roman"/>
            <w:color w:val="000000"/>
            <w:sz w:val="24"/>
            <w:szCs w:val="24"/>
          </w:rPr>
          <w:t xml:space="preserve"> </w:t>
        </w:r>
        <w:del w:id="664" w:author="Portner, Claus" w:date="2022-10-19T17:23:00Z">
          <w:r w:rsidR="005314BF" w:rsidDel="000A5E52">
            <w:rPr>
              <w:rFonts w:ascii="Times New Roman" w:hAnsi="Times New Roman" w:cs="Times New Roman"/>
              <w:color w:val="000000"/>
              <w:sz w:val="24"/>
              <w:szCs w:val="24"/>
            </w:rPr>
            <w:delText>create</w:delText>
          </w:r>
        </w:del>
      </w:moveTo>
      <w:ins w:id="665" w:author="Portner, Claus" w:date="2022-10-19T17:23:00Z">
        <w:r w:rsidR="000A5E52">
          <w:rPr>
            <w:rFonts w:ascii="Times New Roman" w:hAnsi="Times New Roman" w:cs="Times New Roman"/>
            <w:color w:val="000000"/>
            <w:sz w:val="24"/>
            <w:szCs w:val="24"/>
          </w:rPr>
          <w:t>created</w:t>
        </w:r>
      </w:ins>
      <w:moveTo w:id="666" w:author="Portner, Claus" w:date="2022-10-19T07:26:00Z">
        <w:r w:rsidR="005314BF">
          <w:rPr>
            <w:rFonts w:ascii="Times New Roman" w:hAnsi="Times New Roman" w:cs="Times New Roman"/>
            <w:color w:val="000000"/>
            <w:sz w:val="24"/>
            <w:szCs w:val="24"/>
          </w:rPr>
          <w:t xml:space="preserve"> a</w:t>
        </w:r>
      </w:moveTo>
      <w:ins w:id="667" w:author="Portner, Claus" w:date="2022-10-19T09:16:00Z">
        <w:r w:rsidR="00E35FAE">
          <w:rPr>
            <w:rFonts w:ascii="Times New Roman" w:hAnsi="Times New Roman" w:cs="Times New Roman"/>
            <w:color w:val="000000"/>
            <w:sz w:val="24"/>
            <w:szCs w:val="24"/>
          </w:rPr>
          <w:t xml:space="preserve">n indicator </w:t>
        </w:r>
      </w:ins>
      <w:moveTo w:id="668" w:author="Portner, Claus" w:date="2022-10-19T07:26:00Z">
        <w:del w:id="669" w:author="Portner, Claus" w:date="2022-10-19T09:16:00Z">
          <w:r w:rsidR="005314BF" w:rsidDel="00E35FAE">
            <w:rPr>
              <w:rFonts w:ascii="Times New Roman" w:hAnsi="Times New Roman" w:cs="Times New Roman"/>
              <w:color w:val="000000"/>
              <w:sz w:val="24"/>
              <w:szCs w:val="24"/>
            </w:rPr>
            <w:delText xml:space="preserve"> dummy </w:delText>
          </w:r>
        </w:del>
        <w:r w:rsidR="005314BF">
          <w:rPr>
            <w:rFonts w:ascii="Times New Roman" w:hAnsi="Times New Roman" w:cs="Times New Roman"/>
            <w:color w:val="000000"/>
            <w:sz w:val="24"/>
            <w:szCs w:val="24"/>
          </w:rPr>
          <w:t>variable where 1 represents operating a business and 0 otherwise.</w:t>
        </w:r>
        <w:r w:rsidR="005314BF" w:rsidRPr="00F513ED">
          <w:rPr>
            <w:rStyle w:val="FootnoteReference"/>
          </w:rPr>
          <w:footnoteReference w:id="10"/>
        </w:r>
      </w:moveTo>
      <w:moveToRangeEnd w:id="650"/>
    </w:p>
    <w:p w14:paraId="116AA2B3" w14:textId="02EC75DD" w:rsidR="00025A8A" w:rsidRDefault="009D0389" w:rsidP="00F26B67">
      <w:pPr>
        <w:spacing w:line="480" w:lineRule="auto"/>
        <w:ind w:firstLine="540"/>
        <w:jc w:val="both"/>
        <w:rPr>
          <w:ins w:id="672" w:author="Portner, Claus" w:date="2022-10-19T07:14:00Z"/>
          <w:rFonts w:ascii="Times New Roman" w:hAnsi="Times New Roman" w:cs="Times New Roman"/>
          <w:sz w:val="24"/>
          <w:szCs w:val="24"/>
        </w:rPr>
      </w:pPr>
      <w:ins w:id="673" w:author="Portner, Claus" w:date="2022-10-19T07:06:00Z">
        <w:r>
          <w:rPr>
            <w:rFonts w:ascii="Times New Roman" w:hAnsi="Times New Roman" w:cs="Times New Roman"/>
            <w:sz w:val="24"/>
            <w:szCs w:val="24"/>
          </w:rPr>
          <w:t xml:space="preserve">The </w:t>
        </w:r>
      </w:ins>
      <w:ins w:id="674" w:author="Portner, Claus" w:date="2022-10-19T17:24:00Z">
        <w:r w:rsidR="00953196">
          <w:rPr>
            <w:rFonts w:ascii="Times New Roman" w:hAnsi="Times New Roman" w:cs="Times New Roman"/>
            <w:sz w:val="24"/>
            <w:szCs w:val="24"/>
          </w:rPr>
          <w:pgNum/>
        </w:r>
        <w:proofErr w:type="spellStart"/>
        <w:r w:rsidR="00953196">
          <w:rPr>
            <w:rFonts w:ascii="Times New Roman" w:hAnsi="Times New Roman" w:cs="Times New Roman"/>
            <w:sz w:val="24"/>
            <w:szCs w:val="24"/>
          </w:rPr>
          <w:t>lose</w:t>
        </w:r>
      </w:ins>
      <w:ins w:id="675" w:author="Portner, Claus" w:date="2022-10-19T07:06:00Z">
        <w:r>
          <w:rPr>
            <w:rFonts w:ascii="Times New Roman" w:hAnsi="Times New Roman" w:cs="Times New Roman"/>
            <w:sz w:val="24"/>
            <w:szCs w:val="24"/>
          </w:rPr>
          <w:t>ng</w:t>
        </w:r>
        <w:proofErr w:type="spellEnd"/>
        <w:r>
          <w:rPr>
            <w:rFonts w:ascii="Times New Roman" w:hAnsi="Times New Roman" w:cs="Times New Roman"/>
            <w:sz w:val="24"/>
            <w:szCs w:val="24"/>
          </w:rPr>
          <w:t xml:space="preserve"> of </w:t>
        </w:r>
      </w:ins>
      <w:ins w:id="676" w:author="Portner, Claus" w:date="2022-10-19T07:07:00Z">
        <w:r w:rsidR="00847020">
          <w:rPr>
            <w:rFonts w:ascii="Times New Roman" w:hAnsi="Times New Roman" w:cs="Times New Roman"/>
            <w:sz w:val="24"/>
            <w:szCs w:val="24"/>
          </w:rPr>
          <w:t>workplaces</w:t>
        </w:r>
      </w:ins>
      <w:ins w:id="677" w:author="Portner, Claus" w:date="2022-10-19T07:06:00Z">
        <w:r>
          <w:rPr>
            <w:rFonts w:ascii="Times New Roman" w:hAnsi="Times New Roman" w:cs="Times New Roman"/>
            <w:sz w:val="24"/>
            <w:szCs w:val="24"/>
          </w:rPr>
          <w:t xml:space="preserve"> </w:t>
        </w:r>
      </w:ins>
      <w:ins w:id="678" w:author="Portner, Claus" w:date="2022-10-19T07:27:00Z">
        <w:r w:rsidR="0036231E">
          <w:rPr>
            <w:rFonts w:ascii="Times New Roman" w:hAnsi="Times New Roman" w:cs="Times New Roman"/>
            <w:sz w:val="24"/>
            <w:szCs w:val="24"/>
          </w:rPr>
          <w:t xml:space="preserve">likely affected </w:t>
        </w:r>
      </w:ins>
      <w:del w:id="679" w:author="Portner, Claus" w:date="2022-10-19T07:07:00Z">
        <w:r w:rsidR="00F26B67" w:rsidDel="00847020">
          <w:rPr>
            <w:rFonts w:ascii="Times New Roman" w:hAnsi="Times New Roman" w:cs="Times New Roman"/>
            <w:sz w:val="24"/>
            <w:szCs w:val="24"/>
          </w:rPr>
          <w:delText xml:space="preserve">As the place of work being closed for social distancing </w:delText>
        </w:r>
      </w:del>
      <w:del w:id="680" w:author="Portner, Claus" w:date="2022-10-19T07:08:00Z">
        <w:r w:rsidR="00F26B67" w:rsidDel="0066733D">
          <w:rPr>
            <w:rFonts w:ascii="Times New Roman" w:hAnsi="Times New Roman" w:cs="Times New Roman"/>
            <w:sz w:val="24"/>
            <w:szCs w:val="24"/>
          </w:rPr>
          <w:delText>has been</w:delText>
        </w:r>
      </w:del>
      <w:del w:id="681" w:author="Portner, Claus" w:date="2022-10-19T07:28:00Z">
        <w:r w:rsidR="00F26B67" w:rsidDel="0036231E">
          <w:rPr>
            <w:rFonts w:ascii="Times New Roman" w:hAnsi="Times New Roman" w:cs="Times New Roman"/>
            <w:sz w:val="24"/>
            <w:szCs w:val="24"/>
          </w:rPr>
          <w:delText xml:space="preserve"> one of the primary channels through which market work </w:delText>
        </w:r>
      </w:del>
      <w:del w:id="682" w:author="Portner, Claus" w:date="2022-10-19T07:07:00Z">
        <w:r w:rsidR="00F26B67" w:rsidDel="0022774B">
          <w:rPr>
            <w:rFonts w:ascii="Times New Roman" w:hAnsi="Times New Roman" w:cs="Times New Roman"/>
            <w:sz w:val="24"/>
            <w:szCs w:val="24"/>
          </w:rPr>
          <w:delText>i</w:delText>
        </w:r>
      </w:del>
      <w:del w:id="683" w:author="Portner, Claus" w:date="2022-10-19T07:28:00Z">
        <w:r w:rsidR="00F26B67" w:rsidDel="0036231E">
          <w:rPr>
            <w:rFonts w:ascii="Times New Roman" w:hAnsi="Times New Roman" w:cs="Times New Roman"/>
            <w:sz w:val="24"/>
            <w:szCs w:val="24"/>
          </w:rPr>
          <w:delText>s affected,</w:delText>
        </w:r>
      </w:del>
      <w:del w:id="684" w:author="Portner, Claus" w:date="2022-10-19T07:08:00Z">
        <w:r w:rsidR="00F26B67" w:rsidDel="00F638E0">
          <w:rPr>
            <w:rFonts w:ascii="Times New Roman" w:hAnsi="Times New Roman" w:cs="Times New Roman"/>
            <w:sz w:val="24"/>
            <w:szCs w:val="24"/>
          </w:rPr>
          <w:delText xml:space="preserve"> people may have been able to continue </w:delText>
        </w:r>
      </w:del>
      <w:r w:rsidR="00F26B67">
        <w:rPr>
          <w:rFonts w:ascii="Times New Roman" w:hAnsi="Times New Roman" w:cs="Times New Roman"/>
          <w:sz w:val="24"/>
          <w:szCs w:val="24"/>
        </w:rPr>
        <w:t>some types of work</w:t>
      </w:r>
      <w:ins w:id="685" w:author="Portner, Claus" w:date="2022-10-19T07:08:00Z">
        <w:r w:rsidR="00F638E0">
          <w:rPr>
            <w:rFonts w:ascii="Times New Roman" w:hAnsi="Times New Roman" w:cs="Times New Roman"/>
            <w:sz w:val="24"/>
            <w:szCs w:val="24"/>
          </w:rPr>
          <w:t xml:space="preserve"> </w:t>
        </w:r>
      </w:ins>
      <w:del w:id="686" w:author="Portner, Claus" w:date="2022-10-19T07:28:00Z">
        <w:r w:rsidR="00F26B67" w:rsidDel="0036231E">
          <w:rPr>
            <w:rFonts w:ascii="Times New Roman" w:hAnsi="Times New Roman" w:cs="Times New Roman"/>
            <w:sz w:val="24"/>
            <w:szCs w:val="24"/>
          </w:rPr>
          <w:delText xml:space="preserve"> </w:delText>
        </w:r>
      </w:del>
      <w:del w:id="687" w:author="Portner, Claus" w:date="2022-10-19T07:09:00Z">
        <w:r w:rsidR="00F26B67" w:rsidDel="005A6F45">
          <w:rPr>
            <w:rFonts w:ascii="Times New Roman" w:hAnsi="Times New Roman" w:cs="Times New Roman"/>
            <w:sz w:val="24"/>
            <w:szCs w:val="24"/>
          </w:rPr>
          <w:delText>more</w:delText>
        </w:r>
      </w:del>
      <w:ins w:id="688" w:author="Portner, Claus" w:date="2022-10-19T07:09:00Z">
        <w:r w:rsidR="005A6F45">
          <w:rPr>
            <w:rFonts w:ascii="Times New Roman" w:hAnsi="Times New Roman" w:cs="Times New Roman"/>
            <w:sz w:val="24"/>
            <w:szCs w:val="24"/>
          </w:rPr>
          <w:t xml:space="preserve">less </w:t>
        </w:r>
        <w:r w:rsidR="00F638E0">
          <w:rPr>
            <w:rFonts w:ascii="Times New Roman" w:hAnsi="Times New Roman" w:cs="Times New Roman"/>
            <w:sz w:val="24"/>
            <w:szCs w:val="24"/>
          </w:rPr>
          <w:t>affected</w:t>
        </w:r>
      </w:ins>
      <w:r w:rsidR="00F26B67">
        <w:rPr>
          <w:rFonts w:ascii="Times New Roman" w:hAnsi="Times New Roman" w:cs="Times New Roman"/>
          <w:sz w:val="24"/>
          <w:szCs w:val="24"/>
        </w:rPr>
        <w:t xml:space="preserve"> than others. </w:t>
      </w:r>
      <w:ins w:id="689" w:author="Portner, Claus" w:date="2022-10-19T07:09:00Z">
        <w:r w:rsidR="00366DD6">
          <w:rPr>
            <w:rFonts w:ascii="Times New Roman" w:hAnsi="Times New Roman" w:cs="Times New Roman"/>
            <w:sz w:val="24"/>
            <w:szCs w:val="24"/>
          </w:rPr>
          <w:t xml:space="preserve">For example, </w:t>
        </w:r>
      </w:ins>
      <w:del w:id="690" w:author="Portner, Claus" w:date="2022-10-19T07:09:00Z">
        <w:r w:rsidR="00F26B67" w:rsidDel="00366DD6">
          <w:rPr>
            <w:rFonts w:ascii="Times New Roman" w:hAnsi="Times New Roman" w:cs="Times New Roman"/>
            <w:sz w:val="24"/>
            <w:szCs w:val="24"/>
          </w:rPr>
          <w:delText xml:space="preserve">This </w:delText>
        </w:r>
      </w:del>
      <w:del w:id="691" w:author="Portner, Claus" w:date="2022-10-19T07:05:00Z">
        <w:r w:rsidR="00F26B67" w:rsidDel="002D06B0">
          <w:rPr>
            <w:rFonts w:ascii="Times New Roman" w:hAnsi="Times New Roman" w:cs="Times New Roman"/>
            <w:sz w:val="24"/>
            <w:szCs w:val="24"/>
          </w:rPr>
          <w:delText>may be</w:delText>
        </w:r>
      </w:del>
      <w:del w:id="692" w:author="Portner, Claus" w:date="2022-10-19T07:09:00Z">
        <w:r w:rsidR="00F26B67" w:rsidDel="00366DD6">
          <w:rPr>
            <w:rFonts w:ascii="Times New Roman" w:hAnsi="Times New Roman" w:cs="Times New Roman"/>
            <w:sz w:val="24"/>
            <w:szCs w:val="24"/>
          </w:rPr>
          <w:delText xml:space="preserve"> particularly relevant for</w:delText>
        </w:r>
      </w:del>
      <w:ins w:id="693" w:author="Portner, Claus" w:date="2022-10-19T07:09:00Z">
        <w:r w:rsidR="00366DD6">
          <w:rPr>
            <w:rFonts w:ascii="Times New Roman" w:hAnsi="Times New Roman" w:cs="Times New Roman"/>
            <w:sz w:val="24"/>
            <w:szCs w:val="24"/>
          </w:rPr>
          <w:t>in</w:t>
        </w:r>
      </w:ins>
      <w:r w:rsidR="00F26B67">
        <w:rPr>
          <w:rFonts w:ascii="Times New Roman" w:hAnsi="Times New Roman" w:cs="Times New Roman"/>
          <w:sz w:val="24"/>
          <w:szCs w:val="24"/>
        </w:rPr>
        <w:t xml:space="preserve"> agriculture</w:t>
      </w:r>
      <w:del w:id="694" w:author="Portner, Claus" w:date="2022-10-19T07:09:00Z">
        <w:r w:rsidR="00F26B67" w:rsidDel="00366DD6">
          <w:rPr>
            <w:rFonts w:ascii="Times New Roman" w:hAnsi="Times New Roman" w:cs="Times New Roman"/>
            <w:sz w:val="24"/>
            <w:szCs w:val="24"/>
          </w:rPr>
          <w:delText>, whe</w:delText>
        </w:r>
      </w:del>
      <w:ins w:id="695" w:author="Portner, Claus" w:date="2022-10-19T07:10:00Z">
        <w:r w:rsidR="00366DD6">
          <w:rPr>
            <w:rFonts w:ascii="Times New Roman" w:hAnsi="Times New Roman" w:cs="Times New Roman"/>
            <w:sz w:val="24"/>
            <w:szCs w:val="24"/>
          </w:rPr>
          <w:t xml:space="preserve">, </w:t>
        </w:r>
      </w:ins>
      <w:del w:id="696" w:author="Portner, Claus" w:date="2022-10-19T07:09:00Z">
        <w:r w:rsidR="00F26B67" w:rsidDel="00366DD6">
          <w:rPr>
            <w:rFonts w:ascii="Times New Roman" w:hAnsi="Times New Roman" w:cs="Times New Roman"/>
            <w:sz w:val="24"/>
            <w:szCs w:val="24"/>
          </w:rPr>
          <w:delText>re</w:delText>
        </w:r>
      </w:del>
      <w:del w:id="697" w:author="Portner, Claus" w:date="2022-10-19T07:10:00Z">
        <w:r w:rsidR="00F26B67" w:rsidDel="00366DD6">
          <w:rPr>
            <w:rFonts w:ascii="Times New Roman" w:hAnsi="Times New Roman" w:cs="Times New Roman"/>
            <w:sz w:val="24"/>
            <w:szCs w:val="24"/>
          </w:rPr>
          <w:delText xml:space="preserve"> </w:delText>
        </w:r>
      </w:del>
      <w:r w:rsidR="00F26B67">
        <w:rPr>
          <w:rFonts w:ascii="Times New Roman" w:hAnsi="Times New Roman" w:cs="Times New Roman"/>
          <w:sz w:val="24"/>
          <w:szCs w:val="24"/>
        </w:rPr>
        <w:t xml:space="preserve">workers </w:t>
      </w:r>
      <w:ins w:id="698" w:author="Portner, Claus" w:date="2022-10-19T07:05:00Z">
        <w:r w:rsidR="00591C7B">
          <w:rPr>
            <w:rFonts w:ascii="Times New Roman" w:hAnsi="Times New Roman" w:cs="Times New Roman"/>
            <w:sz w:val="24"/>
            <w:szCs w:val="24"/>
          </w:rPr>
          <w:t xml:space="preserve">can more easily </w:t>
        </w:r>
      </w:ins>
      <w:del w:id="699" w:author="Portner, Claus" w:date="2022-10-19T07:05:00Z">
        <w:r w:rsidR="00F26B67" w:rsidDel="00591C7B">
          <w:rPr>
            <w:rFonts w:ascii="Times New Roman" w:hAnsi="Times New Roman" w:cs="Times New Roman"/>
            <w:sz w:val="24"/>
            <w:szCs w:val="24"/>
          </w:rPr>
          <w:delText xml:space="preserve">may have the space to </w:delText>
        </w:r>
      </w:del>
      <w:r w:rsidR="00F26B67">
        <w:rPr>
          <w:rFonts w:ascii="Times New Roman" w:hAnsi="Times New Roman" w:cs="Times New Roman"/>
          <w:sz w:val="24"/>
          <w:szCs w:val="24"/>
        </w:rPr>
        <w:t>socially distance themselves while working</w:t>
      </w:r>
      <w:ins w:id="700" w:author="Portner, Claus" w:date="2022-10-19T07:10:00Z">
        <w:r w:rsidR="00366DD6">
          <w:rPr>
            <w:rFonts w:ascii="Times New Roman" w:hAnsi="Times New Roman" w:cs="Times New Roman"/>
            <w:sz w:val="24"/>
            <w:szCs w:val="24"/>
          </w:rPr>
          <w:t>,</w:t>
        </w:r>
      </w:ins>
      <w:r w:rsidR="00F26B67">
        <w:rPr>
          <w:rFonts w:ascii="Times New Roman" w:hAnsi="Times New Roman" w:cs="Times New Roman"/>
          <w:sz w:val="24"/>
          <w:szCs w:val="24"/>
        </w:rPr>
        <w:t xml:space="preserve"> and, in many cases, the workers </w:t>
      </w:r>
      <w:del w:id="701" w:author="Portner, Claus" w:date="2022-10-19T07:06:00Z">
        <w:r w:rsidR="00F26B67" w:rsidDel="00591C7B">
          <w:rPr>
            <w:rFonts w:ascii="Times New Roman" w:hAnsi="Times New Roman" w:cs="Times New Roman"/>
            <w:sz w:val="24"/>
            <w:szCs w:val="24"/>
          </w:rPr>
          <w:delText xml:space="preserve">in a family farm </w:delText>
        </w:r>
      </w:del>
      <w:r w:rsidR="00F26B67">
        <w:rPr>
          <w:rFonts w:ascii="Times New Roman" w:hAnsi="Times New Roman" w:cs="Times New Roman"/>
          <w:sz w:val="24"/>
          <w:szCs w:val="24"/>
        </w:rPr>
        <w:t xml:space="preserve">are </w:t>
      </w:r>
      <w:del w:id="702" w:author="Portner, Claus" w:date="2022-10-19T07:10:00Z">
        <w:r w:rsidR="00F26B67" w:rsidDel="00366DD6">
          <w:rPr>
            <w:rFonts w:ascii="Times New Roman" w:hAnsi="Times New Roman" w:cs="Times New Roman"/>
            <w:sz w:val="24"/>
            <w:szCs w:val="24"/>
          </w:rPr>
          <w:delText xml:space="preserve">likely to be </w:delText>
        </w:r>
      </w:del>
      <w:r w:rsidR="00F26B67">
        <w:rPr>
          <w:rFonts w:ascii="Times New Roman" w:hAnsi="Times New Roman" w:cs="Times New Roman"/>
          <w:sz w:val="24"/>
          <w:szCs w:val="24"/>
        </w:rPr>
        <w:t>from the same household</w:t>
      </w:r>
      <w:ins w:id="703" w:author="Portner, Claus" w:date="2022-10-19T07:10:00Z">
        <w:r w:rsidR="00366DD6">
          <w:rPr>
            <w:rFonts w:ascii="Times New Roman" w:hAnsi="Times New Roman" w:cs="Times New Roman"/>
            <w:sz w:val="24"/>
            <w:szCs w:val="24"/>
          </w:rPr>
          <w:t xml:space="preserve"> removing </w:t>
        </w:r>
      </w:ins>
      <w:del w:id="704" w:author="Portner, Claus" w:date="2022-10-19T07:10:00Z">
        <w:r w:rsidR="00F26B67" w:rsidDel="00EE6587">
          <w:rPr>
            <w:rFonts w:ascii="Times New Roman" w:hAnsi="Times New Roman" w:cs="Times New Roman"/>
            <w:sz w:val="24"/>
            <w:szCs w:val="24"/>
          </w:rPr>
          <w:delText>, in which case they do not</w:delText>
        </w:r>
      </w:del>
      <w:ins w:id="705" w:author="Portner, Claus" w:date="2022-10-19T07:10:00Z">
        <w:r w:rsidR="00EE6587">
          <w:rPr>
            <w:rFonts w:ascii="Times New Roman" w:hAnsi="Times New Roman" w:cs="Times New Roman"/>
            <w:sz w:val="24"/>
            <w:szCs w:val="24"/>
          </w:rPr>
          <w:t>the</w:t>
        </w:r>
      </w:ins>
      <w:r w:rsidR="00F26B67">
        <w:rPr>
          <w:rFonts w:ascii="Times New Roman" w:hAnsi="Times New Roman" w:cs="Times New Roman"/>
          <w:sz w:val="24"/>
          <w:szCs w:val="24"/>
        </w:rPr>
        <w:t xml:space="preserve"> need to socially distance</w:t>
      </w:r>
      <w:del w:id="706" w:author="Portner, Claus" w:date="2022-10-19T07:10:00Z">
        <w:r w:rsidR="00F26B67" w:rsidDel="00EE6587">
          <w:rPr>
            <w:rFonts w:ascii="Times New Roman" w:hAnsi="Times New Roman" w:cs="Times New Roman"/>
            <w:sz w:val="24"/>
            <w:szCs w:val="24"/>
          </w:rPr>
          <w:delText xml:space="preserve"> while working</w:delText>
        </w:r>
      </w:del>
      <w:r w:rsidR="00F26B67">
        <w:rPr>
          <w:rFonts w:ascii="Times New Roman" w:hAnsi="Times New Roman" w:cs="Times New Roman"/>
          <w:sz w:val="24"/>
          <w:szCs w:val="24"/>
        </w:rPr>
        <w:t xml:space="preserve">. </w:t>
      </w:r>
      <w:del w:id="707" w:author="Portner, Claus" w:date="2022-10-19T07:11:00Z">
        <w:r w:rsidR="00F26B67" w:rsidDel="00E73C21">
          <w:rPr>
            <w:rFonts w:ascii="Times New Roman" w:hAnsi="Times New Roman" w:cs="Times New Roman"/>
            <w:sz w:val="24"/>
            <w:szCs w:val="24"/>
          </w:rPr>
          <w:delText>Also</w:delText>
        </w:r>
      </w:del>
      <w:ins w:id="708" w:author="Portner, Claus" w:date="2022-10-19T07:11:00Z">
        <w:r w:rsidR="00E73C21">
          <w:rPr>
            <w:rFonts w:ascii="Times New Roman" w:hAnsi="Times New Roman" w:cs="Times New Roman"/>
            <w:sz w:val="24"/>
            <w:szCs w:val="24"/>
          </w:rPr>
          <w:t>F</w:t>
        </w:r>
      </w:ins>
      <w:ins w:id="709" w:author="Portner, Claus" w:date="2022-10-19T07:12:00Z">
        <w:r w:rsidR="00E73C21">
          <w:rPr>
            <w:rFonts w:ascii="Times New Roman" w:hAnsi="Times New Roman" w:cs="Times New Roman"/>
            <w:sz w:val="24"/>
            <w:szCs w:val="24"/>
          </w:rPr>
          <w:t>urthermore</w:t>
        </w:r>
      </w:ins>
      <w:r w:rsidR="00F26B67">
        <w:rPr>
          <w:rFonts w:ascii="Times New Roman" w:hAnsi="Times New Roman" w:cs="Times New Roman"/>
          <w:sz w:val="24"/>
          <w:szCs w:val="24"/>
        </w:rPr>
        <w:t xml:space="preserve">, lockdowns </w:t>
      </w:r>
      <w:del w:id="710" w:author="Portner, Claus" w:date="2022-10-19T07:11:00Z">
        <w:r w:rsidR="00F26B67" w:rsidDel="00EE6587">
          <w:rPr>
            <w:rFonts w:ascii="Times New Roman" w:hAnsi="Times New Roman" w:cs="Times New Roman"/>
            <w:sz w:val="24"/>
            <w:szCs w:val="24"/>
          </w:rPr>
          <w:delText>may be</w:delText>
        </w:r>
      </w:del>
      <w:ins w:id="711" w:author="Portner, Claus" w:date="2022-10-19T07:11:00Z">
        <w:r w:rsidR="00EE6587">
          <w:rPr>
            <w:rFonts w:ascii="Times New Roman" w:hAnsi="Times New Roman" w:cs="Times New Roman"/>
            <w:sz w:val="24"/>
            <w:szCs w:val="24"/>
          </w:rPr>
          <w:t>are more</w:t>
        </w:r>
      </w:ins>
      <w:r w:rsidR="00F26B67">
        <w:rPr>
          <w:rFonts w:ascii="Times New Roman" w:hAnsi="Times New Roman" w:cs="Times New Roman"/>
          <w:sz w:val="24"/>
          <w:szCs w:val="24"/>
        </w:rPr>
        <w:t xml:space="preserve"> challenging to enforce on farms in rural areas. </w:t>
      </w:r>
    </w:p>
    <w:p w14:paraId="20AA89EF" w14:textId="77777777" w:rsidR="00AA4FD7" w:rsidRDefault="00025A8A" w:rsidP="007F0FCF">
      <w:pPr>
        <w:spacing w:line="480" w:lineRule="auto"/>
        <w:ind w:firstLine="540"/>
        <w:jc w:val="both"/>
        <w:rPr>
          <w:ins w:id="712" w:author="Portner, Claus" w:date="2022-10-19T09:08:00Z"/>
          <w:rFonts w:ascii="Times New Roman" w:hAnsi="Times New Roman" w:cs="Times New Roman"/>
          <w:sz w:val="24"/>
          <w:szCs w:val="24"/>
        </w:rPr>
      </w:pPr>
      <w:ins w:id="713" w:author="Portner, Claus" w:date="2022-10-19T07:14:00Z">
        <w:r>
          <w:rPr>
            <w:rFonts w:ascii="Times New Roman" w:hAnsi="Times New Roman" w:cs="Times New Roman"/>
            <w:sz w:val="24"/>
            <w:szCs w:val="24"/>
          </w:rPr>
          <w:t>There are two implications of this</w:t>
        </w:r>
      </w:ins>
      <w:ins w:id="714" w:author="Portner, Claus" w:date="2022-10-19T07:15:00Z">
        <w:r w:rsidR="001E304C">
          <w:rPr>
            <w:rFonts w:ascii="Times New Roman" w:hAnsi="Times New Roman" w:cs="Times New Roman"/>
            <w:sz w:val="24"/>
            <w:szCs w:val="24"/>
          </w:rPr>
          <w:t xml:space="preserve"> differential effect of lockdown on workplace closings</w:t>
        </w:r>
      </w:ins>
      <w:ins w:id="715" w:author="Portner, Claus" w:date="2022-10-19T07:14:00Z">
        <w:r>
          <w:rPr>
            <w:rFonts w:ascii="Times New Roman" w:hAnsi="Times New Roman" w:cs="Times New Roman"/>
            <w:sz w:val="24"/>
            <w:szCs w:val="24"/>
          </w:rPr>
          <w:t>.</w:t>
        </w:r>
      </w:ins>
      <w:ins w:id="716" w:author="Portner, Claus" w:date="2022-10-19T07:17:00Z">
        <w:r w:rsidR="00E616D0">
          <w:rPr>
            <w:rFonts w:ascii="Times New Roman" w:hAnsi="Times New Roman" w:cs="Times New Roman"/>
            <w:sz w:val="24"/>
            <w:szCs w:val="24"/>
          </w:rPr>
          <w:t xml:space="preserve"> </w:t>
        </w:r>
      </w:ins>
      <w:ins w:id="717" w:author="Portner, Claus" w:date="2022-10-19T07:14:00Z">
        <w:r>
          <w:rPr>
            <w:rFonts w:ascii="Times New Roman" w:hAnsi="Times New Roman" w:cs="Times New Roman"/>
            <w:sz w:val="24"/>
            <w:szCs w:val="24"/>
          </w:rPr>
          <w:t>First</w:t>
        </w:r>
      </w:ins>
      <w:ins w:id="718" w:author="Portner, Claus" w:date="2022-10-19T07:11:00Z">
        <w:r w:rsidR="00EE6587">
          <w:rPr>
            <w:rFonts w:ascii="Times New Roman" w:hAnsi="Times New Roman" w:cs="Times New Roman"/>
            <w:sz w:val="24"/>
            <w:szCs w:val="24"/>
          </w:rPr>
          <w:t xml:space="preserve">, </w:t>
        </w:r>
      </w:ins>
      <w:del w:id="719" w:author="Portner, Claus" w:date="2022-10-19T07:11:00Z">
        <w:r w:rsidR="00F26B67" w:rsidRPr="00091796" w:rsidDel="00EE6587">
          <w:rPr>
            <w:rFonts w:ascii="Times New Roman" w:hAnsi="Times New Roman" w:cs="Times New Roman"/>
            <w:sz w:val="24"/>
            <w:szCs w:val="24"/>
          </w:rPr>
          <w:delText xml:space="preserve">This may mean that </w:delText>
        </w:r>
      </w:del>
      <w:r w:rsidR="00F26B67" w:rsidRPr="00091796">
        <w:rPr>
          <w:rFonts w:ascii="Times New Roman" w:hAnsi="Times New Roman" w:cs="Times New Roman"/>
          <w:sz w:val="24"/>
          <w:szCs w:val="24"/>
        </w:rPr>
        <w:t xml:space="preserve">the </w:t>
      </w:r>
      <w:del w:id="720" w:author="Portner, Claus" w:date="2022-10-19T07:17:00Z">
        <w:r w:rsidR="00F26B67" w:rsidRPr="00091796" w:rsidDel="00891CB7">
          <w:rPr>
            <w:rFonts w:ascii="Times New Roman" w:hAnsi="Times New Roman" w:cs="Times New Roman"/>
            <w:sz w:val="24"/>
            <w:szCs w:val="24"/>
          </w:rPr>
          <w:delText xml:space="preserve">effect </w:delText>
        </w:r>
      </w:del>
      <w:ins w:id="721" w:author="Portner, Claus" w:date="2022-10-19T07:17:00Z">
        <w:r w:rsidR="00891CB7">
          <w:rPr>
            <w:rFonts w:ascii="Times New Roman" w:hAnsi="Times New Roman" w:cs="Times New Roman"/>
            <w:sz w:val="24"/>
            <w:szCs w:val="24"/>
          </w:rPr>
          <w:t>impacts</w:t>
        </w:r>
        <w:r w:rsidR="00891CB7" w:rsidRPr="00091796">
          <w:rPr>
            <w:rFonts w:ascii="Times New Roman" w:hAnsi="Times New Roman" w:cs="Times New Roman"/>
            <w:sz w:val="24"/>
            <w:szCs w:val="24"/>
          </w:rPr>
          <w:t xml:space="preserve"> </w:t>
        </w:r>
      </w:ins>
      <w:r w:rsidR="00F26B67" w:rsidRPr="00091796">
        <w:rPr>
          <w:rFonts w:ascii="Times New Roman" w:hAnsi="Times New Roman" w:cs="Times New Roman"/>
          <w:sz w:val="24"/>
          <w:szCs w:val="24"/>
        </w:rPr>
        <w:t xml:space="preserve">of lockdowns </w:t>
      </w:r>
      <w:del w:id="722" w:author="Portner, Claus" w:date="2022-10-19T07:15:00Z">
        <w:r w:rsidR="00F26B67" w:rsidRPr="00091796" w:rsidDel="00BD0716">
          <w:rPr>
            <w:rFonts w:ascii="Times New Roman" w:hAnsi="Times New Roman" w:cs="Times New Roman"/>
            <w:sz w:val="24"/>
            <w:szCs w:val="24"/>
          </w:rPr>
          <w:delText xml:space="preserve">on working </w:delText>
        </w:r>
      </w:del>
      <w:del w:id="723" w:author="Portner, Claus" w:date="2022-10-19T07:12:00Z">
        <w:r w:rsidR="00F26B67" w:rsidRPr="00091796" w:rsidDel="00541077">
          <w:rPr>
            <w:rFonts w:ascii="Times New Roman" w:hAnsi="Times New Roman" w:cs="Times New Roman"/>
            <w:sz w:val="24"/>
            <w:szCs w:val="24"/>
          </w:rPr>
          <w:delText xml:space="preserve">may </w:delText>
        </w:r>
      </w:del>
      <w:ins w:id="724" w:author="Portner, Claus" w:date="2022-10-19T07:12:00Z">
        <w:r w:rsidR="00541077">
          <w:rPr>
            <w:rFonts w:ascii="Times New Roman" w:hAnsi="Times New Roman" w:cs="Times New Roman"/>
            <w:sz w:val="24"/>
            <w:szCs w:val="24"/>
          </w:rPr>
          <w:t>likely</w:t>
        </w:r>
        <w:r w:rsidR="00541077" w:rsidRPr="00091796">
          <w:rPr>
            <w:rFonts w:ascii="Times New Roman" w:hAnsi="Times New Roman" w:cs="Times New Roman"/>
            <w:sz w:val="24"/>
            <w:szCs w:val="24"/>
          </w:rPr>
          <w:t xml:space="preserve"> </w:t>
        </w:r>
      </w:ins>
      <w:r w:rsidR="00F26B67" w:rsidRPr="00091796">
        <w:rPr>
          <w:rFonts w:ascii="Times New Roman" w:hAnsi="Times New Roman" w:cs="Times New Roman"/>
          <w:sz w:val="24"/>
          <w:szCs w:val="24"/>
        </w:rPr>
        <w:t>differ</w:t>
      </w:r>
      <w:r w:rsidR="00F26B67">
        <w:rPr>
          <w:rFonts w:ascii="Times New Roman" w:hAnsi="Times New Roman" w:cs="Times New Roman"/>
          <w:sz w:val="24"/>
          <w:szCs w:val="24"/>
        </w:rPr>
        <w:t xml:space="preserve"> between agricultural and non-agricultural households</w:t>
      </w:r>
      <w:ins w:id="725" w:author="Portner, Claus" w:date="2022-10-19T07:14:00Z">
        <w:r>
          <w:rPr>
            <w:rFonts w:ascii="Times New Roman" w:hAnsi="Times New Roman" w:cs="Times New Roman"/>
            <w:sz w:val="24"/>
            <w:szCs w:val="24"/>
          </w:rPr>
          <w:t>. Second,</w:t>
        </w:r>
      </w:ins>
      <w:ins w:id="726" w:author="Portner, Claus" w:date="2022-10-19T07:16:00Z">
        <w:r w:rsidR="00BD0716">
          <w:rPr>
            <w:rFonts w:ascii="Times New Roman" w:hAnsi="Times New Roman" w:cs="Times New Roman"/>
            <w:sz w:val="24"/>
            <w:szCs w:val="24"/>
          </w:rPr>
          <w:t xml:space="preserve"> it is </w:t>
        </w:r>
      </w:ins>
      <w:ins w:id="727" w:author="Portner, Claus" w:date="2022-10-19T07:18:00Z">
        <w:r w:rsidR="004F7087">
          <w:rPr>
            <w:rFonts w:ascii="Times New Roman" w:hAnsi="Times New Roman" w:cs="Times New Roman"/>
            <w:sz w:val="24"/>
            <w:szCs w:val="24"/>
          </w:rPr>
          <w:t>essential</w:t>
        </w:r>
      </w:ins>
      <w:ins w:id="728" w:author="Portner, Claus" w:date="2022-10-19T07:16:00Z">
        <w:r w:rsidR="00BD0716">
          <w:rPr>
            <w:rFonts w:ascii="Times New Roman" w:hAnsi="Times New Roman" w:cs="Times New Roman"/>
            <w:sz w:val="24"/>
            <w:szCs w:val="24"/>
          </w:rPr>
          <w:t xml:space="preserve"> to</w:t>
        </w:r>
      </w:ins>
      <w:moveToRangeStart w:id="729" w:author="Portner, Claus" w:date="2022-10-19T07:15:00Z" w:name="move117056120"/>
      <w:moveTo w:id="730" w:author="Portner, Claus" w:date="2022-10-19T07:15:00Z">
        <w:del w:id="731" w:author="Portner, Claus" w:date="2022-10-19T07:16:00Z">
          <w:r w:rsidR="00E217F6" w:rsidDel="00BD0716">
            <w:rPr>
              <w:rFonts w:ascii="Times New Roman" w:hAnsi="Times New Roman" w:cs="Times New Roman"/>
              <w:sz w:val="24"/>
              <w:szCs w:val="24"/>
            </w:rPr>
            <w:delText>This variable can help us</w:delText>
          </w:r>
        </w:del>
        <w:r w:rsidR="00E217F6">
          <w:rPr>
            <w:rFonts w:ascii="Times New Roman" w:hAnsi="Times New Roman" w:cs="Times New Roman"/>
            <w:sz w:val="24"/>
            <w:szCs w:val="24"/>
          </w:rPr>
          <w:t xml:space="preserve"> understand how lockdowns affected the movement between unemployment, agricultural work, and non-agricultural work</w:t>
        </w:r>
        <w:del w:id="732" w:author="Portner, Claus" w:date="2022-10-19T07:15:00Z">
          <w:r w:rsidR="00E217F6" w:rsidDel="00E217F6">
            <w:rPr>
              <w:rFonts w:ascii="Times New Roman" w:hAnsi="Times New Roman" w:cs="Times New Roman"/>
              <w:sz w:val="24"/>
              <w:szCs w:val="24"/>
            </w:rPr>
            <w:delText>.</w:delText>
          </w:r>
        </w:del>
      </w:moveTo>
      <w:moveToRangeEnd w:id="729"/>
      <w:r w:rsidR="00F26B67">
        <w:rPr>
          <w:rFonts w:ascii="Times New Roman" w:hAnsi="Times New Roman" w:cs="Times New Roman"/>
          <w:sz w:val="24"/>
          <w:szCs w:val="24"/>
        </w:rPr>
        <w:t xml:space="preserve">. </w:t>
      </w:r>
      <w:del w:id="733" w:author="Portner, Claus" w:date="2022-10-19T07:16:00Z">
        <w:r w:rsidR="00F26B67" w:rsidDel="00816938">
          <w:rPr>
            <w:rFonts w:ascii="Times New Roman" w:hAnsi="Times New Roman" w:cs="Times New Roman"/>
            <w:sz w:val="24"/>
            <w:szCs w:val="24"/>
          </w:rPr>
          <w:delText>To understand</w:delText>
        </w:r>
      </w:del>
      <w:del w:id="734" w:author="Portner, Claus" w:date="2022-10-19T07:12:00Z">
        <w:r w:rsidR="00F26B67" w:rsidDel="00541077">
          <w:rPr>
            <w:rFonts w:ascii="Times New Roman" w:hAnsi="Times New Roman" w:cs="Times New Roman"/>
            <w:sz w:val="24"/>
            <w:szCs w:val="24"/>
          </w:rPr>
          <w:delText xml:space="preserve"> this change</w:delText>
        </w:r>
      </w:del>
      <w:del w:id="735" w:author="Portner, Claus" w:date="2022-10-19T07:16:00Z">
        <w:r w:rsidR="00F26B67" w:rsidDel="00816938">
          <w:rPr>
            <w:rFonts w:ascii="Times New Roman" w:hAnsi="Times New Roman" w:cs="Times New Roman"/>
            <w:sz w:val="24"/>
            <w:szCs w:val="24"/>
          </w:rPr>
          <w:delText>, w</w:delText>
        </w:r>
      </w:del>
      <w:ins w:id="736" w:author="Portner, Claus" w:date="2022-10-19T07:16:00Z">
        <w:r w:rsidR="00816938">
          <w:rPr>
            <w:rFonts w:ascii="Times New Roman" w:hAnsi="Times New Roman" w:cs="Times New Roman"/>
            <w:sz w:val="24"/>
            <w:szCs w:val="24"/>
          </w:rPr>
          <w:t>W</w:t>
        </w:r>
      </w:ins>
      <w:r w:rsidR="00F26B67">
        <w:rPr>
          <w:rFonts w:ascii="Times New Roman" w:hAnsi="Times New Roman" w:cs="Times New Roman"/>
          <w:sz w:val="24"/>
          <w:szCs w:val="24"/>
        </w:rPr>
        <w:t xml:space="preserve">e create a categorical variable where 0 represents non-agricultural work, 1 represents agricultural work, and 2 represents unemployment. </w:t>
      </w:r>
      <w:moveFromRangeStart w:id="737" w:author="Portner, Claus" w:date="2022-10-19T07:15:00Z" w:name="move117056120"/>
      <w:moveFrom w:id="738" w:author="Portner, Claus" w:date="2022-10-19T07:15:00Z">
        <w:r w:rsidR="00F26B67" w:rsidDel="00E217F6">
          <w:rPr>
            <w:rFonts w:ascii="Times New Roman" w:hAnsi="Times New Roman" w:cs="Times New Roman"/>
            <w:sz w:val="24"/>
            <w:szCs w:val="24"/>
          </w:rPr>
          <w:t xml:space="preserve">This variable can help us understand how lockdowns affected the movement between unemployment, agricultural work, and non-agricultural work. </w:t>
        </w:r>
      </w:moveFrom>
      <w:moveFromRangeEnd w:id="737"/>
      <w:r w:rsidR="00F26B67">
        <w:rPr>
          <w:rFonts w:ascii="Times New Roman" w:hAnsi="Times New Roman" w:cs="Times New Roman"/>
          <w:sz w:val="24"/>
          <w:szCs w:val="24"/>
        </w:rPr>
        <w:t>A</w:t>
      </w:r>
      <w:del w:id="739" w:author="Portner, Claus" w:date="2022-10-19T07:29:00Z">
        <w:r w:rsidR="00F26B67" w:rsidDel="006844A7">
          <w:rPr>
            <w:rFonts w:ascii="Times New Roman" w:hAnsi="Times New Roman" w:cs="Times New Roman"/>
            <w:sz w:val="24"/>
            <w:szCs w:val="24"/>
          </w:rPr>
          <w:delText>dditionally, a</w:delText>
        </w:r>
      </w:del>
      <w:r w:rsidR="00F26B67">
        <w:rPr>
          <w:rFonts w:ascii="Times New Roman" w:hAnsi="Times New Roman" w:cs="Times New Roman"/>
          <w:sz w:val="24"/>
          <w:szCs w:val="24"/>
        </w:rPr>
        <w:t xml:space="preserve">s we know the industry </w:t>
      </w:r>
      <w:del w:id="740" w:author="Portner, Claus" w:date="2022-10-19T07:29:00Z">
        <w:r w:rsidR="00F26B67" w:rsidDel="006844A7">
          <w:rPr>
            <w:rFonts w:ascii="Times New Roman" w:hAnsi="Times New Roman" w:cs="Times New Roman"/>
            <w:sz w:val="24"/>
            <w:szCs w:val="24"/>
          </w:rPr>
          <w:delText xml:space="preserve">of employment </w:delText>
        </w:r>
      </w:del>
      <w:r w:rsidR="00F26B67">
        <w:rPr>
          <w:rFonts w:ascii="Times New Roman" w:hAnsi="Times New Roman" w:cs="Times New Roman"/>
          <w:sz w:val="24"/>
          <w:szCs w:val="24"/>
        </w:rPr>
        <w:t xml:space="preserve">before the first lockdown, we </w:t>
      </w:r>
      <w:del w:id="741" w:author="Portner, Claus" w:date="2022-10-19T07:16:00Z">
        <w:r w:rsidR="00F26B67" w:rsidDel="00816938">
          <w:rPr>
            <w:rFonts w:ascii="Times New Roman" w:hAnsi="Times New Roman" w:cs="Times New Roman"/>
            <w:sz w:val="24"/>
            <w:szCs w:val="24"/>
          </w:rPr>
          <w:delText>are able to</w:delText>
        </w:r>
      </w:del>
      <w:ins w:id="742" w:author="Portner, Claus" w:date="2022-10-19T07:16:00Z">
        <w:r w:rsidR="00816938">
          <w:rPr>
            <w:rFonts w:ascii="Times New Roman" w:hAnsi="Times New Roman" w:cs="Times New Roman"/>
            <w:sz w:val="24"/>
            <w:szCs w:val="24"/>
          </w:rPr>
          <w:t>can</w:t>
        </w:r>
      </w:ins>
      <w:r w:rsidR="00F26B67">
        <w:rPr>
          <w:rFonts w:ascii="Times New Roman" w:hAnsi="Times New Roman" w:cs="Times New Roman"/>
          <w:sz w:val="24"/>
          <w:szCs w:val="24"/>
        </w:rPr>
        <w:t xml:space="preserve"> utilize that data </w:t>
      </w:r>
      <w:del w:id="743" w:author="Portner, Claus" w:date="2022-10-19T07:18:00Z">
        <w:r w:rsidR="00F26B67" w:rsidDel="004F7087">
          <w:rPr>
            <w:rFonts w:ascii="Times New Roman" w:hAnsi="Times New Roman" w:cs="Times New Roman"/>
            <w:sz w:val="24"/>
            <w:szCs w:val="24"/>
          </w:rPr>
          <w:delText xml:space="preserve">for this estimation </w:delText>
        </w:r>
      </w:del>
      <w:r w:rsidR="00F26B67">
        <w:rPr>
          <w:rFonts w:ascii="Times New Roman" w:hAnsi="Times New Roman" w:cs="Times New Roman"/>
          <w:sz w:val="24"/>
          <w:szCs w:val="24"/>
        </w:rPr>
        <w:t>as a pre-lockdown round (i.e., round 0)</w:t>
      </w:r>
      <w:ins w:id="744" w:author="Portner, Claus" w:date="2022-10-19T07:19:00Z">
        <w:r w:rsidR="00303971">
          <w:rPr>
            <w:rFonts w:ascii="Times New Roman" w:hAnsi="Times New Roman" w:cs="Times New Roman"/>
            <w:sz w:val="24"/>
            <w:szCs w:val="24"/>
          </w:rPr>
          <w:t xml:space="preserve">, so </w:t>
        </w:r>
      </w:ins>
      <w:del w:id="745" w:author="Portner, Claus" w:date="2022-10-19T07:19:00Z">
        <w:r w:rsidR="00F26B67" w:rsidDel="00303971">
          <w:rPr>
            <w:rFonts w:ascii="Times New Roman" w:hAnsi="Times New Roman" w:cs="Times New Roman"/>
            <w:sz w:val="24"/>
            <w:szCs w:val="24"/>
          </w:rPr>
          <w:delText xml:space="preserve">. In other words, for this categorical variable on agriculture, </w:delText>
        </w:r>
      </w:del>
      <w:r w:rsidR="00F26B67">
        <w:rPr>
          <w:rFonts w:ascii="Times New Roman" w:hAnsi="Times New Roman" w:cs="Times New Roman"/>
          <w:sz w:val="24"/>
          <w:szCs w:val="24"/>
        </w:rPr>
        <w:t xml:space="preserve">we have eight rounds of data </w:t>
      </w:r>
      <w:del w:id="746" w:author="Portner, Claus" w:date="2022-10-19T07:19:00Z">
        <w:r w:rsidR="00F26B67" w:rsidDel="00303971">
          <w:rPr>
            <w:rFonts w:ascii="Times New Roman" w:hAnsi="Times New Roman" w:cs="Times New Roman"/>
            <w:sz w:val="24"/>
            <w:szCs w:val="24"/>
          </w:rPr>
          <w:delText>instead of the seven</w:delText>
        </w:r>
      </w:del>
      <w:ins w:id="747" w:author="Portner, Claus" w:date="2022-10-19T07:19:00Z">
        <w:r w:rsidR="00303971">
          <w:rPr>
            <w:rFonts w:ascii="Times New Roman" w:hAnsi="Times New Roman" w:cs="Times New Roman"/>
            <w:sz w:val="24"/>
            <w:szCs w:val="24"/>
          </w:rPr>
          <w:t>for t</w:t>
        </w:r>
        <w:r w:rsidR="0054119E">
          <w:rPr>
            <w:rFonts w:ascii="Times New Roman" w:hAnsi="Times New Roman" w:cs="Times New Roman"/>
            <w:sz w:val="24"/>
            <w:szCs w:val="24"/>
          </w:rPr>
          <w:t>his estimation</w:t>
        </w:r>
      </w:ins>
      <w:r w:rsidR="00F26B67">
        <w:rPr>
          <w:rFonts w:ascii="Times New Roman" w:hAnsi="Times New Roman" w:cs="Times New Roman"/>
          <w:sz w:val="24"/>
          <w:szCs w:val="24"/>
        </w:rPr>
        <w:t xml:space="preserve">.  </w:t>
      </w:r>
    </w:p>
    <w:p w14:paraId="26F86CAC" w14:textId="6BBABE3C" w:rsidR="00B058C3" w:rsidRDefault="006844A7" w:rsidP="007F0FCF">
      <w:pPr>
        <w:spacing w:line="480" w:lineRule="auto"/>
        <w:ind w:firstLine="540"/>
        <w:jc w:val="both"/>
        <w:rPr>
          <w:rFonts w:ascii="Times New Roman" w:hAnsi="Times New Roman" w:cs="Times New Roman"/>
          <w:sz w:val="24"/>
          <w:szCs w:val="24"/>
        </w:rPr>
      </w:pPr>
      <w:ins w:id="748" w:author="Portner, Claus" w:date="2022-10-19T07:30:00Z">
        <w:r>
          <w:rPr>
            <w:rFonts w:ascii="Times New Roman" w:hAnsi="Times New Roman" w:cs="Times New Roman"/>
            <w:sz w:val="24"/>
            <w:szCs w:val="24"/>
          </w:rPr>
          <w:t>With</w:t>
        </w:r>
      </w:ins>
      <w:ins w:id="749" w:author="Portner, Claus" w:date="2022-10-19T07:26:00Z">
        <w:r w:rsidR="00B058C3" w:rsidRPr="00B058C3">
          <w:rPr>
            <w:rFonts w:ascii="Times New Roman" w:hAnsi="Times New Roman" w:cs="Times New Roman"/>
            <w:sz w:val="24"/>
            <w:szCs w:val="24"/>
          </w:rPr>
          <w:t xml:space="preserve"> three potential outcomes, we use a</w:t>
        </w:r>
      </w:ins>
      <w:ins w:id="750" w:author="Portner, Claus" w:date="2022-10-19T07:32:00Z">
        <w:r w:rsidR="00787063">
          <w:rPr>
            <w:rFonts w:ascii="Times New Roman" w:hAnsi="Times New Roman" w:cs="Times New Roman"/>
            <w:sz w:val="24"/>
            <w:szCs w:val="24"/>
          </w:rPr>
          <w:t xml:space="preserve"> conditional</w:t>
        </w:r>
      </w:ins>
      <w:ins w:id="751" w:author="Portner, Claus" w:date="2022-10-19T07:26:00Z">
        <w:r w:rsidR="00B058C3" w:rsidRPr="00B058C3">
          <w:rPr>
            <w:rFonts w:ascii="Times New Roman" w:hAnsi="Times New Roman" w:cs="Times New Roman"/>
            <w:sz w:val="24"/>
            <w:szCs w:val="24"/>
          </w:rPr>
          <w:t xml:space="preserve"> fixed</w:t>
        </w:r>
      </w:ins>
      <w:ins w:id="752" w:author="Portner, Claus" w:date="2022-10-19T07:30:00Z">
        <w:r>
          <w:rPr>
            <w:rFonts w:ascii="Times New Roman" w:hAnsi="Times New Roman" w:cs="Times New Roman"/>
            <w:sz w:val="24"/>
            <w:szCs w:val="24"/>
          </w:rPr>
          <w:t>-</w:t>
        </w:r>
      </w:ins>
      <w:ins w:id="753" w:author="Portner, Claus" w:date="2022-10-19T07:26:00Z">
        <w:r w:rsidR="00B058C3" w:rsidRPr="00B058C3">
          <w:rPr>
            <w:rFonts w:ascii="Times New Roman" w:hAnsi="Times New Roman" w:cs="Times New Roman"/>
            <w:sz w:val="24"/>
            <w:szCs w:val="24"/>
          </w:rPr>
          <w:t>effect multinomial logit model</w:t>
        </w:r>
      </w:ins>
      <w:ins w:id="754" w:author="Portner, Claus" w:date="2022-10-19T09:08:00Z">
        <w:r w:rsidR="00AA4FD7">
          <w:rPr>
            <w:rFonts w:ascii="Times New Roman" w:hAnsi="Times New Roman" w:cs="Times New Roman"/>
            <w:sz w:val="24"/>
            <w:szCs w:val="24"/>
          </w:rPr>
          <w:t xml:space="preserve"> to estimate the movements between u</w:t>
        </w:r>
      </w:ins>
      <w:ins w:id="755" w:author="Portner, Claus" w:date="2022-10-19T09:09:00Z">
        <w:r w:rsidR="00AA4FD7">
          <w:rPr>
            <w:rFonts w:ascii="Times New Roman" w:hAnsi="Times New Roman" w:cs="Times New Roman"/>
            <w:sz w:val="24"/>
            <w:szCs w:val="24"/>
          </w:rPr>
          <w:t>nemployment, agricultural work, and non-agricultural work</w:t>
        </w:r>
      </w:ins>
      <w:ins w:id="756" w:author="Portner, Claus" w:date="2022-10-19T07:50:00Z">
        <w:r w:rsidR="006764BD">
          <w:rPr>
            <w:rFonts w:ascii="Times New Roman" w:hAnsi="Times New Roman" w:cs="Times New Roman"/>
            <w:sz w:val="24"/>
            <w:szCs w:val="24"/>
          </w:rPr>
          <w:t xml:space="preserve">. </w:t>
        </w:r>
      </w:ins>
      <w:ins w:id="757" w:author="Portner, Claus" w:date="2022-10-19T07:51:00Z">
        <w:r w:rsidR="0028577E">
          <w:rPr>
            <w:rFonts w:ascii="Times New Roman" w:hAnsi="Times New Roman" w:cs="Times New Roman"/>
            <w:sz w:val="24"/>
            <w:szCs w:val="24"/>
          </w:rPr>
          <w:lastRenderedPageBreak/>
          <w:t xml:space="preserve">There are two potential issues with this estimation method. First, </w:t>
        </w:r>
      </w:ins>
      <w:ins w:id="758" w:author="Portner, Claus" w:date="2022-10-19T08:14:00Z">
        <w:r w:rsidR="006A0E6B">
          <w:rPr>
            <w:rFonts w:ascii="Times New Roman" w:hAnsi="Times New Roman" w:cs="Times New Roman"/>
            <w:sz w:val="24"/>
            <w:szCs w:val="24"/>
          </w:rPr>
          <w:t>as with any</w:t>
        </w:r>
        <w:r w:rsidR="006A0E6B" w:rsidRPr="006A0E6B">
          <w:rPr>
            <w:rFonts w:ascii="Times New Roman" w:hAnsi="Times New Roman" w:cs="Times New Roman"/>
            <w:sz w:val="24"/>
            <w:szCs w:val="24"/>
          </w:rPr>
          <w:t xml:space="preserve"> multinomial model</w:t>
        </w:r>
        <w:r w:rsidR="006A0E6B">
          <w:rPr>
            <w:rFonts w:ascii="Times New Roman" w:hAnsi="Times New Roman" w:cs="Times New Roman"/>
            <w:sz w:val="24"/>
            <w:szCs w:val="24"/>
          </w:rPr>
          <w:t xml:space="preserve">, </w:t>
        </w:r>
        <w:r w:rsidR="006A0E6B" w:rsidRPr="006A0E6B">
          <w:rPr>
            <w:rFonts w:ascii="Times New Roman" w:hAnsi="Times New Roman" w:cs="Times New Roman"/>
            <w:sz w:val="24"/>
            <w:szCs w:val="24"/>
          </w:rPr>
          <w:t>the sign of a coefficient</w:t>
        </w:r>
        <w:r w:rsidR="006A0E6B">
          <w:rPr>
            <w:rFonts w:ascii="Times New Roman" w:hAnsi="Times New Roman" w:cs="Times New Roman"/>
            <w:sz w:val="24"/>
            <w:szCs w:val="24"/>
          </w:rPr>
          <w:t xml:space="preserve"> does </w:t>
        </w:r>
      </w:ins>
      <w:ins w:id="759" w:author="Portner, Claus" w:date="2022-10-19T08:15:00Z">
        <w:r w:rsidR="006A0E6B">
          <w:rPr>
            <w:rFonts w:ascii="Times New Roman" w:hAnsi="Times New Roman" w:cs="Times New Roman"/>
            <w:sz w:val="24"/>
            <w:szCs w:val="24"/>
          </w:rPr>
          <w:t>not necessarily</w:t>
        </w:r>
      </w:ins>
      <w:ins w:id="760" w:author="Portner, Claus" w:date="2022-10-19T08:14:00Z">
        <w:r w:rsidR="006A0E6B" w:rsidRPr="006A0E6B">
          <w:rPr>
            <w:rFonts w:ascii="Times New Roman" w:hAnsi="Times New Roman" w:cs="Times New Roman"/>
            <w:sz w:val="24"/>
            <w:szCs w:val="24"/>
          </w:rPr>
          <w:t xml:space="preserve"> indicate the direction of the relationship between </w:t>
        </w:r>
      </w:ins>
      <w:ins w:id="761" w:author="Portner, Claus" w:date="2022-10-19T08:15:00Z">
        <w:r w:rsidR="00EB61FE">
          <w:rPr>
            <w:rFonts w:ascii="Times New Roman" w:hAnsi="Times New Roman" w:cs="Times New Roman"/>
            <w:sz w:val="24"/>
            <w:szCs w:val="24"/>
          </w:rPr>
          <w:t>the</w:t>
        </w:r>
      </w:ins>
      <w:ins w:id="762" w:author="Portner, Claus" w:date="2022-10-19T08:14:00Z">
        <w:r w:rsidR="006A0E6B" w:rsidRPr="006A0E6B">
          <w:rPr>
            <w:rFonts w:ascii="Times New Roman" w:hAnsi="Times New Roman" w:cs="Times New Roman"/>
            <w:sz w:val="24"/>
            <w:szCs w:val="24"/>
          </w:rPr>
          <w:t xml:space="preserve"> explanatory variable and </w:t>
        </w:r>
      </w:ins>
      <w:ins w:id="763" w:author="Portner, Claus" w:date="2022-10-19T08:15:00Z">
        <w:r w:rsidR="00EB61FE">
          <w:rPr>
            <w:rFonts w:ascii="Times New Roman" w:hAnsi="Times New Roman" w:cs="Times New Roman"/>
            <w:sz w:val="24"/>
            <w:szCs w:val="24"/>
          </w:rPr>
          <w:t>the outcome</w:t>
        </w:r>
      </w:ins>
      <w:ins w:id="764" w:author="Portner, Claus" w:date="2022-10-19T08:14:00Z">
        <w:r w:rsidR="006A0E6B" w:rsidRPr="006A0E6B">
          <w:rPr>
            <w:rFonts w:ascii="Times New Roman" w:hAnsi="Times New Roman" w:cs="Times New Roman"/>
            <w:sz w:val="24"/>
            <w:szCs w:val="24"/>
          </w:rPr>
          <w:t xml:space="preserve">. </w:t>
        </w:r>
      </w:ins>
      <w:ins w:id="765" w:author="Portner, Claus" w:date="2022-10-19T08:15:00Z">
        <w:r w:rsidR="00EB61FE">
          <w:rPr>
            <w:rFonts w:ascii="Times New Roman" w:hAnsi="Times New Roman" w:cs="Times New Roman"/>
            <w:sz w:val="24"/>
            <w:szCs w:val="24"/>
          </w:rPr>
          <w:t xml:space="preserve">Second, </w:t>
        </w:r>
      </w:ins>
      <w:ins w:id="766" w:author="Portner, Claus" w:date="2022-10-19T07:56:00Z">
        <w:r w:rsidR="00A76A23">
          <w:rPr>
            <w:rFonts w:ascii="Times New Roman" w:hAnsi="Times New Roman" w:cs="Times New Roman"/>
            <w:sz w:val="24"/>
            <w:szCs w:val="24"/>
          </w:rPr>
          <w:t xml:space="preserve">standard marginal analyses are not meaningful because </w:t>
        </w:r>
      </w:ins>
      <w:ins w:id="767" w:author="Portner, Claus" w:date="2022-10-19T07:52:00Z">
        <w:r w:rsidR="00F51C66" w:rsidRPr="00F51C66">
          <w:rPr>
            <w:rFonts w:ascii="Times New Roman" w:hAnsi="Times New Roman" w:cs="Times New Roman"/>
            <w:sz w:val="24"/>
            <w:szCs w:val="24"/>
          </w:rPr>
          <w:t>the fixed-effect estimator cannot make predictions that account for the panel-level</w:t>
        </w:r>
      </w:ins>
      <w:ins w:id="768" w:author="Portner, Claus" w:date="2022-10-19T07:57:00Z">
        <w:r w:rsidR="008A5E2B">
          <w:rPr>
            <w:rFonts w:ascii="Times New Roman" w:hAnsi="Times New Roman" w:cs="Times New Roman"/>
            <w:sz w:val="24"/>
            <w:szCs w:val="24"/>
          </w:rPr>
          <w:t xml:space="preserve"> fixed effects, which</w:t>
        </w:r>
      </w:ins>
      <w:ins w:id="769" w:author="Portner, Claus" w:date="2022-10-19T07:52:00Z">
        <w:r w:rsidR="002E255D">
          <w:rPr>
            <w:rFonts w:ascii="Times New Roman" w:hAnsi="Times New Roman" w:cs="Times New Roman"/>
            <w:sz w:val="24"/>
            <w:szCs w:val="24"/>
          </w:rPr>
          <w:t xml:space="preserve"> are </w:t>
        </w:r>
      </w:ins>
      <w:ins w:id="770" w:author="Portner, Claus" w:date="2022-10-19T07:53:00Z">
        <w:r w:rsidR="002E255D">
          <w:rPr>
            <w:rFonts w:ascii="Times New Roman" w:hAnsi="Times New Roman" w:cs="Times New Roman"/>
            <w:sz w:val="24"/>
            <w:szCs w:val="24"/>
          </w:rPr>
          <w:t>n</w:t>
        </w:r>
      </w:ins>
      <w:ins w:id="771" w:author="Portner, Claus" w:date="2022-10-19T07:52:00Z">
        <w:r w:rsidR="00F51C66" w:rsidRPr="00F51C66">
          <w:rPr>
            <w:rFonts w:ascii="Times New Roman" w:hAnsi="Times New Roman" w:cs="Times New Roman"/>
            <w:sz w:val="24"/>
            <w:szCs w:val="24"/>
          </w:rPr>
          <w:t>ot estimate</w:t>
        </w:r>
      </w:ins>
      <w:ins w:id="772" w:author="Portner, Claus" w:date="2022-10-19T07:53:00Z">
        <w:r w:rsidR="002E255D">
          <w:rPr>
            <w:rFonts w:ascii="Times New Roman" w:hAnsi="Times New Roman" w:cs="Times New Roman"/>
            <w:sz w:val="24"/>
            <w:szCs w:val="24"/>
          </w:rPr>
          <w:t>d</w:t>
        </w:r>
      </w:ins>
      <w:ins w:id="773" w:author="Portner, Claus" w:date="2022-10-19T07:52:00Z">
        <w:r w:rsidR="00F51C66" w:rsidRPr="00F51C66">
          <w:rPr>
            <w:rFonts w:ascii="Times New Roman" w:hAnsi="Times New Roman" w:cs="Times New Roman"/>
            <w:sz w:val="24"/>
            <w:szCs w:val="24"/>
          </w:rPr>
          <w:t xml:space="preserve"> explicitly.</w:t>
        </w:r>
      </w:ins>
      <w:ins w:id="774" w:author="Portner, Claus" w:date="2022-10-19T09:10:00Z">
        <w:r w:rsidR="00E1262E">
          <w:rPr>
            <w:rFonts w:ascii="Times New Roman" w:hAnsi="Times New Roman" w:cs="Times New Roman"/>
            <w:sz w:val="24"/>
            <w:szCs w:val="24"/>
          </w:rPr>
          <w:t xml:space="preserve"> To mitigate these issues, we</w:t>
        </w:r>
        <w:r w:rsidR="005B4F01">
          <w:rPr>
            <w:rFonts w:ascii="Times New Roman" w:hAnsi="Times New Roman" w:cs="Times New Roman"/>
            <w:sz w:val="24"/>
            <w:szCs w:val="24"/>
          </w:rPr>
          <w:t xml:space="preserve"> present</w:t>
        </w:r>
      </w:ins>
      <w:ins w:id="775" w:author="Portner, Claus" w:date="2022-10-19T09:12:00Z">
        <w:r w:rsidR="006E7953">
          <w:rPr>
            <w:rFonts w:ascii="Times New Roman" w:hAnsi="Times New Roman" w:cs="Times New Roman"/>
            <w:sz w:val="24"/>
            <w:szCs w:val="24"/>
          </w:rPr>
          <w:t xml:space="preserve"> two </w:t>
        </w:r>
        <w:r w:rsidR="00865D1F">
          <w:rPr>
            <w:rFonts w:ascii="Times New Roman" w:hAnsi="Times New Roman" w:cs="Times New Roman"/>
            <w:sz w:val="24"/>
            <w:szCs w:val="24"/>
          </w:rPr>
          <w:t xml:space="preserve">sets of relative risk ratios, one </w:t>
        </w:r>
        <w:r w:rsidR="008F426A">
          <w:rPr>
            <w:rFonts w:ascii="Times New Roman" w:hAnsi="Times New Roman" w:cs="Times New Roman"/>
            <w:sz w:val="24"/>
            <w:szCs w:val="24"/>
          </w:rPr>
          <w:t xml:space="preserve">the </w:t>
        </w:r>
      </w:ins>
      <w:ins w:id="776" w:author="Portner, Claus" w:date="2022-10-19T09:13:00Z">
        <w:r w:rsidR="008F426A">
          <w:rPr>
            <w:rFonts w:ascii="Times New Roman" w:hAnsi="Times New Roman" w:cs="Times New Roman"/>
            <w:sz w:val="24"/>
            <w:szCs w:val="24"/>
          </w:rPr>
          <w:t>likelihood of working in</w:t>
        </w:r>
        <w:r w:rsidR="00265ACE">
          <w:rPr>
            <w:rFonts w:ascii="Times New Roman" w:hAnsi="Times New Roman" w:cs="Times New Roman"/>
            <w:sz w:val="24"/>
            <w:szCs w:val="24"/>
          </w:rPr>
          <w:t xml:space="preserve"> the</w:t>
        </w:r>
        <w:r w:rsidR="008F426A">
          <w:rPr>
            <w:rFonts w:ascii="Times New Roman" w:hAnsi="Times New Roman" w:cs="Times New Roman"/>
            <w:sz w:val="24"/>
            <w:szCs w:val="24"/>
          </w:rPr>
          <w:t xml:space="preserve"> agricultural sector against </w:t>
        </w:r>
      </w:ins>
      <w:ins w:id="777" w:author="Portner, Claus" w:date="2022-10-19T09:09:00Z">
        <w:r w:rsidR="00AA4FD7" w:rsidRPr="00B058C3">
          <w:rPr>
            <w:rFonts w:ascii="Times New Roman" w:hAnsi="Times New Roman" w:cs="Times New Roman"/>
            <w:sz w:val="24"/>
            <w:szCs w:val="24"/>
          </w:rPr>
          <w:t>working in the non-agricultural sector</w:t>
        </w:r>
        <w:r w:rsidR="00AA4FD7">
          <w:rPr>
            <w:rFonts w:ascii="Times New Roman" w:hAnsi="Times New Roman" w:cs="Times New Roman"/>
            <w:sz w:val="24"/>
            <w:szCs w:val="24"/>
          </w:rPr>
          <w:t>, and</w:t>
        </w:r>
      </w:ins>
      <w:ins w:id="778" w:author="Portner, Claus" w:date="2022-10-19T09:13:00Z">
        <w:r w:rsidR="00265ACE">
          <w:rPr>
            <w:rFonts w:ascii="Times New Roman" w:hAnsi="Times New Roman" w:cs="Times New Roman"/>
            <w:sz w:val="24"/>
            <w:szCs w:val="24"/>
          </w:rPr>
          <w:t xml:space="preserve"> the other the </w:t>
        </w:r>
      </w:ins>
      <w:ins w:id="779" w:author="Portner, Claus" w:date="2022-10-19T09:09:00Z">
        <w:r w:rsidR="00AA4FD7" w:rsidRPr="00B058C3">
          <w:rPr>
            <w:rFonts w:ascii="Times New Roman" w:hAnsi="Times New Roman" w:cs="Times New Roman"/>
            <w:sz w:val="24"/>
            <w:szCs w:val="24"/>
          </w:rPr>
          <w:t>likelihood of</w:t>
        </w:r>
      </w:ins>
      <w:ins w:id="780" w:author="Portner, Claus" w:date="2022-10-19T09:13:00Z">
        <w:r w:rsidR="00265ACE">
          <w:rPr>
            <w:rFonts w:ascii="Times New Roman" w:hAnsi="Times New Roman" w:cs="Times New Roman"/>
            <w:sz w:val="24"/>
            <w:szCs w:val="24"/>
          </w:rPr>
          <w:t xml:space="preserve"> not working against</w:t>
        </w:r>
      </w:ins>
      <w:ins w:id="781" w:author="Portner, Claus" w:date="2022-10-19T09:09:00Z">
        <w:r w:rsidR="00AA4FD7" w:rsidRPr="00B058C3">
          <w:rPr>
            <w:rFonts w:ascii="Times New Roman" w:hAnsi="Times New Roman" w:cs="Times New Roman"/>
            <w:sz w:val="24"/>
            <w:szCs w:val="24"/>
          </w:rPr>
          <w:t xml:space="preserve"> working in the </w:t>
        </w:r>
      </w:ins>
      <w:ins w:id="782" w:author="Portner, Claus" w:date="2022-10-19T09:14:00Z">
        <w:r w:rsidR="00265ACE">
          <w:rPr>
            <w:rFonts w:ascii="Times New Roman" w:hAnsi="Times New Roman" w:cs="Times New Roman"/>
            <w:sz w:val="24"/>
            <w:szCs w:val="24"/>
          </w:rPr>
          <w:t>non-</w:t>
        </w:r>
      </w:ins>
      <w:ins w:id="783" w:author="Portner, Claus" w:date="2022-10-19T09:09:00Z">
        <w:r w:rsidR="00AA4FD7" w:rsidRPr="00B058C3">
          <w:rPr>
            <w:rFonts w:ascii="Times New Roman" w:hAnsi="Times New Roman" w:cs="Times New Roman"/>
            <w:sz w:val="24"/>
            <w:szCs w:val="24"/>
          </w:rPr>
          <w:t>agricultural sector.</w:t>
        </w:r>
      </w:ins>
    </w:p>
    <w:p w14:paraId="31922874" w14:textId="6AC54A81" w:rsidR="00F26B67" w:rsidRDefault="00A34B9A" w:rsidP="00F26B67">
      <w:pPr>
        <w:spacing w:line="480" w:lineRule="auto"/>
        <w:ind w:firstLine="540"/>
        <w:jc w:val="both"/>
        <w:rPr>
          <w:rFonts w:ascii="Times New Roman" w:hAnsi="Times New Roman" w:cs="Times New Roman"/>
          <w:sz w:val="24"/>
          <w:szCs w:val="24"/>
        </w:rPr>
      </w:pPr>
      <w:ins w:id="784" w:author="Portner, Claus" w:date="2022-10-19T09:16:00Z">
        <w:r>
          <w:rPr>
            <w:rFonts w:ascii="Times New Roman" w:hAnsi="Times New Roman" w:cs="Times New Roman"/>
            <w:color w:val="000000"/>
            <w:sz w:val="24"/>
            <w:szCs w:val="24"/>
          </w:rPr>
          <w:t xml:space="preserve">Finally, </w:t>
        </w:r>
      </w:ins>
      <w:moveFromRangeStart w:id="785" w:author="Portner, Claus" w:date="2022-10-19T07:26:00Z" w:name="move117056833"/>
      <w:moveFrom w:id="786" w:author="Portner, Claus" w:date="2022-10-19T07:26:00Z">
        <w:r w:rsidR="00F26B67" w:rsidDel="005314BF">
          <w:rPr>
            <w:rFonts w:ascii="Times New Roman" w:hAnsi="Times New Roman" w:cs="Times New Roman"/>
            <w:color w:val="000000"/>
            <w:sz w:val="24"/>
            <w:szCs w:val="24"/>
          </w:rPr>
          <w:t>The UHFS survey also asked whether any household member had operated a non-farm family business since the prior round. We create a dummy variable where 1 represents operating a business and 0 otherwise.</w:t>
        </w:r>
        <w:r w:rsidR="00F26B67" w:rsidRPr="00CA5E80" w:rsidDel="005314BF">
          <w:rPr>
            <w:rStyle w:val="FootnoteReference"/>
            <w:rPrChange w:id="787" w:author="Portner, Claus" w:date="2022-10-17T14:46:00Z">
              <w:rPr>
                <w:rStyle w:val="FootnoteReference"/>
                <w:rFonts w:ascii="Times New Roman" w:hAnsi="Times New Roman" w:cs="Times New Roman"/>
                <w:color w:val="000000"/>
                <w:sz w:val="24"/>
                <w:szCs w:val="24"/>
              </w:rPr>
            </w:rPrChange>
          </w:rPr>
          <w:footnoteReference w:id="11"/>
        </w:r>
        <w:r w:rsidR="00F26B67" w:rsidDel="005314BF">
          <w:rPr>
            <w:rFonts w:ascii="Times New Roman" w:hAnsi="Times New Roman" w:cs="Times New Roman"/>
            <w:color w:val="000000"/>
            <w:sz w:val="24"/>
            <w:szCs w:val="24"/>
          </w:rPr>
          <w:t xml:space="preserve"> </w:t>
        </w:r>
      </w:moveFrom>
      <w:moveFromRangeEnd w:id="785"/>
      <w:ins w:id="791" w:author="Portner, Claus" w:date="2022-10-19T09:16:00Z">
        <w:r>
          <w:rPr>
            <w:rFonts w:ascii="Times New Roman" w:hAnsi="Times New Roman" w:cs="Times New Roman"/>
            <w:sz w:val="24"/>
            <w:szCs w:val="24"/>
          </w:rPr>
          <w:t>t</w:t>
        </w:r>
      </w:ins>
      <w:del w:id="792" w:author="Portner, Claus" w:date="2022-10-19T09:16:00Z">
        <w:r w:rsidR="00F26B67" w:rsidDel="00A34B9A">
          <w:rPr>
            <w:rFonts w:ascii="Times New Roman" w:hAnsi="Times New Roman" w:cs="Times New Roman"/>
            <w:sz w:val="24"/>
            <w:szCs w:val="24"/>
          </w:rPr>
          <w:delText>T</w:delText>
        </w:r>
      </w:del>
      <w:r w:rsidR="00F26B67">
        <w:rPr>
          <w:rFonts w:ascii="Times New Roman" w:hAnsi="Times New Roman" w:cs="Times New Roman"/>
          <w:sz w:val="24"/>
          <w:szCs w:val="24"/>
        </w:rPr>
        <w:t xml:space="preserve">he survey </w:t>
      </w:r>
      <w:del w:id="793" w:author="Portner, Claus" w:date="2022-10-19T09:17:00Z">
        <w:r w:rsidR="00F26B67" w:rsidDel="00C06953">
          <w:rPr>
            <w:rFonts w:ascii="Times New Roman" w:hAnsi="Times New Roman" w:cs="Times New Roman"/>
            <w:sz w:val="24"/>
            <w:szCs w:val="24"/>
          </w:rPr>
          <w:delText xml:space="preserve">also </w:delText>
        </w:r>
      </w:del>
      <w:r w:rsidR="00F26B67">
        <w:rPr>
          <w:rFonts w:ascii="Times New Roman" w:hAnsi="Times New Roman" w:cs="Times New Roman"/>
          <w:sz w:val="24"/>
          <w:szCs w:val="24"/>
        </w:rPr>
        <w:t>asked</w:t>
      </w:r>
      <w:ins w:id="794" w:author="Portner, Claus" w:date="2022-10-19T09:17:00Z">
        <w:r w:rsidR="00C06953">
          <w:rPr>
            <w:rFonts w:ascii="Times New Roman" w:hAnsi="Times New Roman" w:cs="Times New Roman"/>
            <w:sz w:val="24"/>
            <w:szCs w:val="24"/>
          </w:rPr>
          <w:t xml:space="preserve"> agricultural</w:t>
        </w:r>
      </w:ins>
      <w:r w:rsidR="00F26B67">
        <w:rPr>
          <w:rFonts w:ascii="Times New Roman" w:hAnsi="Times New Roman" w:cs="Times New Roman"/>
          <w:sz w:val="24"/>
          <w:szCs w:val="24"/>
        </w:rPr>
        <w:t xml:space="preserve"> households </w:t>
      </w:r>
      <w:del w:id="795" w:author="Portner, Claus" w:date="2022-10-19T09:17:00Z">
        <w:r w:rsidR="00F26B67" w:rsidDel="00C06953">
          <w:rPr>
            <w:rFonts w:ascii="Times New Roman" w:hAnsi="Times New Roman" w:cs="Times New Roman"/>
            <w:sz w:val="24"/>
            <w:szCs w:val="24"/>
          </w:rPr>
          <w:delText>participating in farming</w:delText>
        </w:r>
      </w:del>
      <w:del w:id="796" w:author="Portner, Claus" w:date="2022-10-19T09:16:00Z">
        <w:r w:rsidR="00F26B67" w:rsidDel="00A34B9A">
          <w:rPr>
            <w:rFonts w:ascii="Times New Roman" w:hAnsi="Times New Roman" w:cs="Times New Roman"/>
            <w:sz w:val="24"/>
            <w:szCs w:val="24"/>
          </w:rPr>
          <w:delText>,</w:delText>
        </w:r>
      </w:del>
      <w:del w:id="797" w:author="Portner, Claus" w:date="2022-10-19T09:17:00Z">
        <w:r w:rsidR="00F26B67" w:rsidDel="00C06953">
          <w:rPr>
            <w:rFonts w:ascii="Times New Roman" w:hAnsi="Times New Roman" w:cs="Times New Roman"/>
            <w:sz w:val="24"/>
            <w:szCs w:val="24"/>
          </w:rPr>
          <w:delText xml:space="preserve"> </w:delText>
        </w:r>
      </w:del>
      <w:r w:rsidR="00F26B67">
        <w:rPr>
          <w:rFonts w:ascii="Times New Roman" w:hAnsi="Times New Roman" w:cs="Times New Roman"/>
          <w:sz w:val="24"/>
          <w:szCs w:val="24"/>
        </w:rPr>
        <w:t xml:space="preserve">whether they changed planting activities because of Covid-19. If yes, they are asked how they changed their activities. This allows us to </w:t>
      </w:r>
      <w:ins w:id="798" w:author="Portner, Claus" w:date="2022-10-19T09:17:00Z">
        <w:r>
          <w:rPr>
            <w:rFonts w:ascii="Times New Roman" w:hAnsi="Times New Roman" w:cs="Times New Roman"/>
            <w:sz w:val="24"/>
            <w:szCs w:val="24"/>
          </w:rPr>
          <w:t xml:space="preserve">examine </w:t>
        </w:r>
      </w:ins>
      <w:del w:id="799" w:author="Portner, Claus" w:date="2022-10-19T09:17:00Z">
        <w:r w:rsidR="00F26B67" w:rsidDel="00A34B9A">
          <w:rPr>
            <w:rFonts w:ascii="Times New Roman" w:hAnsi="Times New Roman" w:cs="Times New Roman"/>
            <w:sz w:val="24"/>
            <w:szCs w:val="24"/>
          </w:rPr>
          <w:delText xml:space="preserve">understand </w:delText>
        </w:r>
      </w:del>
      <w:r w:rsidR="00F26B67">
        <w:rPr>
          <w:rFonts w:ascii="Times New Roman" w:hAnsi="Times New Roman" w:cs="Times New Roman"/>
          <w:sz w:val="24"/>
          <w:szCs w:val="24"/>
        </w:rPr>
        <w:t>whether households changed their agricultural strategy in response to the lockdowns.</w:t>
      </w:r>
    </w:p>
    <w:p w14:paraId="1FD2342A" w14:textId="1BA55A9E" w:rsidR="00894386" w:rsidRPr="00831495" w:rsidRDefault="00894386" w:rsidP="00F26B67">
      <w:pPr>
        <w:spacing w:line="480" w:lineRule="auto"/>
        <w:jc w:val="both"/>
        <w:rPr>
          <w:rFonts w:ascii="Times New Roman" w:hAnsi="Times New Roman" w:cs="Times New Roman"/>
          <w:color w:val="000000"/>
          <w:sz w:val="24"/>
          <w:szCs w:val="24"/>
          <w:u w:val="single"/>
        </w:rPr>
      </w:pPr>
      <w:r w:rsidRPr="00831495">
        <w:rPr>
          <w:rFonts w:ascii="Times New Roman" w:hAnsi="Times New Roman" w:cs="Times New Roman"/>
          <w:color w:val="000000"/>
          <w:sz w:val="24"/>
          <w:szCs w:val="24"/>
          <w:u w:val="single"/>
        </w:rPr>
        <w:t>Income</w:t>
      </w:r>
    </w:p>
    <w:p w14:paraId="7210EF6E" w14:textId="39DE1320" w:rsidR="00894386" w:rsidRDefault="00401F1F" w:rsidP="002C2BB3">
      <w:pPr>
        <w:spacing w:line="480" w:lineRule="auto"/>
        <w:ind w:firstLine="540"/>
        <w:jc w:val="both"/>
        <w:rPr>
          <w:ins w:id="800" w:author="Portner, Claus" w:date="2022-10-19T09:19:00Z"/>
          <w:rFonts w:ascii="Times New Roman" w:hAnsi="Times New Roman" w:cs="Times New Roman"/>
          <w:sz w:val="24"/>
          <w:szCs w:val="24"/>
        </w:rPr>
      </w:pPr>
      <w:r>
        <w:rPr>
          <w:rFonts w:ascii="Times New Roman" w:hAnsi="Times New Roman" w:cs="Times New Roman"/>
          <w:sz w:val="24"/>
          <w:szCs w:val="24"/>
        </w:rPr>
        <w:t xml:space="preserve">Households were asked </w:t>
      </w:r>
      <w:ins w:id="801" w:author="Portner, Claus" w:date="2022-10-19T09:20:00Z">
        <w:r w:rsidR="00082738">
          <w:rPr>
            <w:rFonts w:ascii="Times New Roman" w:hAnsi="Times New Roman" w:cs="Times New Roman"/>
            <w:sz w:val="24"/>
            <w:szCs w:val="24"/>
          </w:rPr>
          <w:t xml:space="preserve">income-related </w:t>
        </w:r>
      </w:ins>
      <w:r>
        <w:rPr>
          <w:rFonts w:ascii="Times New Roman" w:hAnsi="Times New Roman" w:cs="Times New Roman"/>
          <w:sz w:val="24"/>
          <w:szCs w:val="24"/>
        </w:rPr>
        <w:t xml:space="preserve">questions </w:t>
      </w:r>
      <w:del w:id="802" w:author="Portner, Claus" w:date="2022-10-19T09:20:00Z">
        <w:r w:rsidDel="00082738">
          <w:rPr>
            <w:rFonts w:ascii="Times New Roman" w:hAnsi="Times New Roman" w:cs="Times New Roman"/>
            <w:sz w:val="24"/>
            <w:szCs w:val="24"/>
          </w:rPr>
          <w:delText xml:space="preserve">related to income </w:delText>
        </w:r>
      </w:del>
      <w:r>
        <w:rPr>
          <w:rFonts w:ascii="Times New Roman" w:hAnsi="Times New Roman" w:cs="Times New Roman"/>
          <w:sz w:val="24"/>
          <w:szCs w:val="24"/>
        </w:rPr>
        <w:t xml:space="preserve">in rounds 1 through 6. </w:t>
      </w:r>
      <w:ins w:id="803" w:author="Portner, Claus" w:date="2022-10-19T09:21:00Z">
        <w:r w:rsidR="003328DF">
          <w:rPr>
            <w:rFonts w:ascii="Times New Roman" w:hAnsi="Times New Roman" w:cs="Times New Roman"/>
            <w:sz w:val="24"/>
            <w:szCs w:val="24"/>
          </w:rPr>
          <w:t xml:space="preserve">Instead of </w:t>
        </w:r>
      </w:ins>
      <w:del w:id="804" w:author="Portner, Claus" w:date="2022-10-19T09:21:00Z">
        <w:r w:rsidR="00894386" w:rsidDel="003328DF">
          <w:rPr>
            <w:rFonts w:ascii="Times New Roman" w:hAnsi="Times New Roman" w:cs="Times New Roman"/>
            <w:sz w:val="24"/>
            <w:szCs w:val="24"/>
          </w:rPr>
          <w:delText xml:space="preserve">Households were not asked </w:delText>
        </w:r>
      </w:del>
      <w:r w:rsidR="00894386">
        <w:rPr>
          <w:rFonts w:ascii="Times New Roman" w:hAnsi="Times New Roman" w:cs="Times New Roman"/>
          <w:sz w:val="24"/>
          <w:szCs w:val="24"/>
        </w:rPr>
        <w:t>the monetary value of their income</w:t>
      </w:r>
      <w:ins w:id="805" w:author="Portner, Claus" w:date="2022-10-19T09:21:00Z">
        <w:r w:rsidR="003328DF">
          <w:rPr>
            <w:rFonts w:ascii="Times New Roman" w:hAnsi="Times New Roman" w:cs="Times New Roman"/>
            <w:sz w:val="24"/>
            <w:szCs w:val="24"/>
          </w:rPr>
          <w:t xml:space="preserve">, </w:t>
        </w:r>
        <w:r w:rsidR="003328DF" w:rsidRPr="003328DF">
          <w:rPr>
            <w:rFonts w:ascii="Times New Roman" w:hAnsi="Times New Roman" w:cs="Times New Roman"/>
            <w:sz w:val="24"/>
            <w:szCs w:val="24"/>
          </w:rPr>
          <w:t>household</w:t>
        </w:r>
        <w:r w:rsidR="003328DF">
          <w:rPr>
            <w:rFonts w:ascii="Times New Roman" w:hAnsi="Times New Roman" w:cs="Times New Roman"/>
            <w:sz w:val="24"/>
            <w:szCs w:val="24"/>
          </w:rPr>
          <w:t>s were asked</w:t>
        </w:r>
      </w:ins>
      <w:del w:id="806" w:author="Portner, Claus" w:date="2022-10-19T09:21:00Z">
        <w:r w:rsidR="00894386" w:rsidDel="003328DF">
          <w:rPr>
            <w:rFonts w:ascii="Times New Roman" w:hAnsi="Times New Roman" w:cs="Times New Roman"/>
            <w:sz w:val="24"/>
            <w:szCs w:val="24"/>
          </w:rPr>
          <w:delText xml:space="preserve"> but rather</w:delText>
        </w:r>
      </w:del>
      <w:r w:rsidR="00894386">
        <w:rPr>
          <w:rFonts w:ascii="Times New Roman" w:hAnsi="Times New Roman" w:cs="Times New Roman"/>
          <w:sz w:val="24"/>
          <w:szCs w:val="24"/>
        </w:rPr>
        <w:t xml:space="preserve"> whether their income from different sources increased, remained the same, decreased, or had a complete loss since the prior round (for round 1, the questions were asked relative to the start date of the lockdown). </w:t>
      </w:r>
      <w:del w:id="807" w:author="Portner, Claus" w:date="2022-10-19T09:21:00Z">
        <w:r w:rsidR="00894386" w:rsidDel="007828A6">
          <w:rPr>
            <w:rFonts w:ascii="Times New Roman" w:hAnsi="Times New Roman" w:cs="Times New Roman"/>
            <w:sz w:val="24"/>
            <w:szCs w:val="24"/>
          </w:rPr>
          <w:delText>This provide</w:delText>
        </w:r>
      </w:del>
      <w:del w:id="808" w:author="Portner, Claus" w:date="2022-10-19T09:20:00Z">
        <w:r w:rsidR="00894386" w:rsidDel="00D807ED">
          <w:rPr>
            <w:rFonts w:ascii="Times New Roman" w:hAnsi="Times New Roman" w:cs="Times New Roman"/>
            <w:sz w:val="24"/>
            <w:szCs w:val="24"/>
          </w:rPr>
          <w:delText>s</w:delText>
        </w:r>
      </w:del>
      <w:del w:id="809" w:author="Portner, Claus" w:date="2022-10-19T09:21:00Z">
        <w:r w:rsidR="00894386" w:rsidDel="007828A6">
          <w:rPr>
            <w:rFonts w:ascii="Times New Roman" w:hAnsi="Times New Roman" w:cs="Times New Roman"/>
            <w:sz w:val="24"/>
            <w:szCs w:val="24"/>
          </w:rPr>
          <w:delText xml:space="preserve"> </w:delText>
        </w:r>
      </w:del>
      <w:del w:id="810" w:author="Portner, Claus" w:date="2022-10-19T09:20:00Z">
        <w:r w:rsidR="00894386" w:rsidDel="00D807ED">
          <w:rPr>
            <w:rFonts w:ascii="Times New Roman" w:hAnsi="Times New Roman" w:cs="Times New Roman"/>
            <w:sz w:val="24"/>
            <w:szCs w:val="24"/>
          </w:rPr>
          <w:delText xml:space="preserve">us with </w:delText>
        </w:r>
      </w:del>
      <w:del w:id="811" w:author="Portner, Claus" w:date="2022-10-19T09:21:00Z">
        <w:r w:rsidR="00894386" w:rsidDel="007828A6">
          <w:rPr>
            <w:rFonts w:ascii="Times New Roman" w:hAnsi="Times New Roman" w:cs="Times New Roman"/>
            <w:sz w:val="24"/>
            <w:szCs w:val="24"/>
          </w:rPr>
          <w:delText>a</w:delText>
        </w:r>
      </w:del>
      <w:del w:id="812" w:author="Portner, Claus" w:date="2022-10-19T09:20:00Z">
        <w:r w:rsidR="00894386" w:rsidDel="00082738">
          <w:rPr>
            <w:rFonts w:ascii="Times New Roman" w:hAnsi="Times New Roman" w:cs="Times New Roman"/>
            <w:sz w:val="24"/>
            <w:szCs w:val="24"/>
          </w:rPr>
          <w:delText xml:space="preserve"> relative,</w:delText>
        </w:r>
      </w:del>
      <w:del w:id="813" w:author="Portner, Claus" w:date="2022-10-19T09:21:00Z">
        <w:r w:rsidR="00894386" w:rsidDel="007828A6">
          <w:rPr>
            <w:rFonts w:ascii="Times New Roman" w:hAnsi="Times New Roman" w:cs="Times New Roman"/>
            <w:sz w:val="24"/>
            <w:szCs w:val="24"/>
          </w:rPr>
          <w:delText xml:space="preserve"> ordinal measure of income</w:delText>
        </w:r>
      </w:del>
      <w:del w:id="814" w:author="Portner, Claus" w:date="2022-10-19T09:20:00Z">
        <w:r w:rsidR="00894386" w:rsidDel="00082738">
          <w:rPr>
            <w:rFonts w:ascii="Times New Roman" w:hAnsi="Times New Roman" w:cs="Times New Roman"/>
            <w:sz w:val="24"/>
            <w:szCs w:val="24"/>
          </w:rPr>
          <w:delText xml:space="preserve"> compared</w:delText>
        </w:r>
      </w:del>
      <w:del w:id="815" w:author="Portner, Claus" w:date="2022-10-19T09:21:00Z">
        <w:r w:rsidR="00894386" w:rsidDel="007828A6">
          <w:rPr>
            <w:rFonts w:ascii="Times New Roman" w:hAnsi="Times New Roman" w:cs="Times New Roman"/>
            <w:sz w:val="24"/>
            <w:szCs w:val="24"/>
          </w:rPr>
          <w:delText xml:space="preserve"> to the household’s prior income. </w:delText>
        </w:r>
      </w:del>
      <w:r w:rsidR="00894386">
        <w:rPr>
          <w:rFonts w:ascii="Times New Roman" w:hAnsi="Times New Roman" w:cs="Times New Roman"/>
          <w:sz w:val="24"/>
          <w:szCs w:val="24"/>
        </w:rPr>
        <w:t xml:space="preserve">The income questions </w:t>
      </w:r>
      <w:del w:id="816" w:author="Portner, Claus" w:date="2022-10-19T09:22:00Z">
        <w:r w:rsidR="00894386" w:rsidDel="00860E97">
          <w:rPr>
            <w:rFonts w:ascii="Times New Roman" w:hAnsi="Times New Roman" w:cs="Times New Roman"/>
            <w:sz w:val="24"/>
            <w:szCs w:val="24"/>
          </w:rPr>
          <w:delText>were asked</w:delText>
        </w:r>
      </w:del>
      <w:ins w:id="817" w:author="Portner, Claus" w:date="2022-10-19T09:22:00Z">
        <w:r w:rsidR="00860E97">
          <w:rPr>
            <w:rFonts w:ascii="Times New Roman" w:hAnsi="Times New Roman" w:cs="Times New Roman"/>
            <w:sz w:val="24"/>
            <w:szCs w:val="24"/>
          </w:rPr>
          <w:t>covered</w:t>
        </w:r>
      </w:ins>
      <w:r w:rsidR="00894386">
        <w:rPr>
          <w:rFonts w:ascii="Times New Roman" w:hAnsi="Times New Roman" w:cs="Times New Roman"/>
          <w:sz w:val="24"/>
          <w:szCs w:val="24"/>
        </w:rPr>
        <w:t xml:space="preserve"> </w:t>
      </w:r>
      <w:del w:id="818" w:author="Portner, Claus" w:date="2022-10-19T09:22:00Z">
        <w:r w:rsidR="00894386" w:rsidDel="00860E97">
          <w:rPr>
            <w:rFonts w:ascii="Times New Roman" w:hAnsi="Times New Roman" w:cs="Times New Roman"/>
            <w:sz w:val="24"/>
            <w:szCs w:val="24"/>
          </w:rPr>
          <w:delText xml:space="preserve">about </w:delText>
        </w:r>
      </w:del>
      <w:r w:rsidR="00894386">
        <w:rPr>
          <w:rFonts w:ascii="Times New Roman" w:hAnsi="Times New Roman" w:cs="Times New Roman"/>
          <w:sz w:val="24"/>
          <w:szCs w:val="24"/>
        </w:rPr>
        <w:t>five sources: (</w:t>
      </w:r>
      <w:proofErr w:type="spellStart"/>
      <w:r w:rsidR="00894386">
        <w:rPr>
          <w:rFonts w:ascii="Times New Roman" w:hAnsi="Times New Roman" w:cs="Times New Roman"/>
          <w:sz w:val="24"/>
          <w:szCs w:val="24"/>
        </w:rPr>
        <w:t>i</w:t>
      </w:r>
      <w:proofErr w:type="spellEnd"/>
      <w:r w:rsidR="00894386">
        <w:rPr>
          <w:rFonts w:ascii="Times New Roman" w:hAnsi="Times New Roman" w:cs="Times New Roman"/>
          <w:sz w:val="24"/>
          <w:szCs w:val="24"/>
        </w:rPr>
        <w:t>) family farming, livestock, or fishing, (ii) non-farm family business, (iii) wage employment, (iv) income from assets (properties, investments, or savings), and (v) pension. As the income question was ordinal, we created variables for each income source where 1 represents an increase in income, 0 represents income remaining unchanged, and -1 represents a decrease in income or a complete loss.</w:t>
      </w:r>
    </w:p>
    <w:p w14:paraId="588E21AB" w14:textId="2079E76D" w:rsidR="00055DFE" w:rsidRPr="002C2BB3" w:rsidRDefault="00055DFE" w:rsidP="002C2BB3">
      <w:pPr>
        <w:spacing w:line="480" w:lineRule="auto"/>
        <w:ind w:firstLine="540"/>
        <w:jc w:val="both"/>
        <w:rPr>
          <w:rFonts w:ascii="Times New Roman" w:hAnsi="Times New Roman" w:cs="Times New Roman"/>
          <w:sz w:val="24"/>
          <w:szCs w:val="24"/>
        </w:rPr>
      </w:pPr>
      <w:moveToRangeStart w:id="819" w:author="Portner, Claus" w:date="2022-10-19T09:19:00Z" w:name="move117063587"/>
      <w:moveTo w:id="820" w:author="Portner, Claus" w:date="2022-10-19T09:19:00Z">
        <w:r>
          <w:rPr>
            <w:rFonts w:ascii="Times New Roman" w:hAnsi="Times New Roman" w:cs="Times New Roman"/>
            <w:sz w:val="24"/>
            <w:szCs w:val="24"/>
          </w:rPr>
          <w:lastRenderedPageBreak/>
          <w:t xml:space="preserve">Given </w:t>
        </w:r>
      </w:moveTo>
      <w:ins w:id="821" w:author="Portner, Claus" w:date="2022-10-19T09:19:00Z">
        <w:r>
          <w:rPr>
            <w:rFonts w:ascii="Times New Roman" w:hAnsi="Times New Roman" w:cs="Times New Roman"/>
            <w:sz w:val="24"/>
            <w:szCs w:val="24"/>
          </w:rPr>
          <w:t xml:space="preserve">that </w:t>
        </w:r>
      </w:ins>
      <w:moveTo w:id="822" w:author="Portner, Claus" w:date="2022-10-19T09:19:00Z">
        <w:r>
          <w:rPr>
            <w:rFonts w:ascii="Times New Roman" w:hAnsi="Times New Roman" w:cs="Times New Roman"/>
            <w:sz w:val="24"/>
            <w:szCs w:val="24"/>
          </w:rPr>
          <w:t>we use ordinal variables to represent changes in</w:t>
        </w:r>
      </w:moveTo>
      <w:ins w:id="823" w:author="Portner, Claus" w:date="2022-10-19T09:23:00Z">
        <w:r w:rsidR="007D14FE">
          <w:rPr>
            <w:rFonts w:ascii="Times New Roman" w:hAnsi="Times New Roman" w:cs="Times New Roman"/>
            <w:sz w:val="24"/>
            <w:szCs w:val="24"/>
          </w:rPr>
          <w:t xml:space="preserve"> </w:t>
        </w:r>
        <w:r w:rsidR="007D14FE" w:rsidRPr="007D14FE">
          <w:rPr>
            <w:rFonts w:ascii="Times New Roman" w:hAnsi="Times New Roman" w:cs="Times New Roman"/>
            <w:sz w:val="24"/>
            <w:szCs w:val="24"/>
          </w:rPr>
          <w:t>household</w:t>
        </w:r>
      </w:ins>
      <w:moveTo w:id="824" w:author="Portner, Claus" w:date="2022-10-19T09:19:00Z">
        <w:r>
          <w:rPr>
            <w:rFonts w:ascii="Times New Roman" w:hAnsi="Times New Roman" w:cs="Times New Roman"/>
            <w:sz w:val="24"/>
            <w:szCs w:val="24"/>
          </w:rPr>
          <w:t xml:space="preserve"> income</w:t>
        </w:r>
        <w:del w:id="825" w:author="Portner, Claus" w:date="2022-10-19T09:23:00Z">
          <w:r w:rsidDel="007D14FE">
            <w:rPr>
              <w:rFonts w:ascii="Times New Roman" w:hAnsi="Times New Roman" w:cs="Times New Roman"/>
              <w:sz w:val="24"/>
              <w:szCs w:val="24"/>
            </w:rPr>
            <w:delText xml:space="preserve"> at the household level</w:delText>
          </w:r>
        </w:del>
        <w:r>
          <w:rPr>
            <w:rFonts w:ascii="Times New Roman" w:hAnsi="Times New Roman" w:cs="Times New Roman"/>
            <w:sz w:val="24"/>
            <w:szCs w:val="24"/>
          </w:rPr>
          <w:t xml:space="preserve">, we </w:t>
        </w:r>
        <w:del w:id="826" w:author="Portner, Claus" w:date="2022-10-19T09:19:00Z">
          <w:r w:rsidRPr="007D14FE" w:rsidDel="00055DFE">
            <w:rPr>
              <w:rFonts w:ascii="Times New Roman" w:hAnsi="Times New Roman" w:cs="Times New Roman"/>
              <w:sz w:val="24"/>
              <w:szCs w:val="24"/>
            </w:rPr>
            <w:delText xml:space="preserve">have to </w:delText>
          </w:r>
        </w:del>
        <w:r w:rsidRPr="007D14FE">
          <w:rPr>
            <w:rFonts w:ascii="Times New Roman" w:hAnsi="Times New Roman" w:cs="Times New Roman"/>
            <w:sz w:val="24"/>
            <w:szCs w:val="24"/>
          </w:rPr>
          <w:t xml:space="preserve">use </w:t>
        </w:r>
      </w:moveTo>
      <w:ins w:id="827" w:author="Portner, Claus" w:date="2022-10-19T09:24:00Z">
        <w:r w:rsidR="00F95C4B">
          <w:rPr>
            <w:rFonts w:ascii="Times New Roman" w:hAnsi="Times New Roman" w:cs="Times New Roman"/>
            <w:sz w:val="24"/>
            <w:szCs w:val="24"/>
          </w:rPr>
          <w:t xml:space="preserve">a </w:t>
        </w:r>
      </w:ins>
      <w:moveTo w:id="828" w:author="Portner, Claus" w:date="2022-10-19T09:19:00Z">
        <w:del w:id="829" w:author="Portner, Claus" w:date="2022-10-19T09:23:00Z">
          <w:r w:rsidRPr="007D14FE" w:rsidDel="007D14FE">
            <w:rPr>
              <w:rFonts w:ascii="Times New Roman" w:hAnsi="Times New Roman" w:cs="Times New Roman"/>
              <w:sz w:val="24"/>
              <w:szCs w:val="24"/>
            </w:rPr>
            <w:delText>a fixed</w:delText>
          </w:r>
        </w:del>
        <w:del w:id="830" w:author="Portner, Claus" w:date="2022-10-19T09:19:00Z">
          <w:r w:rsidRPr="007D14FE" w:rsidDel="00055DFE">
            <w:rPr>
              <w:rFonts w:ascii="Times New Roman" w:hAnsi="Times New Roman" w:cs="Times New Roman"/>
              <w:sz w:val="24"/>
              <w:szCs w:val="24"/>
            </w:rPr>
            <w:delText xml:space="preserve"> </w:delText>
          </w:r>
        </w:del>
        <w:del w:id="831" w:author="Portner, Claus" w:date="2022-10-19T09:23:00Z">
          <w:r w:rsidRPr="007D14FE" w:rsidDel="007D14FE">
            <w:rPr>
              <w:rFonts w:ascii="Times New Roman" w:hAnsi="Times New Roman" w:cs="Times New Roman"/>
              <w:sz w:val="24"/>
              <w:szCs w:val="24"/>
            </w:rPr>
            <w:delText>effect</w:delText>
          </w:r>
        </w:del>
        <w:del w:id="832" w:author="Portner, Claus" w:date="2022-10-19T09:19:00Z">
          <w:r w:rsidRPr="007D14FE" w:rsidDel="00055DFE">
            <w:rPr>
              <w:rFonts w:ascii="Times New Roman" w:hAnsi="Times New Roman" w:cs="Times New Roman"/>
              <w:sz w:val="24"/>
              <w:szCs w:val="24"/>
            </w:rPr>
            <w:delText>s</w:delText>
          </w:r>
        </w:del>
        <w:del w:id="833" w:author="Portner, Claus" w:date="2022-10-19T09:23:00Z">
          <w:r w:rsidRPr="007D14FE" w:rsidDel="007D14FE">
            <w:rPr>
              <w:rFonts w:ascii="Times New Roman" w:hAnsi="Times New Roman" w:cs="Times New Roman"/>
              <w:sz w:val="24"/>
              <w:szCs w:val="24"/>
            </w:rPr>
            <w:delText xml:space="preserve"> model specifically tailored for such variables. Therefore, we use the </w:delText>
          </w:r>
        </w:del>
        <w:bookmarkStart w:id="834" w:name="OLE_LINK8"/>
        <w:r w:rsidRPr="007D14FE">
          <w:rPr>
            <w:rFonts w:ascii="Times New Roman" w:hAnsi="Times New Roman" w:cs="Times New Roman"/>
            <w:sz w:val="24"/>
            <w:szCs w:val="24"/>
            <w:rPrChange w:id="835" w:author="Portner, Claus" w:date="2022-10-19T09:24:00Z">
              <w:rPr>
                <w:rFonts w:ascii="Times New Roman" w:hAnsi="Times New Roman" w:cs="Times New Roman"/>
                <w:i/>
                <w:iCs/>
                <w:sz w:val="24"/>
                <w:szCs w:val="24"/>
              </w:rPr>
            </w:rPrChange>
          </w:rPr>
          <w:t>conditional fixed</w:t>
        </w:r>
      </w:moveTo>
      <w:ins w:id="836" w:author="Portner, Claus" w:date="2022-10-19T09:23:00Z">
        <w:r w:rsidR="007D14FE" w:rsidRPr="007D14FE">
          <w:rPr>
            <w:rFonts w:ascii="Times New Roman" w:hAnsi="Times New Roman" w:cs="Times New Roman"/>
            <w:sz w:val="24"/>
            <w:szCs w:val="24"/>
            <w:rPrChange w:id="837" w:author="Portner, Claus" w:date="2022-10-19T09:24:00Z">
              <w:rPr>
                <w:rFonts w:ascii="Times New Roman" w:hAnsi="Times New Roman" w:cs="Times New Roman"/>
                <w:i/>
                <w:iCs/>
                <w:sz w:val="24"/>
                <w:szCs w:val="24"/>
              </w:rPr>
            </w:rPrChange>
          </w:rPr>
          <w:t>-</w:t>
        </w:r>
      </w:ins>
      <w:moveTo w:id="838" w:author="Portner, Claus" w:date="2022-10-19T09:19:00Z">
        <w:del w:id="839" w:author="Portner, Claus" w:date="2022-10-19T09:23:00Z">
          <w:r w:rsidRPr="007D14FE" w:rsidDel="007D14FE">
            <w:rPr>
              <w:rFonts w:ascii="Times New Roman" w:hAnsi="Times New Roman" w:cs="Times New Roman"/>
              <w:sz w:val="24"/>
              <w:szCs w:val="24"/>
              <w:rPrChange w:id="840" w:author="Portner, Claus" w:date="2022-10-19T09:24:00Z">
                <w:rPr>
                  <w:rFonts w:ascii="Times New Roman" w:hAnsi="Times New Roman" w:cs="Times New Roman"/>
                  <w:i/>
                  <w:iCs/>
                  <w:sz w:val="24"/>
                  <w:szCs w:val="24"/>
                </w:rPr>
              </w:rPrChange>
            </w:rPr>
            <w:delText xml:space="preserve"> </w:delText>
          </w:r>
        </w:del>
        <w:r w:rsidRPr="007D14FE">
          <w:rPr>
            <w:rFonts w:ascii="Times New Roman" w:hAnsi="Times New Roman" w:cs="Times New Roman"/>
            <w:sz w:val="24"/>
            <w:szCs w:val="24"/>
            <w:rPrChange w:id="841" w:author="Portner, Claus" w:date="2022-10-19T09:24:00Z">
              <w:rPr>
                <w:rFonts w:ascii="Times New Roman" w:hAnsi="Times New Roman" w:cs="Times New Roman"/>
                <w:i/>
                <w:iCs/>
                <w:sz w:val="24"/>
                <w:szCs w:val="24"/>
              </w:rPr>
            </w:rPrChange>
          </w:rPr>
          <w:t>effect</w:t>
        </w:r>
        <w:del w:id="842" w:author="Portner, Claus" w:date="2022-10-19T09:23:00Z">
          <w:r w:rsidRPr="007D14FE" w:rsidDel="007D14FE">
            <w:rPr>
              <w:rFonts w:ascii="Times New Roman" w:hAnsi="Times New Roman" w:cs="Times New Roman"/>
              <w:sz w:val="24"/>
              <w:szCs w:val="24"/>
              <w:rPrChange w:id="843" w:author="Portner, Claus" w:date="2022-10-19T09:24:00Z">
                <w:rPr>
                  <w:rFonts w:ascii="Times New Roman" w:hAnsi="Times New Roman" w:cs="Times New Roman"/>
                  <w:i/>
                  <w:iCs/>
                  <w:sz w:val="24"/>
                  <w:szCs w:val="24"/>
                </w:rPr>
              </w:rPrChange>
            </w:rPr>
            <w:delText>s</w:delText>
          </w:r>
        </w:del>
        <w:r w:rsidRPr="007D14FE">
          <w:rPr>
            <w:rFonts w:ascii="Times New Roman" w:hAnsi="Times New Roman" w:cs="Times New Roman"/>
            <w:sz w:val="24"/>
            <w:szCs w:val="24"/>
            <w:rPrChange w:id="844" w:author="Portner, Claus" w:date="2022-10-19T09:24:00Z">
              <w:rPr>
                <w:rFonts w:ascii="Times New Roman" w:hAnsi="Times New Roman" w:cs="Times New Roman"/>
                <w:i/>
                <w:iCs/>
                <w:sz w:val="24"/>
                <w:szCs w:val="24"/>
              </w:rPr>
            </w:rPrChange>
          </w:rPr>
          <w:t xml:space="preserve"> ordered logistic</w:t>
        </w:r>
        <w:del w:id="845" w:author="Portner, Claus" w:date="2022-10-19T09:24:00Z">
          <w:r w:rsidRPr="007D14FE" w:rsidDel="007D14FE">
            <w:rPr>
              <w:rFonts w:ascii="Times New Roman" w:hAnsi="Times New Roman" w:cs="Times New Roman"/>
              <w:sz w:val="24"/>
              <w:szCs w:val="24"/>
              <w:rPrChange w:id="846" w:author="Portner, Claus" w:date="2022-10-19T09:24:00Z">
                <w:rPr>
                  <w:rFonts w:ascii="Times New Roman" w:hAnsi="Times New Roman" w:cs="Times New Roman"/>
                  <w:i/>
                  <w:iCs/>
                  <w:sz w:val="24"/>
                  <w:szCs w:val="24"/>
                </w:rPr>
              </w:rPrChange>
            </w:rPr>
            <w:delText xml:space="preserve"> regression</w:delText>
          </w:r>
        </w:del>
      </w:moveTo>
      <w:ins w:id="847" w:author="Portner, Claus" w:date="2022-10-19T09:24:00Z">
        <w:r w:rsidR="007D14FE">
          <w:rPr>
            <w:rFonts w:ascii="Times New Roman" w:hAnsi="Times New Roman" w:cs="Times New Roman"/>
            <w:sz w:val="24"/>
            <w:szCs w:val="24"/>
          </w:rPr>
          <w:t xml:space="preserve"> model</w:t>
        </w:r>
      </w:ins>
      <w:bookmarkEnd w:id="834"/>
      <w:moveTo w:id="848" w:author="Portner, Claus" w:date="2022-10-19T09:19:00Z">
        <w:r w:rsidRPr="007D14FE">
          <w:rPr>
            <w:rFonts w:ascii="Times New Roman" w:hAnsi="Times New Roman" w:cs="Times New Roman"/>
            <w:sz w:val="24"/>
            <w:szCs w:val="24"/>
          </w:rPr>
          <w:t>. The typical conditional logit model works</w:t>
        </w:r>
        <w:r>
          <w:rPr>
            <w:rFonts w:ascii="Times New Roman" w:hAnsi="Times New Roman" w:cs="Times New Roman"/>
            <w:sz w:val="24"/>
            <w:szCs w:val="24"/>
          </w:rPr>
          <w:t xml:space="preserve"> by applying a fixed-effect</w:t>
        </w:r>
        <w:del w:id="849" w:author="Portner, Claus" w:date="2022-10-19T09:24:00Z">
          <w:r w:rsidDel="00F95C4B">
            <w:rPr>
              <w:rFonts w:ascii="Times New Roman" w:hAnsi="Times New Roman" w:cs="Times New Roman"/>
              <w:sz w:val="24"/>
              <w:szCs w:val="24"/>
            </w:rPr>
            <w:delText>s</w:delText>
          </w:r>
        </w:del>
        <w:r>
          <w:rPr>
            <w:rFonts w:ascii="Times New Roman" w:hAnsi="Times New Roman" w:cs="Times New Roman"/>
            <w:sz w:val="24"/>
            <w:szCs w:val="24"/>
          </w:rPr>
          <w:t xml:space="preserve"> logit model for households that see a change in the dependent variable over time. For the conditional </w:t>
        </w:r>
        <w:r w:rsidRPr="0016650D">
          <w:rPr>
            <w:rFonts w:ascii="Times New Roman" w:hAnsi="Times New Roman" w:cs="Times New Roman"/>
            <w:i/>
            <w:iCs/>
            <w:sz w:val="24"/>
            <w:szCs w:val="24"/>
          </w:rPr>
          <w:t>ordered</w:t>
        </w:r>
        <w:r>
          <w:rPr>
            <w:rFonts w:ascii="Times New Roman" w:hAnsi="Times New Roman" w:cs="Times New Roman"/>
            <w:sz w:val="24"/>
            <w:szCs w:val="24"/>
          </w:rPr>
          <w:t xml:space="preserve"> logit model, the actual values of the dependent variable are irrelevant</w:t>
        </w:r>
        <w:del w:id="850" w:author="Portner, Claus" w:date="2022-10-19T09:25:00Z">
          <w:r w:rsidDel="00F56D45">
            <w:rPr>
              <w:rFonts w:ascii="Times New Roman" w:hAnsi="Times New Roman" w:cs="Times New Roman"/>
              <w:sz w:val="24"/>
              <w:szCs w:val="24"/>
            </w:rPr>
            <w:delText>, instead</w:delText>
          </w:r>
        </w:del>
      </w:moveTo>
      <w:ins w:id="851" w:author="Portner, Claus" w:date="2022-10-19T09:25:00Z">
        <w:r w:rsidR="00F56D45">
          <w:rPr>
            <w:rFonts w:ascii="Times New Roman" w:hAnsi="Times New Roman" w:cs="Times New Roman"/>
            <w:sz w:val="24"/>
            <w:szCs w:val="24"/>
          </w:rPr>
          <w:t>. Instead</w:t>
        </w:r>
      </w:ins>
      <w:moveTo w:id="852" w:author="Portner, Claus" w:date="2022-10-19T09:19:00Z">
        <w:r>
          <w:rPr>
            <w:rFonts w:ascii="Times New Roman" w:hAnsi="Times New Roman" w:cs="Times New Roman"/>
            <w:sz w:val="24"/>
            <w:szCs w:val="24"/>
          </w:rPr>
          <w:t xml:space="preserve">, greater values </w:t>
        </w:r>
        <w:del w:id="853" w:author="Portner, Claus" w:date="2022-10-19T09:25:00Z">
          <w:r w:rsidDel="00F56D45">
            <w:rPr>
              <w:rFonts w:ascii="Times New Roman" w:hAnsi="Times New Roman" w:cs="Times New Roman"/>
              <w:sz w:val="24"/>
              <w:szCs w:val="24"/>
            </w:rPr>
            <w:delText xml:space="preserve">should </w:delText>
          </w:r>
        </w:del>
        <w:r>
          <w:rPr>
            <w:rFonts w:ascii="Times New Roman" w:hAnsi="Times New Roman" w:cs="Times New Roman"/>
            <w:sz w:val="24"/>
            <w:szCs w:val="24"/>
          </w:rPr>
          <w:t xml:space="preserve">correspond to higher-value outcomes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{"citationID":"vGVVWJfH","properties":{"formattedCitation":"(Baetschmann et al., 2015)","plainCitation":"(Baetschmann et al., 2015)","noteIndex":0},"citationItems":[{"id":552,"uris":["http://zotero.org/groups/4758024/items/MRDMBEUZ"],"itemData":{"id":552,"type":"article-journal","abstract":"The paper considers panel data methods for estimating ordered logit models with individual-specific correlated unobserved heterogeneity. We show that a popular approach is inconsistent, whereas some consistent and efficient estimators are available, including minimum distance and generalized method-of-moment estimators. A Monte Carlo study reveals the good properties of an alternative estimator that has not been considered in econometric applications before, is simple to implement and almost as efficient. An illustrative application based on data from the German Socio-Economic Panel confirms the large negative effect of unemployment on life satisfaction that has been found in the previous literature.","container-title":"Journal of the Royal Statistical Society. Series A (Statistics in Society)","ISSN":"0964-1998","issue":"3","note":"publisher: [Wiley, Royal Statistical Society]","page":"685-703","source":"JSTOR","title":"Consistent estimation of the fixed effects ordered logit model","volume":"178","author":[{"family":"Baetschmann","given":"Gregori"},{"family":"Staub","given":"Kevin E."},{"family":"Winkelmann","given":"Rainer"}],"issued":{"date-parts":[["2015"]]}}}],"schema":"https://github.com/citation-style-language/schema/raw/master/csl-citation.json"} </w:instrText>
        </w:r>
        <w:r>
          <w:rPr>
            <w:rFonts w:ascii="Times New Roman" w:hAnsi="Times New Roman" w:cs="Times New Roman"/>
            <w:sz w:val="24"/>
            <w:szCs w:val="24"/>
          </w:rPr>
          <w:fldChar w:fldCharType="separate"/>
        </w:r>
        <w:r w:rsidRPr="00A10AE1">
          <w:rPr>
            <w:rFonts w:ascii="Times New Roman" w:hAnsi="Times New Roman" w:cs="Times New Roman"/>
            <w:sz w:val="24"/>
          </w:rPr>
          <w:t>(Baetschmann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del w:id="854" w:author="Portner, Claus" w:date="2022-10-19T09:25:00Z">
          <w:r w:rsidDel="00F56D45">
            <w:rPr>
              <w:rFonts w:ascii="Times New Roman" w:hAnsi="Times New Roman" w:cs="Times New Roman"/>
              <w:sz w:val="24"/>
              <w:szCs w:val="24"/>
            </w:rPr>
            <w:delText>Therefore</w:delText>
          </w:r>
        </w:del>
      </w:moveTo>
      <w:ins w:id="855" w:author="Portner, Claus" w:date="2022-10-19T09:25:00Z">
        <w:r w:rsidR="00F56D45">
          <w:rPr>
            <w:rFonts w:ascii="Times New Roman" w:hAnsi="Times New Roman" w:cs="Times New Roman"/>
            <w:sz w:val="24"/>
            <w:szCs w:val="24"/>
          </w:rPr>
          <w:t>Hence</w:t>
        </w:r>
      </w:ins>
      <w:moveTo w:id="856" w:author="Portner, Claus" w:date="2022-10-19T09:19:00Z">
        <w:r>
          <w:rPr>
            <w:rFonts w:ascii="Times New Roman" w:hAnsi="Times New Roman" w:cs="Times New Roman"/>
            <w:sz w:val="24"/>
            <w:szCs w:val="24"/>
          </w:rPr>
          <w:t>, for our regressions, a positive coefficient for lockdowns represents an increase in household income, a negative coefficient represents a decrease</w:t>
        </w:r>
      </w:moveTo>
      <w:ins w:id="857" w:author="Portner, Claus" w:date="2022-10-19T09:25:00Z">
        <w:r w:rsidR="00F56D45">
          <w:rPr>
            <w:rFonts w:ascii="Times New Roman" w:hAnsi="Times New Roman" w:cs="Times New Roman"/>
            <w:sz w:val="24"/>
            <w:szCs w:val="24"/>
          </w:rPr>
          <w:t xml:space="preserve"> in income</w:t>
        </w:r>
      </w:ins>
      <w:moveTo w:id="858" w:author="Portner, Claus" w:date="2022-10-19T09:19:00Z">
        <w:r>
          <w:rPr>
            <w:rFonts w:ascii="Times New Roman" w:hAnsi="Times New Roman" w:cs="Times New Roman"/>
            <w:sz w:val="24"/>
            <w:szCs w:val="24"/>
          </w:rPr>
          <w:t xml:space="preserve">, and a coefficient near 0 </w:t>
        </w:r>
        <w:del w:id="859" w:author="Portner, Claus" w:date="2022-10-19T09:25:00Z">
          <w:r w:rsidDel="00F56D45">
            <w:rPr>
              <w:rFonts w:ascii="Times New Roman" w:hAnsi="Times New Roman" w:cs="Times New Roman"/>
              <w:sz w:val="24"/>
              <w:szCs w:val="24"/>
            </w:rPr>
            <w:delText>would represent</w:delText>
          </w:r>
        </w:del>
      </w:moveTo>
      <w:ins w:id="860" w:author="Portner, Claus" w:date="2022-10-19T09:26:00Z">
        <w:r w:rsidR="00F56D45">
          <w:rPr>
            <w:rFonts w:ascii="Times New Roman" w:hAnsi="Times New Roman" w:cs="Times New Roman"/>
            <w:sz w:val="24"/>
            <w:szCs w:val="24"/>
          </w:rPr>
          <w:t xml:space="preserve">indicates </w:t>
        </w:r>
      </w:ins>
      <w:ins w:id="861" w:author="Portner, Claus" w:date="2022-10-19T09:25:00Z">
        <w:r w:rsidR="00F56D45">
          <w:rPr>
            <w:rFonts w:ascii="Times New Roman" w:hAnsi="Times New Roman" w:cs="Times New Roman"/>
            <w:sz w:val="24"/>
            <w:szCs w:val="24"/>
          </w:rPr>
          <w:t>that</w:t>
        </w:r>
      </w:ins>
      <w:moveTo w:id="862" w:author="Portner, Claus" w:date="2022-10-19T09:19:00Z">
        <w:r>
          <w:rPr>
            <w:rFonts w:ascii="Times New Roman" w:hAnsi="Times New Roman" w:cs="Times New Roman"/>
            <w:sz w:val="24"/>
            <w:szCs w:val="24"/>
          </w:rPr>
          <w:t xml:space="preserve"> income remain</w:t>
        </w:r>
      </w:moveTo>
      <w:ins w:id="863" w:author="Portner, Claus" w:date="2022-10-19T09:25:00Z">
        <w:r w:rsidR="00F56D45">
          <w:rPr>
            <w:rFonts w:ascii="Times New Roman" w:hAnsi="Times New Roman" w:cs="Times New Roman"/>
            <w:sz w:val="24"/>
            <w:szCs w:val="24"/>
          </w:rPr>
          <w:t>ed</w:t>
        </w:r>
      </w:ins>
      <w:moveTo w:id="864" w:author="Portner, Claus" w:date="2022-10-19T09:19:00Z">
        <w:del w:id="865" w:author="Portner, Claus" w:date="2022-10-19T09:25:00Z">
          <w:r w:rsidDel="00F56D45">
            <w:rPr>
              <w:rFonts w:ascii="Times New Roman" w:hAnsi="Times New Roman" w:cs="Times New Roman"/>
              <w:sz w:val="24"/>
              <w:szCs w:val="24"/>
            </w:rPr>
            <w:delText>ing</w:delText>
          </w:r>
        </w:del>
        <w:r>
          <w:rPr>
            <w:rFonts w:ascii="Times New Roman" w:hAnsi="Times New Roman" w:cs="Times New Roman"/>
            <w:sz w:val="24"/>
            <w:szCs w:val="24"/>
          </w:rPr>
          <w:t xml:space="preserve"> </w:t>
        </w:r>
        <w:del w:id="866" w:author="Portner, Claus" w:date="2022-10-19T09:26:00Z">
          <w:r w:rsidDel="003C5255">
            <w:rPr>
              <w:rFonts w:ascii="Times New Roman" w:hAnsi="Times New Roman" w:cs="Times New Roman"/>
              <w:sz w:val="24"/>
              <w:szCs w:val="24"/>
            </w:rPr>
            <w:delText>the same</w:delText>
          </w:r>
        </w:del>
      </w:moveTo>
      <w:ins w:id="867" w:author="Portner, Claus" w:date="2022-10-19T09:26:00Z">
        <w:r w:rsidR="003C5255">
          <w:rPr>
            <w:rFonts w:ascii="Times New Roman" w:hAnsi="Times New Roman" w:cs="Times New Roman"/>
            <w:sz w:val="24"/>
            <w:szCs w:val="24"/>
          </w:rPr>
          <w:t>stable</w:t>
        </w:r>
      </w:ins>
      <w:moveTo w:id="868" w:author="Portner, Claus" w:date="2022-10-19T09:19:00Z">
        <w:r>
          <w:rPr>
            <w:rFonts w:ascii="Times New Roman" w:hAnsi="Times New Roman" w:cs="Times New Roman"/>
            <w:sz w:val="24"/>
            <w:szCs w:val="24"/>
          </w:rPr>
          <w:t>.</w:t>
        </w:r>
      </w:moveTo>
      <w:moveToRangeEnd w:id="819"/>
    </w:p>
    <w:p w14:paraId="380F2539" w14:textId="3CFBE062" w:rsidR="002B3211" w:rsidRPr="002B3211" w:rsidRDefault="00443A41" w:rsidP="002B3211">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Outside Assistance</w:t>
      </w:r>
    </w:p>
    <w:p w14:paraId="190D00D9" w14:textId="46080D68" w:rsidR="006678EC" w:rsidRDefault="00B20737" w:rsidP="002B3211">
      <w:pPr>
        <w:spacing w:line="480" w:lineRule="auto"/>
        <w:ind w:firstLine="540"/>
        <w:jc w:val="both"/>
        <w:rPr>
          <w:rFonts w:ascii="Times New Roman" w:hAnsi="Times New Roman" w:cs="Times New Roman"/>
          <w:sz w:val="24"/>
          <w:szCs w:val="24"/>
        </w:rPr>
      </w:pPr>
      <w:ins w:id="869" w:author="Portner, Claus" w:date="2022-10-19T09:27:00Z">
        <w:r>
          <w:rPr>
            <w:rFonts w:ascii="Times New Roman" w:hAnsi="Times New Roman" w:cs="Times New Roman"/>
            <w:sz w:val="24"/>
            <w:szCs w:val="24"/>
          </w:rPr>
          <w:t>In rounds 1 through 6, t</w:t>
        </w:r>
      </w:ins>
      <w:del w:id="870" w:author="Portner, Claus" w:date="2022-10-19T09:27:00Z">
        <w:r w:rsidR="006678EC" w:rsidDel="00B20737">
          <w:rPr>
            <w:rFonts w:ascii="Times New Roman" w:hAnsi="Times New Roman" w:cs="Times New Roman"/>
            <w:sz w:val="24"/>
            <w:szCs w:val="24"/>
          </w:rPr>
          <w:delText>T</w:delText>
        </w:r>
      </w:del>
      <w:r w:rsidR="006678EC">
        <w:rPr>
          <w:rFonts w:ascii="Times New Roman" w:hAnsi="Times New Roman" w:cs="Times New Roman"/>
          <w:sz w:val="24"/>
          <w:szCs w:val="24"/>
        </w:rPr>
        <w:t xml:space="preserve">he UHFS asked households whether they received assistance </w:t>
      </w:r>
      <w:del w:id="871" w:author="Portner, Claus" w:date="2022-10-19T09:27:00Z">
        <w:r w:rsidR="002C4397" w:rsidDel="00B20737">
          <w:rPr>
            <w:rFonts w:ascii="Times New Roman" w:hAnsi="Times New Roman" w:cs="Times New Roman"/>
            <w:sz w:val="24"/>
            <w:szCs w:val="24"/>
          </w:rPr>
          <w:delText xml:space="preserve">in rounds 1 through 6 </w:delText>
        </w:r>
      </w:del>
      <w:r w:rsidR="006678EC">
        <w:rPr>
          <w:rFonts w:ascii="Times New Roman" w:hAnsi="Times New Roman" w:cs="Times New Roman"/>
          <w:sz w:val="24"/>
          <w:szCs w:val="24"/>
        </w:rPr>
        <w:t>from the following sources: (</w:t>
      </w:r>
      <w:proofErr w:type="spellStart"/>
      <w:r w:rsidR="006678EC">
        <w:rPr>
          <w:rFonts w:ascii="Times New Roman" w:hAnsi="Times New Roman" w:cs="Times New Roman"/>
          <w:sz w:val="24"/>
          <w:szCs w:val="24"/>
        </w:rPr>
        <w:t>i</w:t>
      </w:r>
      <w:proofErr w:type="spellEnd"/>
      <w:r w:rsidR="006678EC">
        <w:rPr>
          <w:rFonts w:ascii="Times New Roman" w:hAnsi="Times New Roman" w:cs="Times New Roman"/>
          <w:sz w:val="24"/>
          <w:szCs w:val="24"/>
        </w:rPr>
        <w:t>) remittance from abroad, (ii) assistance from family within the country, (iii) assistance from other non-family individuals, (iv) assistance from NGOs, and (v) assistance from the government.</w:t>
      </w:r>
      <w:r w:rsidR="006678EC" w:rsidRPr="00CA5E80">
        <w:rPr>
          <w:rStyle w:val="FootnoteReference"/>
          <w:rPrChange w:id="872" w:author="Portner, Claus" w:date="2022-10-17T14:46:00Z">
            <w:rPr>
              <w:rStyle w:val="FootnoteReference"/>
              <w:rFonts w:ascii="Times New Roman" w:hAnsi="Times New Roman" w:cs="Times New Roman"/>
              <w:sz w:val="24"/>
              <w:szCs w:val="24"/>
            </w:rPr>
          </w:rPrChange>
        </w:rPr>
        <w:footnoteReference w:id="12"/>
      </w:r>
      <w:r w:rsidR="006678EC">
        <w:rPr>
          <w:rFonts w:ascii="Times New Roman" w:hAnsi="Times New Roman" w:cs="Times New Roman"/>
          <w:sz w:val="24"/>
          <w:szCs w:val="24"/>
        </w:rPr>
        <w:t xml:space="preserve"> The questions were asked the same way as the income questions, where households can either report income increase, remaining the same, decrease, or complete loss</w:t>
      </w:r>
      <w:r w:rsidR="00046898">
        <w:rPr>
          <w:rFonts w:ascii="Times New Roman" w:hAnsi="Times New Roman" w:cs="Times New Roman"/>
          <w:sz w:val="24"/>
          <w:szCs w:val="24"/>
        </w:rPr>
        <w:t xml:space="preserve"> relative to the prior round</w:t>
      </w:r>
      <w:r w:rsidR="006678EC">
        <w:rPr>
          <w:rFonts w:ascii="Times New Roman" w:hAnsi="Times New Roman" w:cs="Times New Roman"/>
          <w:sz w:val="24"/>
          <w:szCs w:val="24"/>
        </w:rPr>
        <w:t>. Therefore, like the income estimations, we create ordinal variables where 1,0 and -1 represent an increase, same, and decrease/complete loss, respectively</w:t>
      </w:r>
      <w:ins w:id="874" w:author="Portner, Claus" w:date="2022-10-19T09:28:00Z">
        <w:r w:rsidR="00C642D3">
          <w:rPr>
            <w:rFonts w:ascii="Times New Roman" w:hAnsi="Times New Roman" w:cs="Times New Roman"/>
            <w:sz w:val="24"/>
            <w:szCs w:val="24"/>
          </w:rPr>
          <w:t xml:space="preserve">, and estimate the effect of lockdowns using the same </w:t>
        </w:r>
        <w:r w:rsidR="00C642D3" w:rsidRPr="00F513ED">
          <w:rPr>
            <w:rFonts w:ascii="Times New Roman" w:hAnsi="Times New Roman" w:cs="Times New Roman"/>
            <w:sz w:val="24"/>
            <w:szCs w:val="24"/>
          </w:rPr>
          <w:t xml:space="preserve">conditional </w:t>
        </w:r>
        <w:proofErr w:type="gramStart"/>
        <w:r w:rsidR="00C642D3" w:rsidRPr="00F513ED">
          <w:rPr>
            <w:rFonts w:ascii="Times New Roman" w:hAnsi="Times New Roman" w:cs="Times New Roman"/>
            <w:sz w:val="24"/>
            <w:szCs w:val="24"/>
          </w:rPr>
          <w:t>fixed-effect</w:t>
        </w:r>
        <w:proofErr w:type="gramEnd"/>
        <w:r w:rsidR="00C642D3" w:rsidRPr="00F513ED">
          <w:rPr>
            <w:rFonts w:ascii="Times New Roman" w:hAnsi="Times New Roman" w:cs="Times New Roman"/>
            <w:sz w:val="24"/>
            <w:szCs w:val="24"/>
          </w:rPr>
          <w:t xml:space="preserve"> ordered logistic</w:t>
        </w:r>
        <w:r w:rsidR="00C642D3">
          <w:rPr>
            <w:rFonts w:ascii="Times New Roman" w:hAnsi="Times New Roman" w:cs="Times New Roman"/>
            <w:sz w:val="24"/>
            <w:szCs w:val="24"/>
          </w:rPr>
          <w:t xml:space="preserve"> model</w:t>
        </w:r>
      </w:ins>
      <w:r w:rsidR="006678EC">
        <w:rPr>
          <w:rFonts w:ascii="Times New Roman" w:hAnsi="Times New Roman" w:cs="Times New Roman"/>
          <w:sz w:val="24"/>
          <w:szCs w:val="24"/>
        </w:rPr>
        <w:t>.</w:t>
      </w:r>
    </w:p>
    <w:p w14:paraId="4C1FE4D4" w14:textId="65E48F0B" w:rsidR="004F27DB" w:rsidRDefault="004F27DB" w:rsidP="001812A6">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Using the household roster information from both UHFS and the UNPS 2019/20, we have data on the number of household members, adults, and children. To understand the impact on </w:t>
      </w:r>
      <w:r w:rsidRPr="004C0097">
        <w:rPr>
          <w:rFonts w:ascii="Times New Roman" w:hAnsi="Times New Roman" w:cs="Times New Roman"/>
          <w:sz w:val="24"/>
          <w:szCs w:val="24"/>
        </w:rPr>
        <w:lastRenderedPageBreak/>
        <w:t>household</w:t>
      </w:r>
      <w:r>
        <w:rPr>
          <w:rFonts w:ascii="Times New Roman" w:hAnsi="Times New Roman" w:cs="Times New Roman"/>
          <w:sz w:val="24"/>
          <w:szCs w:val="24"/>
        </w:rPr>
        <w:t xml:space="preserve"> structure, we calculate the change in the number of household members by subtracting the number of household members in the prior round from the number for the current round.  </w:t>
      </w:r>
    </w:p>
    <w:p w14:paraId="11F9562F" w14:textId="61826663" w:rsidR="00E570CE" w:rsidRPr="00BD6EB6" w:rsidRDefault="00BD6EB6" w:rsidP="005C38C9">
      <w:pPr>
        <w:spacing w:line="480" w:lineRule="auto"/>
        <w:jc w:val="both"/>
        <w:rPr>
          <w:rFonts w:ascii="Times New Roman" w:hAnsi="Times New Roman" w:cs="Times New Roman"/>
          <w:i/>
          <w:iCs/>
          <w:sz w:val="24"/>
          <w:szCs w:val="24"/>
        </w:rPr>
      </w:pPr>
      <w:r w:rsidRPr="00BD6EB6">
        <w:rPr>
          <w:rFonts w:ascii="Times New Roman" w:hAnsi="Times New Roman" w:cs="Times New Roman"/>
          <w:i/>
          <w:iCs/>
          <w:sz w:val="24"/>
          <w:szCs w:val="24"/>
        </w:rPr>
        <w:t>3.</w:t>
      </w:r>
      <w:ins w:id="875" w:author="Portner, Claus" w:date="2022-10-17T08:35:00Z">
        <w:r w:rsidR="00FD5EA8">
          <w:rPr>
            <w:rFonts w:ascii="Times New Roman" w:hAnsi="Times New Roman" w:cs="Times New Roman"/>
            <w:i/>
            <w:iCs/>
            <w:sz w:val="24"/>
            <w:szCs w:val="24"/>
          </w:rPr>
          <w:t>4</w:t>
        </w:r>
      </w:ins>
      <w:del w:id="876" w:author="Portner, Claus" w:date="2022-10-17T08:35:00Z">
        <w:r w:rsidRPr="00BD6EB6" w:rsidDel="00FD5EA8">
          <w:rPr>
            <w:rFonts w:ascii="Times New Roman" w:hAnsi="Times New Roman" w:cs="Times New Roman"/>
            <w:i/>
            <w:iCs/>
            <w:sz w:val="24"/>
            <w:szCs w:val="24"/>
          </w:rPr>
          <w:delText>3</w:delText>
        </w:r>
      </w:del>
      <w:r w:rsidR="005C38C9" w:rsidRPr="00BD6EB6">
        <w:rPr>
          <w:rFonts w:ascii="Times New Roman" w:hAnsi="Times New Roman" w:cs="Times New Roman"/>
          <w:i/>
          <w:iCs/>
          <w:sz w:val="24"/>
          <w:szCs w:val="24"/>
        </w:rPr>
        <w:t xml:space="preserve"> Summary Statistics</w:t>
      </w:r>
    </w:p>
    <w:p w14:paraId="0789489A" w14:textId="537259A0" w:rsidR="008A2195" w:rsidRDefault="00BD6EB6" w:rsidP="000B006D">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We present </w:t>
      </w:r>
      <w:r w:rsidR="00487E27">
        <w:rPr>
          <w:rFonts w:ascii="Times New Roman" w:hAnsi="Times New Roman" w:cs="Times New Roman"/>
          <w:sz w:val="24"/>
          <w:szCs w:val="24"/>
        </w:rPr>
        <w:t xml:space="preserve">the summary statistics of </w:t>
      </w:r>
      <w:r w:rsidR="009140DC">
        <w:rPr>
          <w:rFonts w:ascii="Times New Roman" w:hAnsi="Times New Roman" w:cs="Times New Roman"/>
          <w:sz w:val="24"/>
          <w:szCs w:val="24"/>
        </w:rPr>
        <w:t>key variables</w:t>
      </w:r>
      <w:r>
        <w:rPr>
          <w:rFonts w:ascii="Times New Roman" w:hAnsi="Times New Roman" w:cs="Times New Roman"/>
          <w:sz w:val="24"/>
          <w:szCs w:val="24"/>
        </w:rPr>
        <w:t xml:space="preserve"> in Appendix Table A1</w:t>
      </w:r>
      <w:r w:rsidR="009140DC">
        <w:rPr>
          <w:rFonts w:ascii="Times New Roman" w:hAnsi="Times New Roman" w:cs="Times New Roman"/>
          <w:sz w:val="24"/>
          <w:szCs w:val="24"/>
        </w:rPr>
        <w:t xml:space="preserve">. </w:t>
      </w:r>
      <w:r w:rsidR="004F3CE9">
        <w:rPr>
          <w:rFonts w:ascii="Times New Roman" w:hAnsi="Times New Roman" w:cs="Times New Roman"/>
          <w:sz w:val="24"/>
          <w:szCs w:val="24"/>
        </w:rPr>
        <w:t xml:space="preserve">Column 1 </w:t>
      </w:r>
      <w:r w:rsidR="000D1E63">
        <w:rPr>
          <w:rFonts w:ascii="Times New Roman" w:hAnsi="Times New Roman" w:cs="Times New Roman"/>
          <w:sz w:val="24"/>
          <w:szCs w:val="24"/>
        </w:rPr>
        <w:t>shows</w:t>
      </w:r>
      <w:r w:rsidR="004F3CE9">
        <w:rPr>
          <w:rFonts w:ascii="Times New Roman" w:hAnsi="Times New Roman" w:cs="Times New Roman"/>
          <w:sz w:val="24"/>
          <w:szCs w:val="24"/>
        </w:rPr>
        <w:t xml:space="preserve"> the overall sample mean</w:t>
      </w:r>
      <w:r w:rsidR="000D1E63">
        <w:rPr>
          <w:rFonts w:ascii="Times New Roman" w:hAnsi="Times New Roman" w:cs="Times New Roman"/>
          <w:sz w:val="24"/>
          <w:szCs w:val="24"/>
        </w:rPr>
        <w:t>,</w:t>
      </w:r>
      <w:r w:rsidR="004F3CE9">
        <w:rPr>
          <w:rFonts w:ascii="Times New Roman" w:hAnsi="Times New Roman" w:cs="Times New Roman"/>
          <w:sz w:val="24"/>
          <w:szCs w:val="24"/>
        </w:rPr>
        <w:t xml:space="preserve"> </w:t>
      </w:r>
      <w:ins w:id="877" w:author="Portner, Claus" w:date="2022-10-19T09:29:00Z">
        <w:r w:rsidR="007165FC">
          <w:rPr>
            <w:rFonts w:ascii="Times New Roman" w:hAnsi="Times New Roman" w:cs="Times New Roman"/>
            <w:sz w:val="24"/>
            <w:szCs w:val="24"/>
          </w:rPr>
          <w:t xml:space="preserve">and </w:t>
        </w:r>
      </w:ins>
      <w:r w:rsidR="000D1E63">
        <w:rPr>
          <w:rFonts w:ascii="Times New Roman" w:hAnsi="Times New Roman" w:cs="Times New Roman"/>
          <w:sz w:val="24"/>
          <w:szCs w:val="24"/>
        </w:rPr>
        <w:t>c</w:t>
      </w:r>
      <w:r w:rsidR="005B7C69">
        <w:rPr>
          <w:rFonts w:ascii="Times New Roman" w:hAnsi="Times New Roman" w:cs="Times New Roman"/>
          <w:sz w:val="24"/>
          <w:szCs w:val="24"/>
        </w:rPr>
        <w:t>olumns 2</w:t>
      </w:r>
      <w:r w:rsidR="0044564D">
        <w:rPr>
          <w:rFonts w:ascii="Times New Roman" w:hAnsi="Times New Roman" w:cs="Times New Roman"/>
          <w:sz w:val="24"/>
          <w:szCs w:val="24"/>
        </w:rPr>
        <w:t xml:space="preserve">, 3, and 4 </w:t>
      </w:r>
      <w:ins w:id="878" w:author="Portner, Claus" w:date="2022-10-19T09:29:00Z">
        <w:r w:rsidR="007165FC">
          <w:rPr>
            <w:rFonts w:ascii="Times New Roman" w:hAnsi="Times New Roman" w:cs="Times New Roman"/>
            <w:sz w:val="24"/>
            <w:szCs w:val="24"/>
          </w:rPr>
          <w:t xml:space="preserve">show </w:t>
        </w:r>
      </w:ins>
      <w:del w:id="879" w:author="Portner, Claus" w:date="2022-10-19T09:29:00Z">
        <w:r w:rsidR="005B7C69" w:rsidDel="007165FC">
          <w:rPr>
            <w:rFonts w:ascii="Times New Roman" w:hAnsi="Times New Roman" w:cs="Times New Roman"/>
            <w:sz w:val="24"/>
            <w:szCs w:val="24"/>
          </w:rPr>
          <w:delText xml:space="preserve"> </w:delText>
        </w:r>
      </w:del>
      <w:r w:rsidR="005B7C69">
        <w:rPr>
          <w:rFonts w:ascii="Times New Roman" w:hAnsi="Times New Roman" w:cs="Times New Roman"/>
          <w:sz w:val="24"/>
          <w:szCs w:val="24"/>
        </w:rPr>
        <w:t xml:space="preserve">the respective sample </w:t>
      </w:r>
      <w:r w:rsidR="0044564D">
        <w:rPr>
          <w:rFonts w:ascii="Times New Roman" w:hAnsi="Times New Roman" w:cs="Times New Roman"/>
          <w:sz w:val="24"/>
          <w:szCs w:val="24"/>
        </w:rPr>
        <w:t xml:space="preserve">means in round 1 (short-run effect of </w:t>
      </w:r>
      <w:ins w:id="880" w:author="Portner, Claus" w:date="2022-10-19T09:29:00Z">
        <w:r w:rsidR="007165FC">
          <w:rPr>
            <w:rFonts w:ascii="Times New Roman" w:hAnsi="Times New Roman" w:cs="Times New Roman"/>
            <w:sz w:val="24"/>
            <w:szCs w:val="24"/>
          </w:rPr>
          <w:t xml:space="preserve">the </w:t>
        </w:r>
      </w:ins>
      <w:r w:rsidR="0044564D">
        <w:rPr>
          <w:rFonts w:ascii="Times New Roman" w:hAnsi="Times New Roman" w:cs="Times New Roman"/>
          <w:sz w:val="24"/>
          <w:szCs w:val="24"/>
        </w:rPr>
        <w:t xml:space="preserve">first lockdown), round 2 (medium-run effect of </w:t>
      </w:r>
      <w:ins w:id="881" w:author="Portner, Claus" w:date="2022-10-19T09:29:00Z">
        <w:r w:rsidR="00BE7DBD">
          <w:rPr>
            <w:rFonts w:ascii="Times New Roman" w:hAnsi="Times New Roman" w:cs="Times New Roman"/>
            <w:sz w:val="24"/>
            <w:szCs w:val="24"/>
          </w:rPr>
          <w:t xml:space="preserve">the </w:t>
        </w:r>
      </w:ins>
      <w:r w:rsidR="0044564D">
        <w:rPr>
          <w:rFonts w:ascii="Times New Roman" w:hAnsi="Times New Roman" w:cs="Times New Roman"/>
          <w:sz w:val="24"/>
          <w:szCs w:val="24"/>
        </w:rPr>
        <w:t>first lockdown), and round 7 (medium run effect of the second lockdown)</w:t>
      </w:r>
      <w:r w:rsidR="00F7423C">
        <w:rPr>
          <w:rFonts w:ascii="Times New Roman" w:hAnsi="Times New Roman" w:cs="Times New Roman"/>
          <w:sz w:val="24"/>
          <w:szCs w:val="24"/>
        </w:rPr>
        <w:t xml:space="preserve">. </w:t>
      </w:r>
      <w:r w:rsidR="0044564D">
        <w:rPr>
          <w:rFonts w:ascii="Times New Roman" w:hAnsi="Times New Roman" w:cs="Times New Roman"/>
          <w:sz w:val="24"/>
          <w:szCs w:val="24"/>
        </w:rPr>
        <w:t xml:space="preserve">Column 5 presents the mean for the </w:t>
      </w:r>
      <w:del w:id="882" w:author="Portner, Claus" w:date="2022-10-19T09:30:00Z">
        <w:r w:rsidR="0044564D" w:rsidDel="00BE7DBD">
          <w:rPr>
            <w:rFonts w:ascii="Times New Roman" w:hAnsi="Times New Roman" w:cs="Times New Roman"/>
            <w:sz w:val="24"/>
            <w:szCs w:val="24"/>
          </w:rPr>
          <w:delText>non-lockdown related</w:delText>
        </w:r>
      </w:del>
      <w:ins w:id="883" w:author="Portner, Claus" w:date="2022-10-19T09:30:00Z">
        <w:r w:rsidR="00BE7DBD">
          <w:rPr>
            <w:rFonts w:ascii="Times New Roman" w:hAnsi="Times New Roman" w:cs="Times New Roman"/>
            <w:sz w:val="24"/>
            <w:szCs w:val="24"/>
          </w:rPr>
          <w:t>non-lockdown-related</w:t>
        </w:r>
      </w:ins>
      <w:r w:rsidR="0044564D">
        <w:rPr>
          <w:rFonts w:ascii="Times New Roman" w:hAnsi="Times New Roman" w:cs="Times New Roman"/>
          <w:sz w:val="24"/>
          <w:szCs w:val="24"/>
        </w:rPr>
        <w:t xml:space="preserve"> rounds. </w:t>
      </w:r>
      <w:r w:rsidR="00081B04">
        <w:rPr>
          <w:rFonts w:ascii="Times New Roman" w:hAnsi="Times New Roman" w:cs="Times New Roman"/>
          <w:sz w:val="24"/>
          <w:szCs w:val="24"/>
        </w:rPr>
        <w:t xml:space="preserve">Overall, the average food </w:t>
      </w:r>
      <w:r w:rsidR="008C3617">
        <w:rPr>
          <w:rFonts w:ascii="Times New Roman" w:hAnsi="Times New Roman" w:cs="Times New Roman"/>
          <w:sz w:val="24"/>
          <w:szCs w:val="24"/>
        </w:rPr>
        <w:t>in</w:t>
      </w:r>
      <w:r w:rsidR="00081B04">
        <w:rPr>
          <w:rFonts w:ascii="Times New Roman" w:hAnsi="Times New Roman" w:cs="Times New Roman"/>
          <w:sz w:val="24"/>
          <w:szCs w:val="24"/>
        </w:rPr>
        <w:t xml:space="preserve">security </w:t>
      </w:r>
      <w:r w:rsidR="008C29D9">
        <w:rPr>
          <w:rFonts w:ascii="Times New Roman" w:hAnsi="Times New Roman" w:cs="Times New Roman"/>
          <w:sz w:val="24"/>
          <w:szCs w:val="24"/>
        </w:rPr>
        <w:t>across all rounds is relatively high</w:t>
      </w:r>
      <w:r w:rsidR="00237A2E">
        <w:rPr>
          <w:rFonts w:ascii="Times New Roman" w:hAnsi="Times New Roman" w:cs="Times New Roman"/>
          <w:sz w:val="24"/>
          <w:szCs w:val="24"/>
        </w:rPr>
        <w:t>,</w:t>
      </w:r>
      <w:r w:rsidR="008C29D9">
        <w:rPr>
          <w:rFonts w:ascii="Times New Roman" w:hAnsi="Times New Roman" w:cs="Times New Roman"/>
          <w:sz w:val="24"/>
          <w:szCs w:val="24"/>
        </w:rPr>
        <w:t xml:space="preserve"> with 5</w:t>
      </w:r>
      <w:r w:rsidR="0044564D">
        <w:rPr>
          <w:rFonts w:ascii="Times New Roman" w:hAnsi="Times New Roman" w:cs="Times New Roman"/>
          <w:sz w:val="24"/>
          <w:szCs w:val="24"/>
        </w:rPr>
        <w:t>5.4</w:t>
      </w:r>
      <w:r w:rsidR="008C29D9">
        <w:rPr>
          <w:rFonts w:ascii="Times New Roman" w:hAnsi="Times New Roman" w:cs="Times New Roman"/>
          <w:sz w:val="24"/>
          <w:szCs w:val="24"/>
        </w:rPr>
        <w:t xml:space="preserve">% reporting at least one type of food insecurity. </w:t>
      </w:r>
      <w:r w:rsidR="0044564D">
        <w:rPr>
          <w:rFonts w:ascii="Times New Roman" w:hAnsi="Times New Roman" w:cs="Times New Roman"/>
          <w:sz w:val="24"/>
          <w:szCs w:val="24"/>
        </w:rPr>
        <w:t xml:space="preserve">However, the difference between the lockdown and non-lockdown periods is large. For example, 71.8 percent of households </w:t>
      </w:r>
      <w:del w:id="884" w:author="Portner, Claus" w:date="2022-10-19T09:30:00Z">
        <w:r w:rsidR="0044564D" w:rsidDel="00BE7DBD">
          <w:rPr>
            <w:rFonts w:ascii="Times New Roman" w:hAnsi="Times New Roman" w:cs="Times New Roman"/>
            <w:sz w:val="24"/>
            <w:szCs w:val="24"/>
          </w:rPr>
          <w:delText>report</w:delText>
        </w:r>
      </w:del>
      <w:ins w:id="885" w:author="Portner, Claus" w:date="2022-10-19T09:30:00Z">
        <w:r w:rsidR="00BE7DBD">
          <w:rPr>
            <w:rFonts w:ascii="Times New Roman" w:hAnsi="Times New Roman" w:cs="Times New Roman"/>
            <w:sz w:val="24"/>
            <w:szCs w:val="24"/>
          </w:rPr>
          <w:t>reported</w:t>
        </w:r>
      </w:ins>
      <w:r w:rsidR="0044564D">
        <w:rPr>
          <w:rFonts w:ascii="Times New Roman" w:hAnsi="Times New Roman" w:cs="Times New Roman"/>
          <w:sz w:val="24"/>
          <w:szCs w:val="24"/>
        </w:rPr>
        <w:t xml:space="preserve"> any food insecurity during the first lockdown (round 1) as opposed to 47.2 percent for the non-lockdown period</w:t>
      </w:r>
      <w:del w:id="886" w:author="Portner, Claus" w:date="2022-10-19T09:30:00Z">
        <w:r w:rsidR="0044564D" w:rsidDel="00BE7DBD">
          <w:rPr>
            <w:rFonts w:ascii="Times New Roman" w:hAnsi="Times New Roman" w:cs="Times New Roman"/>
            <w:sz w:val="24"/>
            <w:szCs w:val="24"/>
          </w:rPr>
          <w:delText xml:space="preserve">; </w:delText>
        </w:r>
      </w:del>
      <w:ins w:id="887" w:author="Portner, Claus" w:date="2022-10-19T09:30:00Z">
        <w:r w:rsidR="00BE7DBD">
          <w:rPr>
            <w:rFonts w:ascii="Times New Roman" w:hAnsi="Times New Roman" w:cs="Times New Roman"/>
            <w:sz w:val="24"/>
            <w:szCs w:val="24"/>
          </w:rPr>
          <w:t xml:space="preserve">, </w:t>
        </w:r>
      </w:ins>
      <w:r w:rsidR="0044564D">
        <w:rPr>
          <w:rFonts w:ascii="Times New Roman" w:hAnsi="Times New Roman" w:cs="Times New Roman"/>
          <w:sz w:val="24"/>
          <w:szCs w:val="24"/>
        </w:rPr>
        <w:t xml:space="preserve">a difference of 24.6 percent. </w:t>
      </w:r>
      <w:del w:id="888" w:author="Portner, Claus" w:date="2022-10-19T09:30:00Z">
        <w:r w:rsidR="0044564D" w:rsidDel="00CA7ED6">
          <w:rPr>
            <w:rFonts w:ascii="Times New Roman" w:hAnsi="Times New Roman" w:cs="Times New Roman"/>
            <w:sz w:val="24"/>
            <w:szCs w:val="24"/>
          </w:rPr>
          <w:delText xml:space="preserve">Relatively large differences in means exist between the medium-run </w:delText>
        </w:r>
        <w:r w:rsidR="00BB433A" w:rsidDel="00CA7ED6">
          <w:rPr>
            <w:rFonts w:ascii="Times New Roman" w:hAnsi="Times New Roman" w:cs="Times New Roman"/>
            <w:sz w:val="24"/>
            <w:szCs w:val="24"/>
          </w:rPr>
          <w:delText xml:space="preserve">rounds </w:delText>
        </w:r>
        <w:r w:rsidR="0044564D" w:rsidDel="00CA7ED6">
          <w:rPr>
            <w:rFonts w:ascii="Times New Roman" w:hAnsi="Times New Roman" w:cs="Times New Roman"/>
            <w:sz w:val="24"/>
            <w:szCs w:val="24"/>
          </w:rPr>
          <w:delText xml:space="preserve">and the non-lockdown rounds. </w:delText>
        </w:r>
      </w:del>
    </w:p>
    <w:p w14:paraId="0341FCAB" w14:textId="25A2C791" w:rsidR="00174967" w:rsidDel="00FD5EA8" w:rsidRDefault="00542751">
      <w:pPr>
        <w:rPr>
          <w:moveFrom w:id="889" w:author="Portner, Claus" w:date="2022-10-17T08:35:00Z"/>
          <w:rFonts w:ascii="Times New Roman" w:hAnsi="Times New Roman" w:cs="Times New Roman"/>
          <w:sz w:val="24"/>
          <w:szCs w:val="24"/>
        </w:rPr>
      </w:pPr>
      <w:moveFromRangeStart w:id="890" w:author="Portner, Claus" w:date="2022-10-17T08:35:00Z" w:name="move116888168"/>
      <w:moveFrom w:id="891" w:author="Portner, Claus" w:date="2022-10-17T08:35:00Z">
        <w:r w:rsidDel="00FD5EA8">
          <w:rPr>
            <w:rFonts w:ascii="Times New Roman" w:hAnsi="Times New Roman" w:cs="Times New Roman"/>
            <w:sz w:val="24"/>
            <w:szCs w:val="24"/>
          </w:rPr>
          <w:t>CLAUS, HAVE TO ADD THE DESCRIPTION OF THE GRAPH YOU CREATED</w:t>
        </w:r>
      </w:moveFrom>
    </w:p>
    <w:moveFromRangeEnd w:id="890"/>
    <w:p w14:paraId="5A0BD200" w14:textId="77777777" w:rsidR="00542751" w:rsidRDefault="00542751">
      <w:pPr>
        <w:rPr>
          <w:rFonts w:ascii="Times New Roman" w:hAnsi="Times New Roman" w:cs="Times New Roman"/>
          <w:sz w:val="24"/>
          <w:szCs w:val="24"/>
        </w:rPr>
      </w:pPr>
    </w:p>
    <w:p w14:paraId="7F552331" w14:textId="62FD43A4" w:rsidR="00BC7E3E" w:rsidRDefault="006C4063" w:rsidP="00215D2F">
      <w:pPr>
        <w:spacing w:line="480" w:lineRule="auto"/>
        <w:rPr>
          <w:rFonts w:ascii="Times New Roman" w:hAnsi="Times New Roman" w:cs="Times New Roman"/>
          <w:b/>
          <w:bCs/>
          <w:sz w:val="24"/>
          <w:szCs w:val="24"/>
        </w:rPr>
      </w:pPr>
      <w:r>
        <w:rPr>
          <w:rFonts w:ascii="Times New Roman" w:hAnsi="Times New Roman" w:cs="Times New Roman"/>
          <w:b/>
          <w:bCs/>
          <w:sz w:val="24"/>
          <w:szCs w:val="24"/>
        </w:rPr>
        <w:t>4</w:t>
      </w:r>
      <w:r w:rsidR="00BC7E3E" w:rsidRPr="00AF0936">
        <w:rPr>
          <w:rFonts w:ascii="Times New Roman" w:hAnsi="Times New Roman" w:cs="Times New Roman"/>
          <w:b/>
          <w:bCs/>
          <w:sz w:val="24"/>
          <w:szCs w:val="24"/>
        </w:rPr>
        <w:t>. Results</w:t>
      </w:r>
    </w:p>
    <w:p w14:paraId="5478B0B9" w14:textId="3A0737D8" w:rsidR="00215D2F" w:rsidRPr="00215D2F" w:rsidRDefault="00BE3791" w:rsidP="00215D2F">
      <w:pPr>
        <w:spacing w:line="480" w:lineRule="auto"/>
        <w:rPr>
          <w:rFonts w:ascii="Times New Roman" w:hAnsi="Times New Roman" w:cs="Times New Roman"/>
          <w:i/>
          <w:iCs/>
          <w:sz w:val="24"/>
          <w:szCs w:val="24"/>
        </w:rPr>
      </w:pPr>
      <w:r>
        <w:rPr>
          <w:rFonts w:ascii="Times New Roman" w:hAnsi="Times New Roman" w:cs="Times New Roman"/>
          <w:i/>
          <w:iCs/>
          <w:sz w:val="24"/>
          <w:szCs w:val="24"/>
        </w:rPr>
        <w:t>4</w:t>
      </w:r>
      <w:r w:rsidR="00215D2F" w:rsidRPr="00215D2F">
        <w:rPr>
          <w:rFonts w:ascii="Times New Roman" w:hAnsi="Times New Roman" w:cs="Times New Roman"/>
          <w:i/>
          <w:iCs/>
          <w:sz w:val="24"/>
          <w:szCs w:val="24"/>
        </w:rPr>
        <w:t xml:space="preserve">.1 Food Insecurity </w:t>
      </w:r>
    </w:p>
    <w:p w14:paraId="23BF8C65" w14:textId="77777777" w:rsidR="00C12D0F" w:rsidRDefault="00AF0936" w:rsidP="00BE3791">
      <w:pPr>
        <w:spacing w:line="480" w:lineRule="auto"/>
        <w:ind w:firstLine="540"/>
        <w:jc w:val="both"/>
        <w:rPr>
          <w:ins w:id="892" w:author="Portner, Claus" w:date="2022-10-19T09:35:00Z"/>
          <w:rFonts w:ascii="Times New Roman" w:hAnsi="Times New Roman" w:cs="Times New Roman"/>
          <w:sz w:val="24"/>
          <w:szCs w:val="24"/>
        </w:rPr>
      </w:pPr>
      <w:del w:id="893" w:author="Portner, Claus" w:date="2022-10-19T09:30:00Z">
        <w:r w:rsidDel="00CA7ED6">
          <w:rPr>
            <w:rFonts w:ascii="Times New Roman" w:hAnsi="Times New Roman" w:cs="Times New Roman"/>
            <w:sz w:val="24"/>
            <w:szCs w:val="24"/>
          </w:rPr>
          <w:delText xml:space="preserve">In </w:delText>
        </w:r>
      </w:del>
      <w:r>
        <w:rPr>
          <w:rFonts w:ascii="Times New Roman" w:hAnsi="Times New Roman" w:cs="Times New Roman"/>
          <w:sz w:val="24"/>
          <w:szCs w:val="24"/>
        </w:rPr>
        <w:t xml:space="preserve">Table </w:t>
      </w:r>
      <w:r w:rsidR="00AE78F0">
        <w:rPr>
          <w:rFonts w:ascii="Times New Roman" w:hAnsi="Times New Roman" w:cs="Times New Roman"/>
          <w:sz w:val="24"/>
          <w:szCs w:val="24"/>
        </w:rPr>
        <w:t>1</w:t>
      </w:r>
      <w:ins w:id="894" w:author="Portner, Claus" w:date="2022-10-19T09:30:00Z">
        <w:r w:rsidR="00CA7ED6">
          <w:rPr>
            <w:rFonts w:ascii="Times New Roman" w:hAnsi="Times New Roman" w:cs="Times New Roman"/>
            <w:sz w:val="24"/>
            <w:szCs w:val="24"/>
          </w:rPr>
          <w:t xml:space="preserve"> shows </w:t>
        </w:r>
      </w:ins>
      <w:del w:id="895" w:author="Portner, Claus" w:date="2022-10-19T09:31:00Z">
        <w:r w:rsidDel="00CA7ED6">
          <w:rPr>
            <w:rFonts w:ascii="Times New Roman" w:hAnsi="Times New Roman" w:cs="Times New Roman"/>
            <w:sz w:val="24"/>
            <w:szCs w:val="24"/>
          </w:rPr>
          <w:delText xml:space="preserve">, we examine </w:delText>
        </w:r>
      </w:del>
      <w:r>
        <w:rPr>
          <w:rFonts w:ascii="Times New Roman" w:hAnsi="Times New Roman" w:cs="Times New Roman"/>
          <w:sz w:val="24"/>
          <w:szCs w:val="24"/>
        </w:rPr>
        <w:t>the impact of the Covid-19 lockdowns in Uganda on the likelihood of food insecurity</w:t>
      </w:r>
      <w:r w:rsidR="007B6FFE">
        <w:rPr>
          <w:rFonts w:ascii="Times New Roman" w:hAnsi="Times New Roman" w:cs="Times New Roman"/>
          <w:sz w:val="24"/>
          <w:szCs w:val="24"/>
        </w:rPr>
        <w:t xml:space="preserve"> using a linear model with household fixed </w:t>
      </w:r>
      <w:commentRangeStart w:id="896"/>
      <w:r w:rsidR="007B6FFE">
        <w:rPr>
          <w:rFonts w:ascii="Times New Roman" w:hAnsi="Times New Roman" w:cs="Times New Roman"/>
          <w:sz w:val="24"/>
          <w:szCs w:val="24"/>
        </w:rPr>
        <w:t>effects</w:t>
      </w:r>
      <w:r>
        <w:rPr>
          <w:rFonts w:ascii="Times New Roman" w:hAnsi="Times New Roman" w:cs="Times New Roman"/>
          <w:sz w:val="24"/>
          <w:szCs w:val="24"/>
        </w:rPr>
        <w:t>.</w:t>
      </w:r>
      <w:r w:rsidR="003F4DB1" w:rsidRPr="00CA5E80">
        <w:rPr>
          <w:rStyle w:val="FootnoteReference"/>
          <w:rPrChange w:id="897" w:author="Portner, Claus" w:date="2022-10-17T14:46:00Z">
            <w:rPr>
              <w:rStyle w:val="FootnoteReference"/>
              <w:rFonts w:ascii="Times New Roman" w:hAnsi="Times New Roman" w:cs="Times New Roman"/>
              <w:sz w:val="24"/>
              <w:szCs w:val="24"/>
            </w:rPr>
          </w:rPrChange>
        </w:rPr>
        <w:footnoteReference w:id="13"/>
      </w:r>
      <w:r>
        <w:rPr>
          <w:rFonts w:ascii="Times New Roman" w:hAnsi="Times New Roman" w:cs="Times New Roman"/>
          <w:sz w:val="24"/>
          <w:szCs w:val="24"/>
        </w:rPr>
        <w:t xml:space="preserve"> </w:t>
      </w:r>
      <w:commentRangeEnd w:id="896"/>
      <w:r w:rsidR="00B12B38">
        <w:rPr>
          <w:rStyle w:val="CommentReference"/>
        </w:rPr>
        <w:commentReference w:id="896"/>
      </w:r>
      <w:r w:rsidR="00665976">
        <w:rPr>
          <w:rFonts w:ascii="Times New Roman" w:hAnsi="Times New Roman" w:cs="Times New Roman"/>
          <w:sz w:val="24"/>
          <w:szCs w:val="24"/>
        </w:rPr>
        <w:t xml:space="preserve">Overall, </w:t>
      </w:r>
      <w:del w:id="899" w:author="Portner, Claus" w:date="2022-10-19T09:32:00Z">
        <w:r w:rsidR="00665976" w:rsidDel="006C083E">
          <w:rPr>
            <w:rFonts w:ascii="Times New Roman" w:hAnsi="Times New Roman" w:cs="Times New Roman"/>
            <w:sz w:val="24"/>
            <w:szCs w:val="24"/>
          </w:rPr>
          <w:delText xml:space="preserve">we find that the </w:delText>
        </w:r>
      </w:del>
      <w:r w:rsidR="00665976">
        <w:rPr>
          <w:rFonts w:ascii="Times New Roman" w:hAnsi="Times New Roman" w:cs="Times New Roman"/>
          <w:sz w:val="24"/>
          <w:szCs w:val="24"/>
        </w:rPr>
        <w:t>lockdowns cause</w:t>
      </w:r>
      <w:ins w:id="900" w:author="Portner, Claus" w:date="2022-10-19T09:32:00Z">
        <w:r w:rsidR="006C083E">
          <w:rPr>
            <w:rFonts w:ascii="Times New Roman" w:hAnsi="Times New Roman" w:cs="Times New Roman"/>
            <w:sz w:val="24"/>
            <w:szCs w:val="24"/>
          </w:rPr>
          <w:t>d</w:t>
        </w:r>
      </w:ins>
      <w:r w:rsidR="00665976">
        <w:rPr>
          <w:rFonts w:ascii="Times New Roman" w:hAnsi="Times New Roman" w:cs="Times New Roman"/>
          <w:sz w:val="24"/>
          <w:szCs w:val="24"/>
        </w:rPr>
        <w:t xml:space="preserve"> a substantial increase in all types of food insecurity in both the short and medium run. </w:t>
      </w:r>
    </w:p>
    <w:p w14:paraId="3952FF34" w14:textId="74678D9F" w:rsidR="00DE1E23" w:rsidRDefault="00E170C6" w:rsidP="00BE3791">
      <w:pPr>
        <w:spacing w:line="480" w:lineRule="auto"/>
        <w:ind w:firstLine="540"/>
        <w:jc w:val="both"/>
        <w:rPr>
          <w:rFonts w:ascii="Times New Roman" w:hAnsi="Times New Roman" w:cs="Times New Roman"/>
          <w:sz w:val="24"/>
          <w:szCs w:val="24"/>
        </w:rPr>
      </w:pPr>
      <w:ins w:id="901" w:author="Portner, Claus" w:date="2022-10-19T09:33:00Z">
        <w:r>
          <w:rPr>
            <w:rFonts w:ascii="Times New Roman" w:hAnsi="Times New Roman" w:cs="Times New Roman"/>
            <w:sz w:val="24"/>
            <w:szCs w:val="24"/>
          </w:rPr>
          <w:t xml:space="preserve">As shown in </w:t>
        </w:r>
      </w:ins>
      <w:del w:id="902" w:author="Portner, Claus" w:date="2022-10-19T09:33:00Z">
        <w:r w:rsidR="00044BFF" w:rsidDel="003E6E1B">
          <w:rPr>
            <w:rFonts w:ascii="Times New Roman" w:hAnsi="Times New Roman" w:cs="Times New Roman"/>
            <w:sz w:val="24"/>
            <w:szCs w:val="24"/>
          </w:rPr>
          <w:delText>In c</w:delText>
        </w:r>
      </w:del>
      <w:ins w:id="903" w:author="Portner, Claus" w:date="2022-10-19T09:33:00Z">
        <w:r>
          <w:rPr>
            <w:rFonts w:ascii="Times New Roman" w:hAnsi="Times New Roman" w:cs="Times New Roman"/>
            <w:sz w:val="24"/>
            <w:szCs w:val="24"/>
          </w:rPr>
          <w:t>c</w:t>
        </w:r>
      </w:ins>
      <w:r w:rsidR="00044BFF">
        <w:rPr>
          <w:rFonts w:ascii="Times New Roman" w:hAnsi="Times New Roman" w:cs="Times New Roman"/>
          <w:sz w:val="24"/>
          <w:szCs w:val="24"/>
        </w:rPr>
        <w:t>olumn 1</w:t>
      </w:r>
      <w:del w:id="904" w:author="Portner, Claus" w:date="2022-10-19T09:33:00Z">
        <w:r w:rsidR="00044BFF" w:rsidDel="003E6E1B">
          <w:rPr>
            <w:rFonts w:ascii="Times New Roman" w:hAnsi="Times New Roman" w:cs="Times New Roman"/>
            <w:sz w:val="24"/>
            <w:szCs w:val="24"/>
          </w:rPr>
          <w:delText>, we find</w:delText>
        </w:r>
      </w:del>
      <w:ins w:id="905" w:author="Portner, Claus" w:date="2022-10-19T09:34:00Z">
        <w:r>
          <w:rPr>
            <w:rFonts w:ascii="Times New Roman" w:hAnsi="Times New Roman" w:cs="Times New Roman"/>
            <w:sz w:val="24"/>
            <w:szCs w:val="24"/>
          </w:rPr>
          <w:t>,</w:t>
        </w:r>
      </w:ins>
      <w:del w:id="906" w:author="Portner, Claus" w:date="2022-10-19T09:34:00Z">
        <w:r w:rsidR="00044BFF" w:rsidDel="00E170C6">
          <w:rPr>
            <w:rFonts w:ascii="Times New Roman" w:hAnsi="Times New Roman" w:cs="Times New Roman"/>
            <w:sz w:val="24"/>
            <w:szCs w:val="24"/>
          </w:rPr>
          <w:delText xml:space="preserve"> that</w:delText>
        </w:r>
      </w:del>
      <w:r w:rsidR="00044BFF">
        <w:rPr>
          <w:rFonts w:ascii="Times New Roman" w:hAnsi="Times New Roman" w:cs="Times New Roman"/>
          <w:sz w:val="24"/>
          <w:szCs w:val="24"/>
        </w:rPr>
        <w:t xml:space="preserve"> </w:t>
      </w:r>
      <w:r w:rsidR="00E77BC7">
        <w:rPr>
          <w:rFonts w:ascii="Times New Roman" w:hAnsi="Times New Roman" w:cs="Times New Roman"/>
          <w:sz w:val="24"/>
          <w:szCs w:val="24"/>
        </w:rPr>
        <w:t xml:space="preserve">the first </w:t>
      </w:r>
      <w:r w:rsidR="00044BFF">
        <w:rPr>
          <w:rFonts w:ascii="Times New Roman" w:hAnsi="Times New Roman" w:cs="Times New Roman"/>
          <w:sz w:val="24"/>
          <w:szCs w:val="24"/>
        </w:rPr>
        <w:t xml:space="preserve">lockdown </w:t>
      </w:r>
      <w:r w:rsidR="003B198F">
        <w:rPr>
          <w:rFonts w:ascii="Times New Roman" w:hAnsi="Times New Roman" w:cs="Times New Roman"/>
          <w:sz w:val="24"/>
          <w:szCs w:val="24"/>
        </w:rPr>
        <w:t>led</w:t>
      </w:r>
      <w:r w:rsidR="00044BFF">
        <w:rPr>
          <w:rFonts w:ascii="Times New Roman" w:hAnsi="Times New Roman" w:cs="Times New Roman"/>
          <w:sz w:val="24"/>
          <w:szCs w:val="24"/>
        </w:rPr>
        <w:t xml:space="preserve"> to </w:t>
      </w:r>
      <w:r w:rsidR="00761A75">
        <w:rPr>
          <w:rFonts w:ascii="Times New Roman" w:hAnsi="Times New Roman" w:cs="Times New Roman"/>
          <w:sz w:val="24"/>
          <w:szCs w:val="24"/>
        </w:rPr>
        <w:t xml:space="preserve">a </w:t>
      </w:r>
      <w:r w:rsidR="004268B2">
        <w:rPr>
          <w:rFonts w:ascii="Times New Roman" w:hAnsi="Times New Roman" w:cs="Times New Roman"/>
          <w:sz w:val="24"/>
          <w:szCs w:val="24"/>
        </w:rPr>
        <w:t xml:space="preserve">substantial and </w:t>
      </w:r>
      <w:r w:rsidR="006F0CE6">
        <w:rPr>
          <w:rFonts w:ascii="Times New Roman" w:hAnsi="Times New Roman" w:cs="Times New Roman"/>
          <w:sz w:val="24"/>
          <w:szCs w:val="24"/>
        </w:rPr>
        <w:t xml:space="preserve">statistically significant </w:t>
      </w:r>
      <w:r w:rsidR="007D60DD">
        <w:rPr>
          <w:rFonts w:ascii="Times New Roman" w:hAnsi="Times New Roman" w:cs="Times New Roman"/>
          <w:sz w:val="24"/>
          <w:szCs w:val="24"/>
        </w:rPr>
        <w:t xml:space="preserve">short-run </w:t>
      </w:r>
      <w:r w:rsidR="006F0CE6">
        <w:rPr>
          <w:rFonts w:ascii="Times New Roman" w:hAnsi="Times New Roman" w:cs="Times New Roman"/>
          <w:sz w:val="24"/>
          <w:szCs w:val="24"/>
        </w:rPr>
        <w:t>increase in the likeli</w:t>
      </w:r>
      <w:r w:rsidR="003A0053">
        <w:rPr>
          <w:rFonts w:ascii="Times New Roman" w:hAnsi="Times New Roman" w:cs="Times New Roman"/>
          <w:sz w:val="24"/>
          <w:szCs w:val="24"/>
        </w:rPr>
        <w:t>hood of having any food insecurity by 2</w:t>
      </w:r>
      <w:r w:rsidR="00AE78F0">
        <w:rPr>
          <w:rFonts w:ascii="Times New Roman" w:hAnsi="Times New Roman" w:cs="Times New Roman"/>
          <w:sz w:val="24"/>
          <w:szCs w:val="24"/>
        </w:rPr>
        <w:t>5</w:t>
      </w:r>
      <w:r w:rsidR="003A0053">
        <w:rPr>
          <w:rFonts w:ascii="Times New Roman" w:hAnsi="Times New Roman" w:cs="Times New Roman"/>
          <w:sz w:val="24"/>
          <w:szCs w:val="24"/>
        </w:rPr>
        <w:t>.</w:t>
      </w:r>
      <w:r w:rsidR="00AE78F0">
        <w:rPr>
          <w:rFonts w:ascii="Times New Roman" w:hAnsi="Times New Roman" w:cs="Times New Roman"/>
          <w:sz w:val="24"/>
          <w:szCs w:val="24"/>
        </w:rPr>
        <w:t>2</w:t>
      </w:r>
      <w:r w:rsidR="003A0053">
        <w:rPr>
          <w:rFonts w:ascii="Times New Roman" w:hAnsi="Times New Roman" w:cs="Times New Roman"/>
          <w:sz w:val="24"/>
          <w:szCs w:val="24"/>
        </w:rPr>
        <w:t xml:space="preserve"> percentage points. </w:t>
      </w:r>
      <w:ins w:id="907" w:author="Portner, Claus" w:date="2022-10-19T09:37:00Z">
        <w:r w:rsidR="0006746A">
          <w:rPr>
            <w:rFonts w:ascii="Times New Roman" w:hAnsi="Times New Roman" w:cs="Times New Roman"/>
            <w:sz w:val="24"/>
            <w:szCs w:val="24"/>
          </w:rPr>
          <w:lastRenderedPageBreak/>
          <w:t>Furthermore, t</w:t>
        </w:r>
      </w:ins>
      <w:del w:id="908" w:author="Portner, Claus" w:date="2022-10-19T09:37:00Z">
        <w:r w:rsidR="00DD4950" w:rsidDel="0006746A">
          <w:rPr>
            <w:rFonts w:ascii="Times New Roman" w:hAnsi="Times New Roman" w:cs="Times New Roman"/>
            <w:sz w:val="24"/>
            <w:szCs w:val="24"/>
          </w:rPr>
          <w:delText>T</w:delText>
        </w:r>
      </w:del>
      <w:proofErr w:type="gramStart"/>
      <w:r w:rsidR="006206A0">
        <w:rPr>
          <w:rFonts w:ascii="Times New Roman" w:hAnsi="Times New Roman" w:cs="Times New Roman"/>
          <w:sz w:val="24"/>
          <w:szCs w:val="24"/>
        </w:rPr>
        <w:t>he</w:t>
      </w:r>
      <w:proofErr w:type="gramEnd"/>
      <w:r w:rsidR="006206A0">
        <w:rPr>
          <w:rFonts w:ascii="Times New Roman" w:hAnsi="Times New Roman" w:cs="Times New Roman"/>
          <w:sz w:val="24"/>
          <w:szCs w:val="24"/>
        </w:rPr>
        <w:t xml:space="preserve"> lockdowns lead to a significant increase in all eight food insecurity measures</w:t>
      </w:r>
      <w:r w:rsidR="007B3873">
        <w:rPr>
          <w:rFonts w:ascii="Times New Roman" w:hAnsi="Times New Roman" w:cs="Times New Roman"/>
          <w:sz w:val="24"/>
          <w:szCs w:val="24"/>
        </w:rPr>
        <w:t xml:space="preserve">, where most of the point estimates </w:t>
      </w:r>
      <w:r w:rsidR="003735A2">
        <w:rPr>
          <w:rFonts w:ascii="Times New Roman" w:hAnsi="Times New Roman" w:cs="Times New Roman"/>
          <w:sz w:val="24"/>
          <w:szCs w:val="24"/>
        </w:rPr>
        <w:t>are sizeable</w:t>
      </w:r>
      <w:ins w:id="909" w:author="Portner, Claus" w:date="2022-10-19T09:37:00Z">
        <w:r w:rsidR="00B93EDA">
          <w:rPr>
            <w:rFonts w:ascii="Times New Roman" w:hAnsi="Times New Roman" w:cs="Times New Roman"/>
            <w:sz w:val="24"/>
            <w:szCs w:val="24"/>
          </w:rPr>
          <w:t>,</w:t>
        </w:r>
      </w:ins>
      <w:r w:rsidR="003735A2">
        <w:rPr>
          <w:rFonts w:ascii="Times New Roman" w:hAnsi="Times New Roman" w:cs="Times New Roman"/>
          <w:sz w:val="24"/>
          <w:szCs w:val="24"/>
        </w:rPr>
        <w:t xml:space="preserve"> </w:t>
      </w:r>
      <w:r w:rsidR="004F480A">
        <w:rPr>
          <w:rFonts w:ascii="Times New Roman" w:hAnsi="Times New Roman" w:cs="Times New Roman"/>
          <w:sz w:val="24"/>
          <w:szCs w:val="24"/>
        </w:rPr>
        <w:t xml:space="preserve">with magnitudes of </w:t>
      </w:r>
      <w:r w:rsidR="00984FBB">
        <w:rPr>
          <w:rFonts w:ascii="Times New Roman" w:hAnsi="Times New Roman" w:cs="Times New Roman"/>
          <w:sz w:val="24"/>
          <w:szCs w:val="24"/>
        </w:rPr>
        <w:t xml:space="preserve">over </w:t>
      </w:r>
      <w:r w:rsidR="007B3873">
        <w:rPr>
          <w:rFonts w:ascii="Times New Roman" w:hAnsi="Times New Roman" w:cs="Times New Roman"/>
          <w:sz w:val="24"/>
          <w:szCs w:val="24"/>
        </w:rPr>
        <w:t xml:space="preserve">20 percentage points. </w:t>
      </w:r>
      <w:r w:rsidR="00FB1626" w:rsidRPr="00422FF3">
        <w:rPr>
          <w:rFonts w:ascii="Times New Roman" w:hAnsi="Times New Roman" w:cs="Times New Roman"/>
          <w:sz w:val="24"/>
          <w:szCs w:val="24"/>
        </w:rPr>
        <w:t>Even more concerning, the worst forms of food insecurity</w:t>
      </w:r>
      <w:ins w:id="910" w:author="Portner, Claus" w:date="2022-10-19T09:36:00Z">
        <w:r w:rsidR="00D44B69">
          <w:rPr>
            <w:rFonts w:ascii="Times New Roman" w:hAnsi="Times New Roman" w:cs="Times New Roman"/>
            <w:sz w:val="24"/>
            <w:szCs w:val="24"/>
          </w:rPr>
          <w:t>—</w:t>
        </w:r>
      </w:ins>
      <w:del w:id="911" w:author="Portner, Claus" w:date="2022-10-19T09:36:00Z">
        <w:r w:rsidR="00FB1626" w:rsidRPr="00422FF3" w:rsidDel="00D44B69">
          <w:rPr>
            <w:rFonts w:ascii="Times New Roman" w:hAnsi="Times New Roman" w:cs="Times New Roman"/>
            <w:sz w:val="24"/>
            <w:szCs w:val="24"/>
          </w:rPr>
          <w:delText xml:space="preserve">, </w:delText>
        </w:r>
      </w:del>
      <w:r w:rsidR="008B7816" w:rsidRPr="00422FF3">
        <w:rPr>
          <w:rFonts w:ascii="Times New Roman" w:hAnsi="Times New Roman" w:cs="Times New Roman"/>
          <w:sz w:val="24"/>
          <w:szCs w:val="24"/>
        </w:rPr>
        <w:t xml:space="preserve">“had to skip a meal” and </w:t>
      </w:r>
      <w:r w:rsidR="00FB1626" w:rsidRPr="00422FF3">
        <w:rPr>
          <w:rFonts w:ascii="Times New Roman" w:hAnsi="Times New Roman" w:cs="Times New Roman"/>
          <w:sz w:val="24"/>
          <w:szCs w:val="24"/>
        </w:rPr>
        <w:t>“went hungry but did not eat”</w:t>
      </w:r>
      <w:ins w:id="912" w:author="Portner, Claus" w:date="2022-10-19T09:36:00Z">
        <w:r w:rsidR="00D44B69">
          <w:rPr>
            <w:rFonts w:ascii="Times New Roman" w:hAnsi="Times New Roman" w:cs="Times New Roman"/>
            <w:sz w:val="24"/>
            <w:szCs w:val="24"/>
          </w:rPr>
          <w:t>—</w:t>
        </w:r>
      </w:ins>
      <w:del w:id="913" w:author="Portner, Claus" w:date="2022-10-19T09:36:00Z">
        <w:r w:rsidR="00FB1626" w:rsidRPr="00422FF3" w:rsidDel="00D44B69">
          <w:rPr>
            <w:rFonts w:ascii="Times New Roman" w:hAnsi="Times New Roman" w:cs="Times New Roman"/>
            <w:sz w:val="24"/>
            <w:szCs w:val="24"/>
          </w:rPr>
          <w:delText xml:space="preserve"> </w:delText>
        </w:r>
      </w:del>
      <w:r w:rsidR="008B7816" w:rsidRPr="00422FF3">
        <w:rPr>
          <w:rFonts w:ascii="Times New Roman" w:hAnsi="Times New Roman" w:cs="Times New Roman"/>
          <w:sz w:val="24"/>
          <w:szCs w:val="24"/>
        </w:rPr>
        <w:t xml:space="preserve">more than doubled, </w:t>
      </w:r>
      <w:r w:rsidR="00FB1626" w:rsidRPr="00422FF3">
        <w:rPr>
          <w:rFonts w:ascii="Times New Roman" w:hAnsi="Times New Roman" w:cs="Times New Roman"/>
          <w:sz w:val="24"/>
          <w:szCs w:val="24"/>
        </w:rPr>
        <w:t>and “went without eating for a whole day</w:t>
      </w:r>
      <w:del w:id="914" w:author="Portner, Claus" w:date="2022-10-19T09:36:00Z">
        <w:r w:rsidR="00FB1626" w:rsidRPr="00422FF3" w:rsidDel="00D44B69">
          <w:rPr>
            <w:rFonts w:ascii="Times New Roman" w:hAnsi="Times New Roman" w:cs="Times New Roman"/>
            <w:sz w:val="24"/>
            <w:szCs w:val="24"/>
          </w:rPr>
          <w:delText>,</w:delText>
        </w:r>
      </w:del>
      <w:r w:rsidR="00FB1626" w:rsidRPr="00422FF3">
        <w:rPr>
          <w:rFonts w:ascii="Times New Roman" w:hAnsi="Times New Roman" w:cs="Times New Roman"/>
          <w:sz w:val="24"/>
          <w:szCs w:val="24"/>
        </w:rPr>
        <w:t xml:space="preserve">” almost </w:t>
      </w:r>
      <w:r w:rsidR="008B7816" w:rsidRPr="00422FF3">
        <w:rPr>
          <w:rFonts w:ascii="Times New Roman" w:hAnsi="Times New Roman" w:cs="Times New Roman"/>
          <w:sz w:val="24"/>
          <w:szCs w:val="24"/>
        </w:rPr>
        <w:t>tripled</w:t>
      </w:r>
      <w:r w:rsidR="00FB1626" w:rsidRPr="00422FF3">
        <w:rPr>
          <w:rFonts w:ascii="Times New Roman" w:hAnsi="Times New Roman" w:cs="Times New Roman"/>
          <w:sz w:val="24"/>
          <w:szCs w:val="24"/>
        </w:rPr>
        <w:t>.</w:t>
      </w:r>
    </w:p>
    <w:p w14:paraId="2EBEBA7A" w14:textId="33B26CBE" w:rsidR="00507B11" w:rsidRDefault="005861FE" w:rsidP="00884692">
      <w:pPr>
        <w:spacing w:line="480" w:lineRule="auto"/>
        <w:ind w:firstLine="540"/>
        <w:jc w:val="both"/>
        <w:rPr>
          <w:ins w:id="915" w:author="Portner, Claus" w:date="2022-10-19T09:40:00Z"/>
          <w:rFonts w:ascii="Times New Roman" w:hAnsi="Times New Roman" w:cs="Times New Roman"/>
          <w:sz w:val="24"/>
          <w:szCs w:val="24"/>
        </w:rPr>
      </w:pPr>
      <w:del w:id="916" w:author="Portner, Claus" w:date="2022-10-19T09:38:00Z">
        <w:r w:rsidDel="00610C20">
          <w:rPr>
            <w:rFonts w:ascii="Times New Roman" w:hAnsi="Times New Roman" w:cs="Times New Roman"/>
            <w:sz w:val="24"/>
            <w:szCs w:val="24"/>
          </w:rPr>
          <w:delText>We also find that t</w:delText>
        </w:r>
      </w:del>
      <w:ins w:id="917" w:author="Portner, Claus" w:date="2022-10-19T09:38:00Z">
        <w:r w:rsidR="00610C20">
          <w:rPr>
            <w:rFonts w:ascii="Times New Roman" w:hAnsi="Times New Roman" w:cs="Times New Roman"/>
            <w:sz w:val="24"/>
            <w:szCs w:val="24"/>
          </w:rPr>
          <w:t>T</w:t>
        </w:r>
      </w:ins>
      <w:r>
        <w:rPr>
          <w:rFonts w:ascii="Times New Roman" w:hAnsi="Times New Roman" w:cs="Times New Roman"/>
          <w:sz w:val="24"/>
          <w:szCs w:val="24"/>
        </w:rPr>
        <w:t>he effect</w:t>
      </w:r>
      <w:ins w:id="918" w:author="Portner, Claus" w:date="2022-10-19T09:38:00Z">
        <w:r w:rsidR="00610C20">
          <w:rPr>
            <w:rFonts w:ascii="Times New Roman" w:hAnsi="Times New Roman" w:cs="Times New Roman"/>
            <w:sz w:val="24"/>
            <w:szCs w:val="24"/>
          </w:rPr>
          <w:t>s</w:t>
        </w:r>
      </w:ins>
      <w:r>
        <w:rPr>
          <w:rFonts w:ascii="Times New Roman" w:hAnsi="Times New Roman" w:cs="Times New Roman"/>
          <w:sz w:val="24"/>
          <w:szCs w:val="24"/>
        </w:rPr>
        <w:t xml:space="preserve"> of the first lockdown persisted in the </w:t>
      </w:r>
      <w:del w:id="919" w:author="Portner, Claus" w:date="2022-10-19T09:38:00Z">
        <w:r w:rsidDel="00610C20">
          <w:rPr>
            <w:rFonts w:ascii="Times New Roman" w:hAnsi="Times New Roman" w:cs="Times New Roman"/>
            <w:sz w:val="24"/>
            <w:szCs w:val="24"/>
          </w:rPr>
          <w:delText>medium-run</w:delText>
        </w:r>
      </w:del>
      <w:ins w:id="920" w:author="Portner, Claus" w:date="2022-10-19T09:38:00Z">
        <w:r w:rsidR="00610C20">
          <w:rPr>
            <w:rFonts w:ascii="Times New Roman" w:hAnsi="Times New Roman" w:cs="Times New Roman"/>
            <w:sz w:val="24"/>
            <w:szCs w:val="24"/>
          </w:rPr>
          <w:t>medium run,</w:t>
        </w:r>
      </w:ins>
      <w:r>
        <w:rPr>
          <w:rFonts w:ascii="Times New Roman" w:hAnsi="Times New Roman" w:cs="Times New Roman"/>
          <w:sz w:val="24"/>
          <w:szCs w:val="24"/>
        </w:rPr>
        <w:t xml:space="preserve"> </w:t>
      </w:r>
      <w:r w:rsidR="003B198F">
        <w:rPr>
          <w:rFonts w:ascii="Times New Roman" w:hAnsi="Times New Roman" w:cs="Times New Roman"/>
          <w:sz w:val="24"/>
          <w:szCs w:val="24"/>
        </w:rPr>
        <w:t xml:space="preserve">with significant </w:t>
      </w:r>
      <w:del w:id="921" w:author="Portner, Claus" w:date="2022-10-19T09:38:00Z">
        <w:r w:rsidR="003B198F" w:rsidDel="00507B11">
          <w:rPr>
            <w:rFonts w:ascii="Times New Roman" w:hAnsi="Times New Roman" w:cs="Times New Roman"/>
            <w:sz w:val="24"/>
            <w:szCs w:val="24"/>
          </w:rPr>
          <w:delText xml:space="preserve">effects </w:delText>
        </w:r>
      </w:del>
      <w:ins w:id="922" w:author="Portner, Claus" w:date="2022-10-19T09:38:00Z">
        <w:r w:rsidR="00507B11">
          <w:rPr>
            <w:rFonts w:ascii="Times New Roman" w:hAnsi="Times New Roman" w:cs="Times New Roman"/>
            <w:sz w:val="24"/>
            <w:szCs w:val="24"/>
          </w:rPr>
          <w:t>increases in</w:t>
        </w:r>
      </w:ins>
      <w:ins w:id="923" w:author="Portner, Claus" w:date="2022-10-19T09:39:00Z">
        <w:r w:rsidR="00507B11">
          <w:rPr>
            <w:rFonts w:ascii="Times New Roman" w:hAnsi="Times New Roman" w:cs="Times New Roman"/>
            <w:sz w:val="24"/>
            <w:szCs w:val="24"/>
          </w:rPr>
          <w:t xml:space="preserve"> food insecurity</w:t>
        </w:r>
      </w:ins>
      <w:ins w:id="924" w:author="Portner, Claus" w:date="2022-10-19T09:38:00Z">
        <w:r w:rsidR="00507B11">
          <w:rPr>
            <w:rFonts w:ascii="Times New Roman" w:hAnsi="Times New Roman" w:cs="Times New Roman"/>
            <w:sz w:val="24"/>
            <w:szCs w:val="24"/>
          </w:rPr>
          <w:t xml:space="preserve"> </w:t>
        </w:r>
      </w:ins>
      <w:r w:rsidR="003B198F">
        <w:rPr>
          <w:rFonts w:ascii="Times New Roman" w:hAnsi="Times New Roman" w:cs="Times New Roman"/>
          <w:sz w:val="24"/>
          <w:szCs w:val="24"/>
        </w:rPr>
        <w:t xml:space="preserve">about three months after the lockdowns were lifted. </w:t>
      </w:r>
      <w:r w:rsidR="00AE78F0">
        <w:rPr>
          <w:rFonts w:ascii="Times New Roman" w:hAnsi="Times New Roman" w:cs="Times New Roman"/>
          <w:sz w:val="24"/>
          <w:szCs w:val="24"/>
        </w:rPr>
        <w:t xml:space="preserve">Any food insecurity </w:t>
      </w:r>
      <w:ins w:id="925" w:author="Portner, Claus" w:date="2022-10-19T09:40:00Z">
        <w:r w:rsidR="0023772C">
          <w:rPr>
            <w:rFonts w:ascii="Times New Roman" w:hAnsi="Times New Roman" w:cs="Times New Roman"/>
            <w:sz w:val="24"/>
            <w:szCs w:val="24"/>
          </w:rPr>
          <w:t xml:space="preserve">was still </w:t>
        </w:r>
      </w:ins>
      <w:del w:id="926" w:author="Portner, Claus" w:date="2022-10-19T09:41:00Z">
        <w:r w:rsidR="00AE78F0" w:rsidDel="0023772C">
          <w:rPr>
            <w:rFonts w:ascii="Times New Roman" w:hAnsi="Times New Roman" w:cs="Times New Roman"/>
            <w:sz w:val="24"/>
            <w:szCs w:val="24"/>
          </w:rPr>
          <w:delText xml:space="preserve">increased by </w:delText>
        </w:r>
      </w:del>
      <w:r w:rsidR="00AE78F0">
        <w:rPr>
          <w:rFonts w:ascii="Times New Roman" w:hAnsi="Times New Roman" w:cs="Times New Roman"/>
          <w:sz w:val="24"/>
          <w:szCs w:val="24"/>
        </w:rPr>
        <w:t>11.9 percentage points</w:t>
      </w:r>
      <w:ins w:id="927" w:author="Portner, Claus" w:date="2022-10-19T09:41:00Z">
        <w:r w:rsidR="00186C58">
          <w:rPr>
            <w:rFonts w:ascii="Times New Roman" w:hAnsi="Times New Roman" w:cs="Times New Roman"/>
            <w:sz w:val="24"/>
            <w:szCs w:val="24"/>
          </w:rPr>
          <w:t xml:space="preserve"> higher than</w:t>
        </w:r>
      </w:ins>
      <w:del w:id="928" w:author="Portner, Claus" w:date="2022-10-19T09:41:00Z">
        <w:r w:rsidR="00AE78F0" w:rsidDel="00186C58">
          <w:rPr>
            <w:rFonts w:ascii="Times New Roman" w:hAnsi="Times New Roman" w:cs="Times New Roman"/>
            <w:sz w:val="24"/>
            <w:szCs w:val="24"/>
          </w:rPr>
          <w:delText xml:space="preserve"> compared to</w:delText>
        </w:r>
      </w:del>
      <w:ins w:id="929" w:author="Portner, Claus" w:date="2022-10-19T09:41:00Z">
        <w:r w:rsidR="00186C58">
          <w:rPr>
            <w:rFonts w:ascii="Times New Roman" w:hAnsi="Times New Roman" w:cs="Times New Roman"/>
            <w:sz w:val="24"/>
            <w:szCs w:val="24"/>
          </w:rPr>
          <w:t xml:space="preserve"> in</w:t>
        </w:r>
      </w:ins>
      <w:r w:rsidR="00AE78F0">
        <w:rPr>
          <w:rFonts w:ascii="Times New Roman" w:hAnsi="Times New Roman" w:cs="Times New Roman"/>
          <w:sz w:val="24"/>
          <w:szCs w:val="24"/>
        </w:rPr>
        <w:t xml:space="preserve"> non-lockdown periods</w:t>
      </w:r>
      <w:ins w:id="930" w:author="Portner, Claus" w:date="2022-10-19T09:39:00Z">
        <w:r w:rsidR="00507B11">
          <w:rPr>
            <w:rFonts w:ascii="Times New Roman" w:hAnsi="Times New Roman" w:cs="Times New Roman"/>
            <w:sz w:val="24"/>
            <w:szCs w:val="24"/>
          </w:rPr>
          <w:t>, and</w:t>
        </w:r>
      </w:ins>
      <w:del w:id="931" w:author="Portner, Claus" w:date="2022-10-19T09:39:00Z">
        <w:r w:rsidR="00AE78F0" w:rsidDel="00507B11">
          <w:rPr>
            <w:rFonts w:ascii="Times New Roman" w:hAnsi="Times New Roman" w:cs="Times New Roman"/>
            <w:sz w:val="24"/>
            <w:szCs w:val="24"/>
          </w:rPr>
          <w:delText>.</w:delText>
        </w:r>
      </w:del>
      <w:r w:rsidR="00AE78F0">
        <w:rPr>
          <w:rFonts w:ascii="Times New Roman" w:hAnsi="Times New Roman" w:cs="Times New Roman"/>
          <w:sz w:val="24"/>
          <w:szCs w:val="24"/>
        </w:rPr>
        <w:t xml:space="preserve"> </w:t>
      </w:r>
      <w:ins w:id="932" w:author="Portner, Claus" w:date="2022-10-19T09:39:00Z">
        <w:r w:rsidR="00507B11">
          <w:rPr>
            <w:rFonts w:ascii="Times New Roman" w:hAnsi="Times New Roman" w:cs="Times New Roman"/>
            <w:sz w:val="24"/>
            <w:szCs w:val="24"/>
          </w:rPr>
          <w:t>f</w:t>
        </w:r>
      </w:ins>
      <w:del w:id="933" w:author="Portner, Claus" w:date="2022-10-19T09:39:00Z">
        <w:r w:rsidR="00AE78F0" w:rsidDel="00507B11">
          <w:rPr>
            <w:rFonts w:ascii="Times New Roman" w:hAnsi="Times New Roman" w:cs="Times New Roman"/>
            <w:sz w:val="24"/>
            <w:szCs w:val="24"/>
          </w:rPr>
          <w:delText>F</w:delText>
        </w:r>
      </w:del>
      <w:r w:rsidR="00AE78F0">
        <w:rPr>
          <w:rFonts w:ascii="Times New Roman" w:hAnsi="Times New Roman" w:cs="Times New Roman"/>
          <w:sz w:val="24"/>
          <w:szCs w:val="24"/>
        </w:rPr>
        <w:t>ive of the nine food insecurity measures had a point estimate of at least 9 percentage points</w:t>
      </w:r>
      <w:del w:id="934" w:author="Portner, Claus" w:date="2022-10-19T09:39:00Z">
        <w:r w:rsidR="00AE78F0" w:rsidDel="00507B11">
          <w:rPr>
            <w:rFonts w:ascii="Times New Roman" w:hAnsi="Times New Roman" w:cs="Times New Roman"/>
            <w:sz w:val="24"/>
            <w:szCs w:val="24"/>
          </w:rPr>
          <w:delText xml:space="preserve"> </w:delText>
        </w:r>
        <w:r w:rsidR="001A2BFB" w:rsidDel="00507B11">
          <w:rPr>
            <w:rFonts w:ascii="Times New Roman" w:hAnsi="Times New Roman" w:cs="Times New Roman"/>
            <w:sz w:val="24"/>
            <w:szCs w:val="24"/>
          </w:rPr>
          <w:delText>showing a sizeable impact</w:delText>
        </w:r>
      </w:del>
      <w:r w:rsidR="001A2BFB">
        <w:rPr>
          <w:rFonts w:ascii="Times New Roman" w:hAnsi="Times New Roman" w:cs="Times New Roman"/>
          <w:sz w:val="24"/>
          <w:szCs w:val="24"/>
        </w:rPr>
        <w:t xml:space="preserve">. </w:t>
      </w:r>
    </w:p>
    <w:p w14:paraId="57D5BEB7" w14:textId="72DD6B65" w:rsidR="000F40AC" w:rsidRDefault="00382E90" w:rsidP="00884692">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Moreover, the medium-term impact of the second lockdown</w:t>
      </w:r>
      <w:del w:id="935" w:author="Portner, Claus" w:date="2022-10-19T09:41:00Z">
        <w:r w:rsidR="00F4181C" w:rsidDel="00DD188F">
          <w:rPr>
            <w:rFonts w:ascii="Times New Roman" w:hAnsi="Times New Roman" w:cs="Times New Roman"/>
            <w:sz w:val="24"/>
            <w:szCs w:val="24"/>
          </w:rPr>
          <w:delText>, which coincided with a drought,</w:delText>
        </w:r>
      </w:del>
      <w:r>
        <w:rPr>
          <w:rFonts w:ascii="Times New Roman" w:hAnsi="Times New Roman" w:cs="Times New Roman"/>
          <w:sz w:val="24"/>
          <w:szCs w:val="24"/>
        </w:rPr>
        <w:t xml:space="preserve"> is similar in size </w:t>
      </w:r>
      <w:del w:id="936" w:author="Portner, Claus" w:date="2022-10-19T09:40:00Z">
        <w:r w:rsidR="00837DDE" w:rsidDel="00507B11">
          <w:rPr>
            <w:rFonts w:ascii="Times New Roman" w:hAnsi="Times New Roman" w:cs="Times New Roman"/>
            <w:sz w:val="24"/>
            <w:szCs w:val="24"/>
          </w:rPr>
          <w:delText>as</w:delText>
        </w:r>
      </w:del>
      <w:ins w:id="937" w:author="Portner, Claus" w:date="2022-10-19T09:40:00Z">
        <w:r w:rsidR="00507B11">
          <w:rPr>
            <w:rFonts w:ascii="Times New Roman" w:hAnsi="Times New Roman" w:cs="Times New Roman"/>
            <w:sz w:val="24"/>
            <w:szCs w:val="24"/>
          </w:rPr>
          <w:t>to</w:t>
        </w:r>
      </w:ins>
      <w:r w:rsidR="00837DDE">
        <w:rPr>
          <w:rFonts w:ascii="Times New Roman" w:hAnsi="Times New Roman" w:cs="Times New Roman"/>
          <w:sz w:val="24"/>
          <w:szCs w:val="24"/>
        </w:rPr>
        <w:t xml:space="preserve"> the short-term effect of the first lockdown. </w:t>
      </w:r>
      <w:r w:rsidR="006946AB">
        <w:rPr>
          <w:rFonts w:ascii="Times New Roman" w:hAnsi="Times New Roman" w:cs="Times New Roman"/>
          <w:sz w:val="24"/>
          <w:szCs w:val="24"/>
        </w:rPr>
        <w:t xml:space="preserve">The point estimates of </w:t>
      </w:r>
      <w:r w:rsidR="002B4746">
        <w:rPr>
          <w:rFonts w:ascii="Times New Roman" w:hAnsi="Times New Roman" w:cs="Times New Roman"/>
          <w:sz w:val="24"/>
          <w:szCs w:val="24"/>
        </w:rPr>
        <w:t xml:space="preserve">the second lockdown are over 20 percentage points for </w:t>
      </w:r>
      <w:del w:id="938" w:author="Portner, Claus" w:date="2022-10-19T09:41:00Z">
        <w:r w:rsidR="002B4746" w:rsidDel="00DD188F">
          <w:rPr>
            <w:rFonts w:ascii="Times New Roman" w:hAnsi="Times New Roman" w:cs="Times New Roman"/>
            <w:sz w:val="24"/>
            <w:szCs w:val="24"/>
          </w:rPr>
          <w:delText xml:space="preserve">the </w:delText>
        </w:r>
      </w:del>
      <w:r w:rsidR="00F4181C">
        <w:rPr>
          <w:rFonts w:ascii="Times New Roman" w:hAnsi="Times New Roman" w:cs="Times New Roman"/>
          <w:sz w:val="24"/>
          <w:szCs w:val="24"/>
        </w:rPr>
        <w:t>six</w:t>
      </w:r>
      <w:r w:rsidR="002B4746">
        <w:rPr>
          <w:rFonts w:ascii="Times New Roman" w:hAnsi="Times New Roman" w:cs="Times New Roman"/>
          <w:sz w:val="24"/>
          <w:szCs w:val="24"/>
        </w:rPr>
        <w:t xml:space="preserve"> of the nine food insecurity measures. This </w:t>
      </w:r>
      <w:del w:id="939" w:author="Portner, Claus" w:date="2022-10-19T09:42:00Z">
        <w:r w:rsidR="002B4746" w:rsidDel="00DD188F">
          <w:rPr>
            <w:rFonts w:ascii="Times New Roman" w:hAnsi="Times New Roman" w:cs="Times New Roman"/>
            <w:sz w:val="24"/>
            <w:szCs w:val="24"/>
          </w:rPr>
          <w:delText xml:space="preserve">result </w:delText>
        </w:r>
      </w:del>
      <w:r w:rsidR="002B4746">
        <w:rPr>
          <w:rFonts w:ascii="Times New Roman" w:hAnsi="Times New Roman" w:cs="Times New Roman"/>
          <w:sz w:val="24"/>
          <w:szCs w:val="24"/>
        </w:rPr>
        <w:t>suggests that the second lockdown</w:t>
      </w:r>
      <w:ins w:id="940" w:author="Portner, Claus" w:date="2022-10-19T09:42:00Z">
        <w:r w:rsidR="00DD188F">
          <w:rPr>
            <w:rFonts w:ascii="Times New Roman" w:hAnsi="Times New Roman" w:cs="Times New Roman"/>
            <w:sz w:val="24"/>
            <w:szCs w:val="24"/>
          </w:rPr>
          <w:t>,</w:t>
        </w:r>
      </w:ins>
      <w:r w:rsidR="002B4746">
        <w:rPr>
          <w:rFonts w:ascii="Times New Roman" w:hAnsi="Times New Roman" w:cs="Times New Roman"/>
          <w:sz w:val="24"/>
          <w:szCs w:val="24"/>
        </w:rPr>
        <w:t xml:space="preserve"> </w:t>
      </w:r>
      <w:r w:rsidR="00F4181C">
        <w:rPr>
          <w:rFonts w:ascii="Times New Roman" w:hAnsi="Times New Roman" w:cs="Times New Roman"/>
          <w:sz w:val="24"/>
          <w:szCs w:val="24"/>
        </w:rPr>
        <w:t>combined with a drought</w:t>
      </w:r>
      <w:ins w:id="941" w:author="Portner, Claus" w:date="2022-10-19T09:42:00Z">
        <w:r w:rsidR="00DD188F">
          <w:rPr>
            <w:rFonts w:ascii="Times New Roman" w:hAnsi="Times New Roman" w:cs="Times New Roman"/>
            <w:sz w:val="24"/>
            <w:szCs w:val="24"/>
          </w:rPr>
          <w:t>,</w:t>
        </w:r>
      </w:ins>
      <w:r w:rsidR="00F4181C">
        <w:rPr>
          <w:rFonts w:ascii="Times New Roman" w:hAnsi="Times New Roman" w:cs="Times New Roman"/>
          <w:sz w:val="24"/>
          <w:szCs w:val="24"/>
        </w:rPr>
        <w:t xml:space="preserve"> </w:t>
      </w:r>
      <w:r w:rsidR="00690276">
        <w:rPr>
          <w:rFonts w:ascii="Times New Roman" w:hAnsi="Times New Roman" w:cs="Times New Roman"/>
          <w:sz w:val="24"/>
          <w:szCs w:val="24"/>
        </w:rPr>
        <w:t xml:space="preserve">had a worse impact on food insecurity than the first lockdown, at least in the medium run. </w:t>
      </w:r>
    </w:p>
    <w:p w14:paraId="4D0B8188" w14:textId="1C1417EC" w:rsidR="00215D2F" w:rsidRPr="0013061F" w:rsidRDefault="00BE3791" w:rsidP="001D17BA">
      <w:pPr>
        <w:spacing w:after="40" w:line="480" w:lineRule="auto"/>
        <w:jc w:val="both"/>
        <w:rPr>
          <w:rFonts w:ascii="Times New Roman" w:hAnsi="Times New Roman" w:cs="Times New Roman"/>
          <w:i/>
          <w:iCs/>
          <w:sz w:val="24"/>
          <w:szCs w:val="24"/>
        </w:rPr>
      </w:pPr>
      <w:r>
        <w:rPr>
          <w:rFonts w:ascii="Times New Roman" w:hAnsi="Times New Roman" w:cs="Times New Roman"/>
          <w:i/>
          <w:iCs/>
          <w:sz w:val="24"/>
          <w:szCs w:val="24"/>
        </w:rPr>
        <w:t>4</w:t>
      </w:r>
      <w:r w:rsidR="00726A3F" w:rsidRPr="0013061F">
        <w:rPr>
          <w:rFonts w:ascii="Times New Roman" w:hAnsi="Times New Roman" w:cs="Times New Roman"/>
          <w:i/>
          <w:iCs/>
          <w:sz w:val="24"/>
          <w:szCs w:val="24"/>
        </w:rPr>
        <w:t xml:space="preserve">.2 Impact on </w:t>
      </w:r>
      <w:r w:rsidR="00465639">
        <w:rPr>
          <w:rFonts w:ascii="Times New Roman" w:hAnsi="Times New Roman" w:cs="Times New Roman"/>
          <w:i/>
          <w:iCs/>
          <w:sz w:val="24"/>
          <w:szCs w:val="24"/>
        </w:rPr>
        <w:t>Work</w:t>
      </w:r>
    </w:p>
    <w:p w14:paraId="6647EA8B" w14:textId="15F36745" w:rsidR="002B5FC7" w:rsidRDefault="0028337C" w:rsidP="00DC3C7A">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One way</w:t>
      </w:r>
      <w:ins w:id="942" w:author="Portner, Claus" w:date="2022-10-19T09:43:00Z">
        <w:r w:rsidR="00F47E7C">
          <w:rPr>
            <w:rFonts w:ascii="Times New Roman" w:hAnsi="Times New Roman" w:cs="Times New Roman"/>
            <w:sz w:val="24"/>
            <w:szCs w:val="24"/>
          </w:rPr>
          <w:t xml:space="preserve"> </w:t>
        </w:r>
      </w:ins>
      <w:del w:id="943" w:author="Portner, Claus" w:date="2022-10-19T09:44:00Z">
        <w:r w:rsidDel="009F4D23">
          <w:rPr>
            <w:rFonts w:ascii="Times New Roman" w:hAnsi="Times New Roman" w:cs="Times New Roman"/>
            <w:sz w:val="24"/>
            <w:szCs w:val="24"/>
          </w:rPr>
          <w:delText xml:space="preserve"> </w:delText>
        </w:r>
      </w:del>
      <w:r>
        <w:rPr>
          <w:rFonts w:ascii="Times New Roman" w:hAnsi="Times New Roman" w:cs="Times New Roman"/>
          <w:sz w:val="24"/>
          <w:szCs w:val="24"/>
        </w:rPr>
        <w:t xml:space="preserve">lockdowns </w:t>
      </w:r>
      <w:del w:id="944" w:author="Portner, Claus" w:date="2022-10-19T09:44:00Z">
        <w:r w:rsidDel="00F47E7C">
          <w:rPr>
            <w:rFonts w:ascii="Times New Roman" w:hAnsi="Times New Roman" w:cs="Times New Roman"/>
            <w:sz w:val="24"/>
            <w:szCs w:val="24"/>
          </w:rPr>
          <w:delText>may have</w:delText>
        </w:r>
      </w:del>
      <w:ins w:id="945" w:author="Portner, Claus" w:date="2022-10-19T09:44:00Z">
        <w:r w:rsidR="00F47E7C">
          <w:rPr>
            <w:rFonts w:ascii="Times New Roman" w:hAnsi="Times New Roman" w:cs="Times New Roman"/>
            <w:sz w:val="24"/>
            <w:szCs w:val="24"/>
          </w:rPr>
          <w:t>can</w:t>
        </w:r>
      </w:ins>
      <w:r>
        <w:rPr>
          <w:rFonts w:ascii="Times New Roman" w:hAnsi="Times New Roman" w:cs="Times New Roman"/>
          <w:sz w:val="24"/>
          <w:szCs w:val="24"/>
        </w:rPr>
        <w:t xml:space="preserve"> affect</w:t>
      </w:r>
      <w:del w:id="946" w:author="Portner, Claus" w:date="2022-10-19T09:44:00Z">
        <w:r w:rsidDel="00F47E7C">
          <w:rPr>
            <w:rFonts w:ascii="Times New Roman" w:hAnsi="Times New Roman" w:cs="Times New Roman"/>
            <w:sz w:val="24"/>
            <w:szCs w:val="24"/>
          </w:rPr>
          <w:delText>ed</w:delText>
        </w:r>
      </w:del>
      <w:r>
        <w:rPr>
          <w:rFonts w:ascii="Times New Roman" w:hAnsi="Times New Roman" w:cs="Times New Roman"/>
          <w:sz w:val="24"/>
          <w:szCs w:val="24"/>
        </w:rPr>
        <w:t xml:space="preserve"> food insecurity is </w:t>
      </w:r>
      <w:r w:rsidR="00C41592">
        <w:rPr>
          <w:rFonts w:ascii="Times New Roman" w:hAnsi="Times New Roman" w:cs="Times New Roman"/>
          <w:sz w:val="24"/>
          <w:szCs w:val="24"/>
        </w:rPr>
        <w:t xml:space="preserve">by </w:t>
      </w:r>
      <w:del w:id="947" w:author="Portner, Claus" w:date="2022-10-19T09:44:00Z">
        <w:r w:rsidR="00C41592" w:rsidDel="00F47E7C">
          <w:rPr>
            <w:rFonts w:ascii="Times New Roman" w:hAnsi="Times New Roman" w:cs="Times New Roman"/>
            <w:sz w:val="24"/>
            <w:szCs w:val="24"/>
          </w:rPr>
          <w:delText xml:space="preserve">affecting </w:delText>
        </w:r>
      </w:del>
      <w:ins w:id="948" w:author="Portner, Claus" w:date="2022-10-19T09:44:00Z">
        <w:r w:rsidR="00F47E7C">
          <w:rPr>
            <w:rFonts w:ascii="Times New Roman" w:hAnsi="Times New Roman" w:cs="Times New Roman"/>
            <w:sz w:val="24"/>
            <w:szCs w:val="24"/>
          </w:rPr>
          <w:t xml:space="preserve">lowering </w:t>
        </w:r>
      </w:ins>
      <w:r w:rsidR="00C41592">
        <w:rPr>
          <w:rFonts w:ascii="Times New Roman" w:hAnsi="Times New Roman" w:cs="Times New Roman"/>
          <w:sz w:val="24"/>
          <w:szCs w:val="24"/>
        </w:rPr>
        <w:t xml:space="preserve">people’s </w:t>
      </w:r>
      <w:r w:rsidR="0089199E">
        <w:rPr>
          <w:rFonts w:ascii="Times New Roman" w:hAnsi="Times New Roman" w:cs="Times New Roman"/>
          <w:sz w:val="24"/>
          <w:szCs w:val="24"/>
        </w:rPr>
        <w:t>ability to work</w:t>
      </w:r>
      <w:del w:id="949" w:author="Portner, Claus" w:date="2022-10-19T09:44:00Z">
        <w:r w:rsidR="0089199E" w:rsidDel="009F4D23">
          <w:rPr>
            <w:rFonts w:ascii="Times New Roman" w:hAnsi="Times New Roman" w:cs="Times New Roman"/>
            <w:sz w:val="24"/>
            <w:szCs w:val="24"/>
          </w:rPr>
          <w:delText xml:space="preserve"> </w:delText>
        </w:r>
        <w:r w:rsidR="00BA6395" w:rsidDel="009F4D23">
          <w:rPr>
            <w:rFonts w:ascii="Times New Roman" w:hAnsi="Times New Roman" w:cs="Times New Roman"/>
            <w:sz w:val="24"/>
            <w:szCs w:val="24"/>
          </w:rPr>
          <w:delText xml:space="preserve">as places of work </w:delText>
        </w:r>
        <w:r w:rsidR="00487381" w:rsidDel="009F4D23">
          <w:rPr>
            <w:rFonts w:ascii="Times New Roman" w:hAnsi="Times New Roman" w:cs="Times New Roman"/>
            <w:sz w:val="24"/>
            <w:szCs w:val="24"/>
          </w:rPr>
          <w:delText xml:space="preserve">were </w:delText>
        </w:r>
        <w:r w:rsidR="002028BF" w:rsidDel="009F4D23">
          <w:rPr>
            <w:rFonts w:ascii="Times New Roman" w:hAnsi="Times New Roman" w:cs="Times New Roman"/>
            <w:sz w:val="24"/>
            <w:szCs w:val="24"/>
          </w:rPr>
          <w:delText xml:space="preserve">likely </w:delText>
        </w:r>
        <w:r w:rsidR="00487381" w:rsidDel="009F4D23">
          <w:rPr>
            <w:rFonts w:ascii="Times New Roman" w:hAnsi="Times New Roman" w:cs="Times New Roman"/>
            <w:sz w:val="24"/>
            <w:szCs w:val="24"/>
          </w:rPr>
          <w:delText xml:space="preserve">affected by </w:delText>
        </w:r>
        <w:r w:rsidR="00BA6395" w:rsidDel="009F4D23">
          <w:rPr>
            <w:rFonts w:ascii="Times New Roman" w:hAnsi="Times New Roman" w:cs="Times New Roman"/>
            <w:sz w:val="24"/>
            <w:szCs w:val="24"/>
          </w:rPr>
          <w:delText>the lockdowns</w:delText>
        </w:r>
      </w:del>
      <w:r w:rsidR="00BA6395">
        <w:rPr>
          <w:rFonts w:ascii="Times New Roman" w:hAnsi="Times New Roman" w:cs="Times New Roman"/>
          <w:sz w:val="24"/>
          <w:szCs w:val="24"/>
        </w:rPr>
        <w:t xml:space="preserve">. </w:t>
      </w:r>
      <w:ins w:id="950" w:author="Portner, Claus" w:date="2022-10-19T09:44:00Z">
        <w:r w:rsidR="009F4D23">
          <w:rPr>
            <w:rFonts w:ascii="Times New Roman" w:hAnsi="Times New Roman" w:cs="Times New Roman"/>
            <w:sz w:val="24"/>
            <w:szCs w:val="24"/>
          </w:rPr>
          <w:t>Table 2, col</w:t>
        </w:r>
      </w:ins>
      <w:ins w:id="951" w:author="Portner, Claus" w:date="2022-10-19T09:45:00Z">
        <w:r w:rsidR="009F4D23">
          <w:rPr>
            <w:rFonts w:ascii="Times New Roman" w:hAnsi="Times New Roman" w:cs="Times New Roman"/>
            <w:sz w:val="24"/>
            <w:szCs w:val="24"/>
          </w:rPr>
          <w:t xml:space="preserve">umn </w:t>
        </w:r>
        <w:r w:rsidR="00EC6096">
          <w:rPr>
            <w:rFonts w:ascii="Times New Roman" w:hAnsi="Times New Roman" w:cs="Times New Roman"/>
            <w:sz w:val="24"/>
            <w:szCs w:val="24"/>
          </w:rPr>
          <w:t>1, shows</w:t>
        </w:r>
      </w:ins>
      <w:del w:id="952" w:author="Portner, Claus" w:date="2022-10-19T09:45:00Z">
        <w:r w:rsidR="00BA6395" w:rsidDel="00EC6096">
          <w:rPr>
            <w:rFonts w:ascii="Times New Roman" w:hAnsi="Times New Roman" w:cs="Times New Roman"/>
            <w:sz w:val="24"/>
            <w:szCs w:val="24"/>
          </w:rPr>
          <w:delText xml:space="preserve">Therefore, we examine the effect of lockdowns on </w:delText>
        </w:r>
      </w:del>
      <w:del w:id="953" w:author="Portner, Claus" w:date="2022-10-19T09:44:00Z">
        <w:r w:rsidR="00FD05B3" w:rsidDel="009F4D23">
          <w:rPr>
            <w:rFonts w:ascii="Times New Roman" w:hAnsi="Times New Roman" w:cs="Times New Roman"/>
            <w:sz w:val="24"/>
            <w:szCs w:val="24"/>
          </w:rPr>
          <w:delText xml:space="preserve">doing </w:delText>
        </w:r>
      </w:del>
      <w:del w:id="954" w:author="Portner, Claus" w:date="2022-10-19T09:45:00Z">
        <w:r w:rsidR="00FD05B3" w:rsidDel="00EC6096">
          <w:rPr>
            <w:rFonts w:ascii="Times New Roman" w:hAnsi="Times New Roman" w:cs="Times New Roman"/>
            <w:sz w:val="24"/>
            <w:szCs w:val="24"/>
          </w:rPr>
          <w:delText xml:space="preserve">market </w:delText>
        </w:r>
        <w:r w:rsidR="00623AB3" w:rsidDel="00EC6096">
          <w:rPr>
            <w:rFonts w:ascii="Times New Roman" w:hAnsi="Times New Roman" w:cs="Times New Roman"/>
            <w:sz w:val="24"/>
            <w:szCs w:val="24"/>
          </w:rPr>
          <w:delText xml:space="preserve">work </w:delText>
        </w:r>
        <w:r w:rsidR="00AC6090" w:rsidDel="00EC6096">
          <w:rPr>
            <w:rFonts w:ascii="Times New Roman" w:hAnsi="Times New Roman" w:cs="Times New Roman"/>
            <w:sz w:val="24"/>
            <w:szCs w:val="24"/>
          </w:rPr>
          <w:delText>in the last week</w:delText>
        </w:r>
        <w:r w:rsidR="005852DB" w:rsidRPr="005852DB" w:rsidDel="00EC6096">
          <w:rPr>
            <w:rFonts w:ascii="Times New Roman" w:hAnsi="Times New Roman" w:cs="Times New Roman"/>
            <w:sz w:val="24"/>
            <w:szCs w:val="24"/>
          </w:rPr>
          <w:delText xml:space="preserve"> </w:delText>
        </w:r>
        <w:r w:rsidR="00BA5E01" w:rsidDel="00EC6096">
          <w:rPr>
            <w:rFonts w:ascii="Times New Roman" w:hAnsi="Times New Roman" w:cs="Times New Roman"/>
            <w:sz w:val="24"/>
            <w:szCs w:val="24"/>
          </w:rPr>
          <w:delText>(</w:delText>
        </w:r>
        <w:r w:rsidR="005852DB" w:rsidDel="00EC6096">
          <w:rPr>
            <w:rFonts w:ascii="Times New Roman" w:hAnsi="Times New Roman" w:cs="Times New Roman"/>
            <w:sz w:val="24"/>
            <w:szCs w:val="24"/>
          </w:rPr>
          <w:delText xml:space="preserve">Table </w:delText>
        </w:r>
        <w:r w:rsidR="00A60958" w:rsidDel="00EC6096">
          <w:rPr>
            <w:rFonts w:ascii="Times New Roman" w:hAnsi="Times New Roman" w:cs="Times New Roman"/>
            <w:sz w:val="24"/>
            <w:szCs w:val="24"/>
          </w:rPr>
          <w:delText>2</w:delText>
        </w:r>
        <w:r w:rsidR="00BA5E01" w:rsidDel="00EC6096">
          <w:rPr>
            <w:rFonts w:ascii="Times New Roman" w:hAnsi="Times New Roman" w:cs="Times New Roman"/>
            <w:sz w:val="24"/>
            <w:szCs w:val="24"/>
          </w:rPr>
          <w:delText>, column1)</w:delText>
        </w:r>
        <w:r w:rsidR="009C7EC9" w:rsidDel="00EC6096">
          <w:rPr>
            <w:rFonts w:ascii="Times New Roman" w:hAnsi="Times New Roman" w:cs="Times New Roman"/>
            <w:sz w:val="24"/>
            <w:szCs w:val="24"/>
          </w:rPr>
          <w:delText xml:space="preserve">. </w:delText>
        </w:r>
        <w:r w:rsidR="00047E2E" w:rsidDel="00EC6096">
          <w:rPr>
            <w:rFonts w:ascii="Times New Roman" w:hAnsi="Times New Roman" w:cs="Times New Roman"/>
            <w:sz w:val="24"/>
            <w:szCs w:val="24"/>
          </w:rPr>
          <w:delText>W</w:delText>
        </w:r>
        <w:r w:rsidR="009C7EC9" w:rsidDel="00EC6096">
          <w:rPr>
            <w:rFonts w:ascii="Times New Roman" w:hAnsi="Times New Roman" w:cs="Times New Roman"/>
            <w:sz w:val="24"/>
            <w:szCs w:val="24"/>
          </w:rPr>
          <w:delText>e find</w:delText>
        </w:r>
      </w:del>
      <w:r w:rsidR="009C7EC9">
        <w:rPr>
          <w:rFonts w:ascii="Times New Roman" w:hAnsi="Times New Roman" w:cs="Times New Roman"/>
          <w:sz w:val="24"/>
          <w:szCs w:val="24"/>
        </w:rPr>
        <w:t xml:space="preserve"> that the likelihood of any </w:t>
      </w:r>
      <w:r w:rsidR="00FD05B3">
        <w:rPr>
          <w:rFonts w:ascii="Times New Roman" w:hAnsi="Times New Roman" w:cs="Times New Roman"/>
          <w:sz w:val="24"/>
          <w:szCs w:val="24"/>
        </w:rPr>
        <w:t>market</w:t>
      </w:r>
      <w:r w:rsidR="009C7EC9">
        <w:rPr>
          <w:rFonts w:ascii="Times New Roman" w:hAnsi="Times New Roman" w:cs="Times New Roman"/>
          <w:sz w:val="24"/>
          <w:szCs w:val="24"/>
        </w:rPr>
        <w:t xml:space="preserve"> work </w:t>
      </w:r>
      <w:r w:rsidR="002D462F">
        <w:rPr>
          <w:rFonts w:ascii="Times New Roman" w:hAnsi="Times New Roman" w:cs="Times New Roman"/>
          <w:sz w:val="24"/>
          <w:szCs w:val="24"/>
        </w:rPr>
        <w:t>decrease</w:t>
      </w:r>
      <w:r w:rsidR="006B1866">
        <w:rPr>
          <w:rFonts w:ascii="Times New Roman" w:hAnsi="Times New Roman" w:cs="Times New Roman"/>
          <w:sz w:val="24"/>
          <w:szCs w:val="24"/>
        </w:rPr>
        <w:t>d</w:t>
      </w:r>
      <w:ins w:id="955" w:author="Portner, Claus" w:date="2022-10-19T09:45:00Z">
        <w:r w:rsidR="00331292">
          <w:rPr>
            <w:rFonts w:ascii="Times New Roman" w:hAnsi="Times New Roman" w:cs="Times New Roman"/>
            <w:sz w:val="24"/>
            <w:szCs w:val="24"/>
          </w:rPr>
          <w:t xml:space="preserve"> </w:t>
        </w:r>
      </w:ins>
      <w:ins w:id="956" w:author="Portner, Claus" w:date="2022-10-19T09:46:00Z">
        <w:r w:rsidR="00331292">
          <w:rPr>
            <w:rFonts w:ascii="Times New Roman" w:hAnsi="Times New Roman" w:cs="Times New Roman"/>
            <w:sz w:val="24"/>
            <w:szCs w:val="24"/>
          </w:rPr>
          <w:t xml:space="preserve">by </w:t>
        </w:r>
      </w:ins>
      <w:ins w:id="957" w:author="Portner, Claus" w:date="2022-10-19T09:45:00Z">
        <w:r w:rsidR="00331292">
          <w:rPr>
            <w:rFonts w:ascii="Times New Roman" w:hAnsi="Times New Roman" w:cs="Times New Roman"/>
            <w:sz w:val="24"/>
            <w:szCs w:val="24"/>
          </w:rPr>
          <w:t>a</w:t>
        </w:r>
      </w:ins>
      <w:r w:rsidR="002D462F">
        <w:rPr>
          <w:rFonts w:ascii="Times New Roman" w:hAnsi="Times New Roman" w:cs="Times New Roman"/>
          <w:sz w:val="24"/>
          <w:szCs w:val="24"/>
        </w:rPr>
        <w:t xml:space="preserve"> significant</w:t>
      </w:r>
      <w:ins w:id="958" w:author="Portner, Claus" w:date="2022-10-19T09:45:00Z">
        <w:r w:rsidR="00331292">
          <w:rPr>
            <w:rFonts w:ascii="Times New Roman" w:hAnsi="Times New Roman" w:cs="Times New Roman"/>
            <w:sz w:val="24"/>
            <w:szCs w:val="24"/>
          </w:rPr>
          <w:t xml:space="preserve"> 18.6 percentage points</w:t>
        </w:r>
      </w:ins>
      <w:del w:id="959" w:author="Portner, Claus" w:date="2022-10-19T09:45:00Z">
        <w:r w:rsidR="002D462F" w:rsidDel="00331292">
          <w:rPr>
            <w:rFonts w:ascii="Times New Roman" w:hAnsi="Times New Roman" w:cs="Times New Roman"/>
            <w:sz w:val="24"/>
            <w:szCs w:val="24"/>
          </w:rPr>
          <w:delText>ly</w:delText>
        </w:r>
      </w:del>
      <w:r w:rsidR="002D462F">
        <w:rPr>
          <w:rFonts w:ascii="Times New Roman" w:hAnsi="Times New Roman" w:cs="Times New Roman"/>
          <w:sz w:val="24"/>
          <w:szCs w:val="24"/>
        </w:rPr>
        <w:t xml:space="preserve"> during the </w:t>
      </w:r>
      <w:r w:rsidR="006B1866">
        <w:rPr>
          <w:rFonts w:ascii="Times New Roman" w:hAnsi="Times New Roman" w:cs="Times New Roman"/>
          <w:sz w:val="24"/>
          <w:szCs w:val="24"/>
        </w:rPr>
        <w:t>first lockdown</w:t>
      </w:r>
      <w:del w:id="960" w:author="Portner, Claus" w:date="2022-10-19T09:45:00Z">
        <w:r w:rsidR="006B1866" w:rsidDel="00331292">
          <w:rPr>
            <w:rFonts w:ascii="Times New Roman" w:hAnsi="Times New Roman" w:cs="Times New Roman"/>
            <w:sz w:val="24"/>
            <w:szCs w:val="24"/>
          </w:rPr>
          <w:delText xml:space="preserve"> </w:delText>
        </w:r>
        <w:r w:rsidR="002D462F" w:rsidDel="00331292">
          <w:rPr>
            <w:rFonts w:ascii="Times New Roman" w:hAnsi="Times New Roman" w:cs="Times New Roman"/>
            <w:sz w:val="24"/>
            <w:szCs w:val="24"/>
          </w:rPr>
          <w:delText>by 1</w:delText>
        </w:r>
        <w:r w:rsidR="00A60958" w:rsidDel="00331292">
          <w:rPr>
            <w:rFonts w:ascii="Times New Roman" w:hAnsi="Times New Roman" w:cs="Times New Roman"/>
            <w:sz w:val="24"/>
            <w:szCs w:val="24"/>
          </w:rPr>
          <w:delText>8</w:delText>
        </w:r>
        <w:r w:rsidR="002D462F" w:rsidDel="00331292">
          <w:rPr>
            <w:rFonts w:ascii="Times New Roman" w:hAnsi="Times New Roman" w:cs="Times New Roman"/>
            <w:sz w:val="24"/>
            <w:szCs w:val="24"/>
          </w:rPr>
          <w:delText>.</w:delText>
        </w:r>
        <w:r w:rsidR="00A60958" w:rsidDel="00331292">
          <w:rPr>
            <w:rFonts w:ascii="Times New Roman" w:hAnsi="Times New Roman" w:cs="Times New Roman"/>
            <w:sz w:val="24"/>
            <w:szCs w:val="24"/>
          </w:rPr>
          <w:delText>6</w:delText>
        </w:r>
        <w:r w:rsidR="002D462F" w:rsidDel="00331292">
          <w:rPr>
            <w:rFonts w:ascii="Times New Roman" w:hAnsi="Times New Roman" w:cs="Times New Roman"/>
            <w:sz w:val="24"/>
            <w:szCs w:val="24"/>
          </w:rPr>
          <w:delText xml:space="preserve"> percentage points</w:delText>
        </w:r>
      </w:del>
      <w:r w:rsidR="002D462F">
        <w:rPr>
          <w:rFonts w:ascii="Times New Roman" w:hAnsi="Times New Roman" w:cs="Times New Roman"/>
          <w:sz w:val="24"/>
          <w:szCs w:val="24"/>
        </w:rPr>
        <w:t xml:space="preserve">. </w:t>
      </w:r>
      <w:ins w:id="961" w:author="Portner, Claus" w:date="2022-10-19T09:47:00Z">
        <w:r w:rsidR="00215E5F">
          <w:rPr>
            <w:rFonts w:ascii="Times New Roman" w:hAnsi="Times New Roman" w:cs="Times New Roman"/>
            <w:sz w:val="24"/>
            <w:szCs w:val="24"/>
          </w:rPr>
          <w:t>T</w:t>
        </w:r>
      </w:ins>
      <w:del w:id="962" w:author="Portner, Claus" w:date="2022-10-19T09:47:00Z">
        <w:r w:rsidR="00DC3C7A" w:rsidDel="008A140D">
          <w:rPr>
            <w:rFonts w:ascii="Times New Roman" w:hAnsi="Times New Roman" w:cs="Times New Roman"/>
            <w:sz w:val="24"/>
            <w:szCs w:val="24"/>
          </w:rPr>
          <w:delText xml:space="preserve">One concern may be that </w:delText>
        </w:r>
        <w:r w:rsidR="00DC3C7A" w:rsidDel="00215E5F">
          <w:rPr>
            <w:rFonts w:ascii="Times New Roman" w:hAnsi="Times New Roman" w:cs="Times New Roman"/>
            <w:sz w:val="24"/>
            <w:szCs w:val="24"/>
          </w:rPr>
          <w:delText>t</w:delText>
        </w:r>
      </w:del>
      <w:r w:rsidR="00DC3C7A">
        <w:rPr>
          <w:rFonts w:ascii="Times New Roman" w:hAnsi="Times New Roman" w:cs="Times New Roman"/>
          <w:sz w:val="24"/>
          <w:szCs w:val="24"/>
        </w:rPr>
        <w:t xml:space="preserve">hese employment effects </w:t>
      </w:r>
      <w:ins w:id="963" w:author="Portner, Claus" w:date="2022-10-19T09:47:00Z">
        <w:r w:rsidR="008A140D">
          <w:rPr>
            <w:rFonts w:ascii="Times New Roman" w:hAnsi="Times New Roman" w:cs="Times New Roman"/>
            <w:sz w:val="24"/>
            <w:szCs w:val="24"/>
          </w:rPr>
          <w:t>were</w:t>
        </w:r>
      </w:ins>
      <w:del w:id="964" w:author="Portner, Claus" w:date="2022-10-19T09:47:00Z">
        <w:r w:rsidR="00DC3C7A" w:rsidDel="008A140D">
          <w:rPr>
            <w:rFonts w:ascii="Times New Roman" w:hAnsi="Times New Roman" w:cs="Times New Roman"/>
            <w:sz w:val="24"/>
            <w:szCs w:val="24"/>
          </w:rPr>
          <w:delText>are</w:delText>
        </w:r>
      </w:del>
      <w:r w:rsidR="00DC3C7A">
        <w:rPr>
          <w:rFonts w:ascii="Times New Roman" w:hAnsi="Times New Roman" w:cs="Times New Roman"/>
          <w:sz w:val="24"/>
          <w:szCs w:val="24"/>
        </w:rPr>
        <w:t xml:space="preserve"> </w:t>
      </w:r>
      <w:del w:id="965" w:author="Portner, Claus" w:date="2022-10-19T09:47:00Z">
        <w:r w:rsidR="00DC3C7A" w:rsidDel="008A140D">
          <w:rPr>
            <w:rFonts w:ascii="Times New Roman" w:hAnsi="Times New Roman" w:cs="Times New Roman"/>
            <w:sz w:val="24"/>
            <w:szCs w:val="24"/>
          </w:rPr>
          <w:delText xml:space="preserve">not primarily </w:delText>
        </w:r>
      </w:del>
      <w:r w:rsidR="00DC3C7A">
        <w:rPr>
          <w:rFonts w:ascii="Times New Roman" w:hAnsi="Times New Roman" w:cs="Times New Roman"/>
          <w:sz w:val="24"/>
          <w:szCs w:val="24"/>
        </w:rPr>
        <w:t>driven</w:t>
      </w:r>
      <w:ins w:id="966" w:author="Portner, Claus" w:date="2022-10-19T17:07:00Z">
        <w:r w:rsidR="00BA4141">
          <w:rPr>
            <w:rFonts w:ascii="Times New Roman" w:hAnsi="Times New Roman" w:cs="Times New Roman"/>
            <w:sz w:val="24"/>
            <w:szCs w:val="24"/>
          </w:rPr>
          <w:t xml:space="preserve"> mainly</w:t>
        </w:r>
      </w:ins>
      <w:r w:rsidR="00DC3C7A">
        <w:rPr>
          <w:rFonts w:ascii="Times New Roman" w:hAnsi="Times New Roman" w:cs="Times New Roman"/>
          <w:sz w:val="24"/>
          <w:szCs w:val="24"/>
        </w:rPr>
        <w:t xml:space="preserve"> by lockdowns</w:t>
      </w:r>
      <w:ins w:id="967" w:author="Portner, Claus" w:date="2022-10-19T09:48:00Z">
        <w:r w:rsidR="00215E5F">
          <w:rPr>
            <w:rFonts w:ascii="Times New Roman" w:hAnsi="Times New Roman" w:cs="Times New Roman"/>
            <w:sz w:val="24"/>
            <w:szCs w:val="24"/>
          </w:rPr>
          <w:t xml:space="preserve"> rather </w:t>
        </w:r>
      </w:ins>
      <w:del w:id="968" w:author="Portner, Claus" w:date="2022-10-19T09:48:00Z">
        <w:r w:rsidR="00DC3C7A" w:rsidDel="00215E5F">
          <w:rPr>
            <w:rFonts w:ascii="Times New Roman" w:hAnsi="Times New Roman" w:cs="Times New Roman"/>
            <w:sz w:val="24"/>
            <w:szCs w:val="24"/>
          </w:rPr>
          <w:delText xml:space="preserve"> but instead</w:delText>
        </w:r>
      </w:del>
      <w:ins w:id="969" w:author="Portner, Claus" w:date="2022-10-19T09:48:00Z">
        <w:r w:rsidR="00215E5F">
          <w:rPr>
            <w:rFonts w:ascii="Times New Roman" w:hAnsi="Times New Roman" w:cs="Times New Roman"/>
            <w:sz w:val="24"/>
            <w:szCs w:val="24"/>
          </w:rPr>
          <w:t>than</w:t>
        </w:r>
      </w:ins>
      <w:r w:rsidR="00DC3C7A">
        <w:rPr>
          <w:rFonts w:ascii="Times New Roman" w:hAnsi="Times New Roman" w:cs="Times New Roman"/>
          <w:sz w:val="24"/>
          <w:szCs w:val="24"/>
        </w:rPr>
        <w:t xml:space="preserve"> </w:t>
      </w:r>
      <w:del w:id="970" w:author="Portner, Claus" w:date="2022-10-19T09:48:00Z">
        <w:r w:rsidR="00DC3C7A" w:rsidDel="00215E5F">
          <w:rPr>
            <w:rFonts w:ascii="Times New Roman" w:hAnsi="Times New Roman" w:cs="Times New Roman"/>
            <w:sz w:val="24"/>
            <w:szCs w:val="24"/>
          </w:rPr>
          <w:delText xml:space="preserve">from </w:delText>
        </w:r>
      </w:del>
      <w:r w:rsidR="00DC3C7A">
        <w:rPr>
          <w:rFonts w:ascii="Times New Roman" w:hAnsi="Times New Roman" w:cs="Times New Roman"/>
          <w:sz w:val="24"/>
          <w:szCs w:val="24"/>
        </w:rPr>
        <w:t>being ill from Covid-19.</w:t>
      </w:r>
      <w:ins w:id="971" w:author="Portner, Claus" w:date="2022-10-19T09:48:00Z">
        <w:r w:rsidR="00097E91">
          <w:rPr>
            <w:rFonts w:ascii="Times New Roman" w:hAnsi="Times New Roman" w:cs="Times New Roman"/>
            <w:sz w:val="24"/>
            <w:szCs w:val="24"/>
          </w:rPr>
          <w:t xml:space="preserve"> As shown in Figure 1, there were almost no cases during the first lockdown</w:t>
        </w:r>
      </w:ins>
      <w:r w:rsidR="004D66CD">
        <w:rPr>
          <w:rFonts w:ascii="Times New Roman" w:hAnsi="Times New Roman" w:cs="Times New Roman"/>
          <w:sz w:val="24"/>
          <w:szCs w:val="24"/>
        </w:rPr>
        <w:t>. Furthermore,</w:t>
      </w:r>
      <w:r w:rsidR="00B54572">
        <w:rPr>
          <w:rFonts w:ascii="Times New Roman" w:hAnsi="Times New Roman" w:cs="Times New Roman"/>
          <w:sz w:val="24"/>
          <w:szCs w:val="24"/>
        </w:rPr>
        <w:t xml:space="preserve"> </w:t>
      </w:r>
      <w:del w:id="972" w:author="Portner, Claus" w:date="2022-10-19T09:48:00Z">
        <w:r w:rsidR="00B54572" w:rsidDel="003D4F9B">
          <w:rPr>
            <w:rFonts w:ascii="Times New Roman" w:hAnsi="Times New Roman" w:cs="Times New Roman"/>
            <w:sz w:val="24"/>
            <w:szCs w:val="24"/>
          </w:rPr>
          <w:delText xml:space="preserve">survey </w:delText>
        </w:r>
      </w:del>
      <w:ins w:id="973" w:author="Portner, Claus" w:date="2022-10-19T09:48:00Z">
        <w:r w:rsidR="003D4F9B">
          <w:rPr>
            <w:rFonts w:ascii="Times New Roman" w:hAnsi="Times New Roman" w:cs="Times New Roman"/>
            <w:sz w:val="24"/>
            <w:szCs w:val="24"/>
          </w:rPr>
          <w:t>UHS</w:t>
        </w:r>
      </w:ins>
      <w:ins w:id="974" w:author="Portner, Claus" w:date="2022-10-19T09:49:00Z">
        <w:r w:rsidR="003D4F9B">
          <w:rPr>
            <w:rFonts w:ascii="Times New Roman" w:hAnsi="Times New Roman" w:cs="Times New Roman"/>
            <w:sz w:val="24"/>
            <w:szCs w:val="24"/>
          </w:rPr>
          <w:t>F</w:t>
        </w:r>
      </w:ins>
      <w:ins w:id="975" w:author="Portner, Claus" w:date="2022-10-19T09:48:00Z">
        <w:r w:rsidR="003D4F9B">
          <w:rPr>
            <w:rFonts w:ascii="Times New Roman" w:hAnsi="Times New Roman" w:cs="Times New Roman"/>
            <w:sz w:val="24"/>
            <w:szCs w:val="24"/>
          </w:rPr>
          <w:t xml:space="preserve"> </w:t>
        </w:r>
      </w:ins>
      <w:r w:rsidR="00B54572">
        <w:rPr>
          <w:rFonts w:ascii="Times New Roman" w:hAnsi="Times New Roman" w:cs="Times New Roman"/>
          <w:sz w:val="24"/>
          <w:szCs w:val="24"/>
        </w:rPr>
        <w:t xml:space="preserve">asked individuals the reason for not working, </w:t>
      </w:r>
      <w:r w:rsidR="006C4C29">
        <w:rPr>
          <w:rFonts w:ascii="Times New Roman" w:hAnsi="Times New Roman" w:cs="Times New Roman"/>
          <w:sz w:val="24"/>
          <w:szCs w:val="24"/>
        </w:rPr>
        <w:t xml:space="preserve">and the </w:t>
      </w:r>
      <w:r w:rsidR="0052296B">
        <w:rPr>
          <w:rFonts w:ascii="Times New Roman" w:hAnsi="Times New Roman" w:cs="Times New Roman"/>
          <w:sz w:val="24"/>
          <w:szCs w:val="24"/>
        </w:rPr>
        <w:t>top three</w:t>
      </w:r>
      <w:r w:rsidR="006C4C29">
        <w:rPr>
          <w:rFonts w:ascii="Times New Roman" w:hAnsi="Times New Roman" w:cs="Times New Roman"/>
          <w:sz w:val="24"/>
          <w:szCs w:val="24"/>
        </w:rPr>
        <w:t xml:space="preserve"> reasons reported are </w:t>
      </w:r>
      <w:r w:rsidR="007836D0">
        <w:rPr>
          <w:rFonts w:ascii="Times New Roman" w:hAnsi="Times New Roman" w:cs="Times New Roman"/>
          <w:sz w:val="24"/>
          <w:szCs w:val="24"/>
        </w:rPr>
        <w:t xml:space="preserve">that </w:t>
      </w:r>
      <w:r w:rsidR="00047D0C">
        <w:rPr>
          <w:rFonts w:ascii="Times New Roman" w:hAnsi="Times New Roman" w:cs="Times New Roman"/>
          <w:sz w:val="24"/>
          <w:szCs w:val="24"/>
        </w:rPr>
        <w:t xml:space="preserve">the </w:t>
      </w:r>
      <w:r w:rsidR="006C4C29">
        <w:rPr>
          <w:rFonts w:ascii="Times New Roman" w:hAnsi="Times New Roman" w:cs="Times New Roman"/>
          <w:sz w:val="24"/>
          <w:szCs w:val="24"/>
        </w:rPr>
        <w:t xml:space="preserve">place of work </w:t>
      </w:r>
      <w:r w:rsidR="00A00844">
        <w:rPr>
          <w:rFonts w:ascii="Times New Roman" w:hAnsi="Times New Roman" w:cs="Times New Roman"/>
          <w:sz w:val="24"/>
          <w:szCs w:val="24"/>
        </w:rPr>
        <w:t>is</w:t>
      </w:r>
      <w:r w:rsidR="006C4C29">
        <w:rPr>
          <w:rFonts w:ascii="Times New Roman" w:hAnsi="Times New Roman" w:cs="Times New Roman"/>
          <w:sz w:val="24"/>
          <w:szCs w:val="24"/>
        </w:rPr>
        <w:t xml:space="preserve"> closed (</w:t>
      </w:r>
      <w:r w:rsidR="00A60958">
        <w:rPr>
          <w:rFonts w:ascii="Times New Roman" w:hAnsi="Times New Roman" w:cs="Times New Roman"/>
          <w:sz w:val="24"/>
          <w:szCs w:val="24"/>
        </w:rPr>
        <w:t>62</w:t>
      </w:r>
      <w:r w:rsidR="008876E9">
        <w:rPr>
          <w:rFonts w:ascii="Times New Roman" w:hAnsi="Times New Roman" w:cs="Times New Roman"/>
          <w:sz w:val="24"/>
          <w:szCs w:val="24"/>
        </w:rPr>
        <w:t xml:space="preserve">%), </w:t>
      </w:r>
      <w:r w:rsidR="00B93C0B">
        <w:rPr>
          <w:rFonts w:ascii="Times New Roman" w:hAnsi="Times New Roman" w:cs="Times New Roman"/>
          <w:sz w:val="24"/>
          <w:szCs w:val="24"/>
        </w:rPr>
        <w:t xml:space="preserve">being ill </w:t>
      </w:r>
      <w:r w:rsidR="00DC3C7A">
        <w:rPr>
          <w:rFonts w:ascii="Times New Roman" w:hAnsi="Times New Roman" w:cs="Times New Roman"/>
          <w:sz w:val="24"/>
          <w:szCs w:val="24"/>
        </w:rPr>
        <w:t xml:space="preserve">from any illness or quarantined </w:t>
      </w:r>
      <w:r w:rsidR="00B93C0B">
        <w:rPr>
          <w:rFonts w:ascii="Times New Roman" w:hAnsi="Times New Roman" w:cs="Times New Roman"/>
          <w:sz w:val="24"/>
          <w:szCs w:val="24"/>
        </w:rPr>
        <w:t>(1</w:t>
      </w:r>
      <w:r w:rsidR="00DC3C7A">
        <w:rPr>
          <w:rFonts w:ascii="Times New Roman" w:hAnsi="Times New Roman" w:cs="Times New Roman"/>
          <w:sz w:val="24"/>
          <w:szCs w:val="24"/>
        </w:rPr>
        <w:t>0</w:t>
      </w:r>
      <w:r w:rsidR="00B93C0B">
        <w:rPr>
          <w:rFonts w:ascii="Times New Roman" w:hAnsi="Times New Roman" w:cs="Times New Roman"/>
          <w:sz w:val="24"/>
          <w:szCs w:val="24"/>
        </w:rPr>
        <w:t xml:space="preserve">%), and </w:t>
      </w:r>
      <w:r w:rsidR="00B575CA">
        <w:rPr>
          <w:rFonts w:ascii="Times New Roman" w:hAnsi="Times New Roman" w:cs="Times New Roman"/>
          <w:sz w:val="24"/>
          <w:szCs w:val="24"/>
        </w:rPr>
        <w:t>being laid off from the job (</w:t>
      </w:r>
      <w:r w:rsidR="00A60958">
        <w:rPr>
          <w:rFonts w:ascii="Times New Roman" w:hAnsi="Times New Roman" w:cs="Times New Roman"/>
          <w:sz w:val="24"/>
          <w:szCs w:val="24"/>
        </w:rPr>
        <w:t>8</w:t>
      </w:r>
      <w:r w:rsidR="00B575CA">
        <w:rPr>
          <w:rFonts w:ascii="Times New Roman" w:hAnsi="Times New Roman" w:cs="Times New Roman"/>
          <w:sz w:val="24"/>
          <w:szCs w:val="24"/>
        </w:rPr>
        <w:t>%).</w:t>
      </w:r>
      <w:del w:id="976" w:author="Portner, Claus" w:date="2022-10-19T09:49:00Z">
        <w:r w:rsidR="00B575CA" w:rsidDel="003D4F9B">
          <w:rPr>
            <w:rFonts w:ascii="Times New Roman" w:hAnsi="Times New Roman" w:cs="Times New Roman"/>
            <w:sz w:val="24"/>
            <w:szCs w:val="24"/>
          </w:rPr>
          <w:delText xml:space="preserve"> </w:delText>
        </w:r>
        <w:r w:rsidR="00DC3C7A" w:rsidDel="003D4F9B">
          <w:rPr>
            <w:rFonts w:ascii="Times New Roman" w:hAnsi="Times New Roman" w:cs="Times New Roman"/>
            <w:sz w:val="24"/>
            <w:szCs w:val="24"/>
          </w:rPr>
          <w:delText xml:space="preserve">This suggests that illness from Covid-19 is not driving these effects. </w:delText>
        </w:r>
      </w:del>
      <w:r w:rsidR="00DC3C7A">
        <w:rPr>
          <w:rFonts w:ascii="Times New Roman" w:hAnsi="Times New Roman" w:cs="Times New Roman"/>
          <w:sz w:val="24"/>
          <w:szCs w:val="24"/>
        </w:rPr>
        <w:t xml:space="preserve"> </w:t>
      </w:r>
    </w:p>
    <w:p w14:paraId="0B672AA8" w14:textId="1602277B" w:rsidR="00A571AE" w:rsidRDefault="00A94358" w:rsidP="005D0448">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medium run, </w:t>
      </w:r>
      <w:r w:rsidR="005D40E6">
        <w:rPr>
          <w:rFonts w:ascii="Times New Roman" w:hAnsi="Times New Roman" w:cs="Times New Roman"/>
          <w:sz w:val="24"/>
          <w:szCs w:val="24"/>
        </w:rPr>
        <w:t xml:space="preserve">the likelihood of market work </w:t>
      </w:r>
      <w:r w:rsidR="00BD44C0">
        <w:rPr>
          <w:rFonts w:ascii="Times New Roman" w:hAnsi="Times New Roman" w:cs="Times New Roman"/>
          <w:sz w:val="24"/>
          <w:szCs w:val="24"/>
        </w:rPr>
        <w:t xml:space="preserve">is 2.5 percentage points lower than </w:t>
      </w:r>
      <w:ins w:id="977" w:author="Portner, Claus" w:date="2022-10-19T17:07:00Z">
        <w:r w:rsidR="00B30BE1">
          <w:rPr>
            <w:rFonts w:ascii="Times New Roman" w:hAnsi="Times New Roman" w:cs="Times New Roman"/>
            <w:sz w:val="24"/>
            <w:szCs w:val="24"/>
          </w:rPr>
          <w:t xml:space="preserve">in </w:t>
        </w:r>
      </w:ins>
      <w:r w:rsidR="00BD44C0">
        <w:rPr>
          <w:rFonts w:ascii="Times New Roman" w:hAnsi="Times New Roman" w:cs="Times New Roman"/>
          <w:sz w:val="24"/>
          <w:szCs w:val="24"/>
        </w:rPr>
        <w:t xml:space="preserve">non-lockdown periods. This suggests that the labor market was </w:t>
      </w:r>
      <w:del w:id="978" w:author="Portner, Claus" w:date="2022-10-19T17:08:00Z">
        <w:r w:rsidR="00BD44C0" w:rsidDel="00B30BE1">
          <w:rPr>
            <w:rFonts w:ascii="Times New Roman" w:hAnsi="Times New Roman" w:cs="Times New Roman"/>
            <w:sz w:val="24"/>
            <w:szCs w:val="24"/>
          </w:rPr>
          <w:delText>coming close to</w:delText>
        </w:r>
      </w:del>
      <w:ins w:id="979" w:author="Portner, Claus" w:date="2022-10-19T17:08:00Z">
        <w:r w:rsidR="00B30BE1">
          <w:rPr>
            <w:rFonts w:ascii="Times New Roman" w:hAnsi="Times New Roman" w:cs="Times New Roman"/>
            <w:sz w:val="24"/>
            <w:szCs w:val="24"/>
          </w:rPr>
          <w:t>approaching</w:t>
        </w:r>
      </w:ins>
      <w:r w:rsidR="00BD44C0">
        <w:rPr>
          <w:rFonts w:ascii="Times New Roman" w:hAnsi="Times New Roman" w:cs="Times New Roman"/>
          <w:sz w:val="24"/>
          <w:szCs w:val="24"/>
        </w:rPr>
        <w:t xml:space="preserve"> </w:t>
      </w:r>
      <w:del w:id="980" w:author="Portner, Claus" w:date="2022-10-19T17:12:00Z">
        <w:r w:rsidR="00BD44C0" w:rsidDel="00B826A2">
          <w:rPr>
            <w:rFonts w:ascii="Times New Roman" w:hAnsi="Times New Roman" w:cs="Times New Roman"/>
            <w:sz w:val="24"/>
            <w:szCs w:val="24"/>
          </w:rPr>
          <w:delText xml:space="preserve">full recovery </w:delText>
        </w:r>
      </w:del>
      <w:r w:rsidR="00BD44C0">
        <w:rPr>
          <w:rFonts w:ascii="Times New Roman" w:hAnsi="Times New Roman" w:cs="Times New Roman"/>
          <w:sz w:val="24"/>
          <w:szCs w:val="24"/>
        </w:rPr>
        <w:t xml:space="preserve">but not </w:t>
      </w:r>
      <w:del w:id="981" w:author="Portner, Claus" w:date="2022-10-19T17:08:00Z">
        <w:r w:rsidR="00BD44C0" w:rsidDel="00B30BE1">
          <w:rPr>
            <w:rFonts w:ascii="Times New Roman" w:hAnsi="Times New Roman" w:cs="Times New Roman"/>
            <w:sz w:val="24"/>
            <w:szCs w:val="24"/>
          </w:rPr>
          <w:delText xml:space="preserve">totally there </w:delText>
        </w:r>
      </w:del>
      <w:r w:rsidR="00BD44C0">
        <w:rPr>
          <w:rFonts w:ascii="Times New Roman" w:hAnsi="Times New Roman" w:cs="Times New Roman"/>
          <w:sz w:val="24"/>
          <w:szCs w:val="24"/>
        </w:rPr>
        <w:t>yet</w:t>
      </w:r>
      <w:ins w:id="982" w:author="Portner, Claus" w:date="2022-10-19T17:08:00Z">
        <w:r w:rsidR="00B30BE1">
          <w:rPr>
            <w:rFonts w:ascii="Times New Roman" w:hAnsi="Times New Roman" w:cs="Times New Roman"/>
            <w:sz w:val="24"/>
            <w:szCs w:val="24"/>
          </w:rPr>
          <w:t xml:space="preserve"> fully recovered</w:t>
        </w:r>
      </w:ins>
      <w:r w:rsidR="00BD44C0">
        <w:rPr>
          <w:rFonts w:ascii="Times New Roman" w:hAnsi="Times New Roman" w:cs="Times New Roman"/>
          <w:sz w:val="24"/>
          <w:szCs w:val="24"/>
        </w:rPr>
        <w:t xml:space="preserve">. </w:t>
      </w:r>
      <w:r w:rsidR="000D3DA8">
        <w:rPr>
          <w:rFonts w:ascii="Times New Roman" w:hAnsi="Times New Roman" w:cs="Times New Roman"/>
          <w:sz w:val="24"/>
          <w:szCs w:val="24"/>
        </w:rPr>
        <w:t xml:space="preserve">The </w:t>
      </w:r>
      <w:del w:id="983" w:author="Portner, Claus" w:date="2022-10-19T17:08:00Z">
        <w:r w:rsidR="000D3DA8" w:rsidDel="00B30BE1">
          <w:rPr>
            <w:rFonts w:ascii="Times New Roman" w:hAnsi="Times New Roman" w:cs="Times New Roman"/>
            <w:sz w:val="24"/>
            <w:szCs w:val="24"/>
          </w:rPr>
          <w:delText>medium run</w:delText>
        </w:r>
      </w:del>
      <w:ins w:id="984" w:author="Portner, Claus" w:date="2022-10-19T17:08:00Z">
        <w:r w:rsidR="00B30BE1">
          <w:rPr>
            <w:rFonts w:ascii="Times New Roman" w:hAnsi="Times New Roman" w:cs="Times New Roman"/>
            <w:sz w:val="24"/>
            <w:szCs w:val="24"/>
          </w:rPr>
          <w:t>medium-run</w:t>
        </w:r>
      </w:ins>
      <w:r w:rsidR="000D3DA8">
        <w:rPr>
          <w:rFonts w:ascii="Times New Roman" w:hAnsi="Times New Roman" w:cs="Times New Roman"/>
          <w:sz w:val="24"/>
          <w:szCs w:val="24"/>
        </w:rPr>
        <w:t xml:space="preserve"> impact of the second lockdown</w:t>
      </w:r>
      <w:ins w:id="985" w:author="Portner, Claus" w:date="2022-10-19T17:13:00Z">
        <w:r w:rsidR="00A44812">
          <w:rPr>
            <w:rFonts w:ascii="Times New Roman" w:hAnsi="Times New Roman" w:cs="Times New Roman"/>
            <w:sz w:val="24"/>
            <w:szCs w:val="24"/>
          </w:rPr>
          <w:t xml:space="preserve"> combined </w:t>
        </w:r>
      </w:ins>
      <w:del w:id="986" w:author="Portner, Claus" w:date="2022-10-19T17:13:00Z">
        <w:r w:rsidR="000D3DA8" w:rsidDel="00A44812">
          <w:rPr>
            <w:rFonts w:ascii="Times New Roman" w:hAnsi="Times New Roman" w:cs="Times New Roman"/>
            <w:sz w:val="24"/>
            <w:szCs w:val="24"/>
          </w:rPr>
          <w:delText xml:space="preserve"> </w:delText>
        </w:r>
        <w:r w:rsidR="007A6FCF" w:rsidDel="00A44812">
          <w:rPr>
            <w:rFonts w:ascii="Times New Roman" w:hAnsi="Times New Roman" w:cs="Times New Roman"/>
            <w:sz w:val="24"/>
            <w:szCs w:val="24"/>
          </w:rPr>
          <w:delText xml:space="preserve">along </w:delText>
        </w:r>
      </w:del>
      <w:r w:rsidR="007A6FCF">
        <w:rPr>
          <w:rFonts w:ascii="Times New Roman" w:hAnsi="Times New Roman" w:cs="Times New Roman"/>
          <w:sz w:val="24"/>
          <w:szCs w:val="24"/>
        </w:rPr>
        <w:t xml:space="preserve">with </w:t>
      </w:r>
      <w:ins w:id="987" w:author="Portner, Claus" w:date="2022-10-19T17:13:00Z">
        <w:r w:rsidR="00A44812">
          <w:rPr>
            <w:rFonts w:ascii="Times New Roman" w:hAnsi="Times New Roman" w:cs="Times New Roman"/>
            <w:sz w:val="24"/>
            <w:szCs w:val="24"/>
          </w:rPr>
          <w:t>the</w:t>
        </w:r>
      </w:ins>
      <w:del w:id="988" w:author="Portner, Claus" w:date="2022-10-19T17:13:00Z">
        <w:r w:rsidR="007A6FCF" w:rsidDel="00A44812">
          <w:rPr>
            <w:rFonts w:ascii="Times New Roman" w:hAnsi="Times New Roman" w:cs="Times New Roman"/>
            <w:sz w:val="24"/>
            <w:szCs w:val="24"/>
          </w:rPr>
          <w:delText>a</w:delText>
        </w:r>
      </w:del>
      <w:r w:rsidR="007A6FCF">
        <w:rPr>
          <w:rFonts w:ascii="Times New Roman" w:hAnsi="Times New Roman" w:cs="Times New Roman"/>
          <w:sz w:val="24"/>
          <w:szCs w:val="24"/>
        </w:rPr>
        <w:t xml:space="preserve"> drought </w:t>
      </w:r>
      <w:r w:rsidR="000D3DA8">
        <w:rPr>
          <w:rFonts w:ascii="Times New Roman" w:hAnsi="Times New Roman" w:cs="Times New Roman"/>
          <w:sz w:val="24"/>
          <w:szCs w:val="24"/>
        </w:rPr>
        <w:t>is large</w:t>
      </w:r>
      <w:ins w:id="989" w:author="Portner, Claus" w:date="2022-10-19T17:13:00Z">
        <w:r w:rsidR="00A44812">
          <w:rPr>
            <w:rFonts w:ascii="Times New Roman" w:hAnsi="Times New Roman" w:cs="Times New Roman"/>
            <w:sz w:val="24"/>
            <w:szCs w:val="24"/>
          </w:rPr>
          <w:t>,</w:t>
        </w:r>
      </w:ins>
      <w:r w:rsidR="000D3DA8">
        <w:rPr>
          <w:rFonts w:ascii="Times New Roman" w:hAnsi="Times New Roman" w:cs="Times New Roman"/>
          <w:sz w:val="24"/>
          <w:szCs w:val="24"/>
        </w:rPr>
        <w:t xml:space="preserve"> with the likelihood of market work </w:t>
      </w:r>
      <w:r w:rsidR="00BE10F0">
        <w:rPr>
          <w:rFonts w:ascii="Times New Roman" w:hAnsi="Times New Roman" w:cs="Times New Roman"/>
          <w:sz w:val="24"/>
          <w:szCs w:val="24"/>
        </w:rPr>
        <w:t xml:space="preserve">decreasing by </w:t>
      </w:r>
      <w:r w:rsidR="007A6FCF">
        <w:rPr>
          <w:rFonts w:ascii="Times New Roman" w:hAnsi="Times New Roman" w:cs="Times New Roman"/>
          <w:sz w:val="24"/>
          <w:szCs w:val="24"/>
        </w:rPr>
        <w:t>13</w:t>
      </w:r>
      <w:r w:rsidR="00BE10F0">
        <w:rPr>
          <w:rFonts w:ascii="Times New Roman" w:hAnsi="Times New Roman" w:cs="Times New Roman"/>
          <w:sz w:val="24"/>
          <w:szCs w:val="24"/>
        </w:rPr>
        <w:t xml:space="preserve"> percentage points. </w:t>
      </w:r>
      <w:r w:rsidR="007A6FCF">
        <w:rPr>
          <w:rFonts w:ascii="Times New Roman" w:hAnsi="Times New Roman" w:cs="Times New Roman"/>
          <w:sz w:val="24"/>
          <w:szCs w:val="24"/>
        </w:rPr>
        <w:t>T</w:t>
      </w:r>
      <w:r w:rsidR="00BE10F0">
        <w:rPr>
          <w:rFonts w:ascii="Times New Roman" w:hAnsi="Times New Roman" w:cs="Times New Roman"/>
          <w:sz w:val="24"/>
          <w:szCs w:val="24"/>
        </w:rPr>
        <w:t>h</w:t>
      </w:r>
      <w:ins w:id="990" w:author="Portner, Claus" w:date="2022-10-19T17:16:00Z">
        <w:r w:rsidR="00696AE8">
          <w:rPr>
            <w:rFonts w:ascii="Times New Roman" w:hAnsi="Times New Roman" w:cs="Times New Roman"/>
            <w:sz w:val="24"/>
            <w:szCs w:val="24"/>
          </w:rPr>
          <w:t>is</w:t>
        </w:r>
      </w:ins>
      <w:del w:id="991" w:author="Portner, Claus" w:date="2022-10-19T17:16:00Z">
        <w:r w:rsidR="00BE10F0" w:rsidDel="00696AE8">
          <w:rPr>
            <w:rFonts w:ascii="Times New Roman" w:hAnsi="Times New Roman" w:cs="Times New Roman"/>
            <w:sz w:val="24"/>
            <w:szCs w:val="24"/>
          </w:rPr>
          <w:delText>e</w:delText>
        </w:r>
      </w:del>
      <w:r w:rsidR="00BE10F0">
        <w:rPr>
          <w:rFonts w:ascii="Times New Roman" w:hAnsi="Times New Roman" w:cs="Times New Roman"/>
          <w:sz w:val="24"/>
          <w:szCs w:val="24"/>
        </w:rPr>
        <w:t xml:space="preserve"> large impact on market work may explain the large impact on food insecurity </w:t>
      </w:r>
      <w:r w:rsidR="00E03B04">
        <w:rPr>
          <w:rFonts w:ascii="Times New Roman" w:hAnsi="Times New Roman" w:cs="Times New Roman"/>
          <w:sz w:val="24"/>
          <w:szCs w:val="24"/>
        </w:rPr>
        <w:t xml:space="preserve">in the medium run following the second lockdown. </w:t>
      </w:r>
    </w:p>
    <w:p w14:paraId="2AB2ADF4" w14:textId="7E5170EB" w:rsidR="005E3F24" w:rsidRDefault="005E3F24" w:rsidP="005E3F24">
      <w:pPr>
        <w:spacing w:line="480" w:lineRule="auto"/>
        <w:ind w:firstLine="540"/>
        <w:jc w:val="both"/>
        <w:rPr>
          <w:rFonts w:ascii="Times New Roman" w:hAnsi="Times New Roman" w:cs="Times New Roman"/>
          <w:sz w:val="24"/>
          <w:szCs w:val="24"/>
        </w:rPr>
      </w:pPr>
      <w:del w:id="992" w:author="Portner, Claus" w:date="2022-10-19T17:13:00Z">
        <w:r w:rsidDel="00665221">
          <w:rPr>
            <w:rFonts w:ascii="Times New Roman" w:hAnsi="Times New Roman" w:cs="Times New Roman"/>
            <w:sz w:val="24"/>
            <w:szCs w:val="24"/>
          </w:rPr>
          <w:delText>Similar to</w:delText>
        </w:r>
      </w:del>
      <w:del w:id="993" w:author="Portner, Claus" w:date="2022-10-19T17:14:00Z">
        <w:r w:rsidDel="00373C6E">
          <w:rPr>
            <w:rFonts w:ascii="Times New Roman" w:hAnsi="Times New Roman" w:cs="Times New Roman"/>
            <w:sz w:val="24"/>
            <w:szCs w:val="24"/>
          </w:rPr>
          <w:delText xml:space="preserve"> market work, </w:delText>
        </w:r>
        <w:r w:rsidRPr="00261546" w:rsidDel="00373C6E">
          <w:rPr>
            <w:rFonts w:ascii="Times New Roman" w:hAnsi="Times New Roman" w:cs="Times New Roman"/>
            <w:sz w:val="24"/>
            <w:szCs w:val="24"/>
          </w:rPr>
          <w:delText xml:space="preserve">the lockdowns may </w:delText>
        </w:r>
      </w:del>
      <w:del w:id="994" w:author="Portner, Claus" w:date="2022-10-19T17:13:00Z">
        <w:r w:rsidRPr="00261546" w:rsidDel="00665221">
          <w:rPr>
            <w:rFonts w:ascii="Times New Roman" w:hAnsi="Times New Roman" w:cs="Times New Roman"/>
            <w:sz w:val="24"/>
            <w:szCs w:val="24"/>
          </w:rPr>
          <w:delText xml:space="preserve">have </w:delText>
        </w:r>
      </w:del>
      <w:del w:id="995" w:author="Portner, Claus" w:date="2022-10-19T17:14:00Z">
        <w:r w:rsidRPr="00261546" w:rsidDel="00373C6E">
          <w:rPr>
            <w:rFonts w:ascii="Times New Roman" w:hAnsi="Times New Roman" w:cs="Times New Roman"/>
            <w:sz w:val="24"/>
            <w:szCs w:val="24"/>
          </w:rPr>
          <w:delText>affect</w:delText>
        </w:r>
      </w:del>
      <w:del w:id="996" w:author="Portner, Claus" w:date="2022-10-19T17:13:00Z">
        <w:r w:rsidRPr="00261546" w:rsidDel="00665221">
          <w:rPr>
            <w:rFonts w:ascii="Times New Roman" w:hAnsi="Times New Roman" w:cs="Times New Roman"/>
            <w:sz w:val="24"/>
            <w:szCs w:val="24"/>
          </w:rPr>
          <w:delText>ed</w:delText>
        </w:r>
      </w:del>
      <w:del w:id="997" w:author="Portner, Claus" w:date="2022-10-19T17:14:00Z">
        <w:r w:rsidRPr="00261546" w:rsidDel="00373C6E">
          <w:rPr>
            <w:rFonts w:ascii="Times New Roman" w:hAnsi="Times New Roman" w:cs="Times New Roman"/>
            <w:sz w:val="24"/>
            <w:szCs w:val="24"/>
          </w:rPr>
          <w:delText xml:space="preserve"> </w:delText>
        </w:r>
        <w:r w:rsidDel="00373C6E">
          <w:rPr>
            <w:rFonts w:ascii="Times New Roman" w:hAnsi="Times New Roman" w:cs="Times New Roman"/>
            <w:sz w:val="24"/>
            <w:szCs w:val="24"/>
          </w:rPr>
          <w:delText xml:space="preserve">the operation of own </w:delText>
        </w:r>
        <w:r w:rsidR="00660681" w:rsidDel="00373C6E">
          <w:rPr>
            <w:rFonts w:ascii="Times New Roman" w:hAnsi="Times New Roman" w:cs="Times New Roman"/>
            <w:sz w:val="24"/>
            <w:szCs w:val="24"/>
          </w:rPr>
          <w:delText xml:space="preserve">non-farm </w:delText>
        </w:r>
        <w:r w:rsidRPr="00261546" w:rsidDel="00373C6E">
          <w:rPr>
            <w:rFonts w:ascii="Times New Roman" w:hAnsi="Times New Roman" w:cs="Times New Roman"/>
            <w:sz w:val="24"/>
            <w:szCs w:val="24"/>
          </w:rPr>
          <w:delText>family business</w:delText>
        </w:r>
        <w:r w:rsidDel="00373C6E">
          <w:rPr>
            <w:rFonts w:ascii="Times New Roman" w:hAnsi="Times New Roman" w:cs="Times New Roman"/>
            <w:sz w:val="24"/>
            <w:szCs w:val="24"/>
          </w:rPr>
          <w:delText xml:space="preserve">. </w:delText>
        </w:r>
      </w:del>
      <w:r>
        <w:rPr>
          <w:rFonts w:ascii="Times New Roman" w:hAnsi="Times New Roman" w:cs="Times New Roman"/>
          <w:sz w:val="24"/>
          <w:szCs w:val="24"/>
        </w:rPr>
        <w:t xml:space="preserve">While we do not have data </w:t>
      </w:r>
      <w:r w:rsidR="002B6720">
        <w:rPr>
          <w:rFonts w:ascii="Times New Roman" w:hAnsi="Times New Roman" w:cs="Times New Roman"/>
          <w:sz w:val="24"/>
          <w:szCs w:val="24"/>
        </w:rPr>
        <w:t>for</w:t>
      </w:r>
      <w:r>
        <w:rPr>
          <w:rFonts w:ascii="Times New Roman" w:hAnsi="Times New Roman" w:cs="Times New Roman"/>
          <w:sz w:val="24"/>
          <w:szCs w:val="24"/>
        </w:rPr>
        <w:t xml:space="preserve"> round 1</w:t>
      </w:r>
      <w:ins w:id="998" w:author="Portner, Claus" w:date="2022-10-19T17:19:00Z">
        <w:r w:rsidR="007804D5">
          <w:rPr>
            <w:rFonts w:ascii="Times New Roman" w:hAnsi="Times New Roman" w:cs="Times New Roman"/>
            <w:sz w:val="24"/>
            <w:szCs w:val="24"/>
          </w:rPr>
          <w:t xml:space="preserve"> and cannot estimate the short-run effect</w:t>
        </w:r>
      </w:ins>
      <w:r w:rsidR="009F0987">
        <w:rPr>
          <w:rFonts w:ascii="Times New Roman" w:hAnsi="Times New Roman" w:cs="Times New Roman"/>
          <w:sz w:val="24"/>
          <w:szCs w:val="24"/>
        </w:rPr>
        <w:t xml:space="preserve"> on operating a non-farm family business</w:t>
      </w:r>
      <w:r>
        <w:rPr>
          <w:rFonts w:ascii="Times New Roman" w:hAnsi="Times New Roman" w:cs="Times New Roman"/>
          <w:sz w:val="24"/>
          <w:szCs w:val="24"/>
        </w:rPr>
        <w:t xml:space="preserve">, </w:t>
      </w:r>
      <w:del w:id="999" w:author="Portner, Claus" w:date="2022-10-19T17:14:00Z">
        <w:r w:rsidDel="00373C6E">
          <w:rPr>
            <w:rFonts w:ascii="Times New Roman" w:hAnsi="Times New Roman" w:cs="Times New Roman"/>
            <w:sz w:val="24"/>
            <w:szCs w:val="24"/>
          </w:rPr>
          <w:delText xml:space="preserve">we find that </w:delText>
        </w:r>
      </w:del>
      <w:r>
        <w:rPr>
          <w:rFonts w:ascii="Times New Roman" w:hAnsi="Times New Roman" w:cs="Times New Roman"/>
          <w:sz w:val="24"/>
          <w:szCs w:val="24"/>
        </w:rPr>
        <w:t xml:space="preserve">the likelihood of operating a non-farm family business decreased by </w:t>
      </w:r>
      <w:r w:rsidR="0078195D">
        <w:rPr>
          <w:rFonts w:ascii="Times New Roman" w:hAnsi="Times New Roman" w:cs="Times New Roman"/>
          <w:sz w:val="24"/>
          <w:szCs w:val="24"/>
        </w:rPr>
        <w:t>seven</w:t>
      </w:r>
      <w:r>
        <w:rPr>
          <w:rFonts w:ascii="Times New Roman" w:hAnsi="Times New Roman" w:cs="Times New Roman"/>
          <w:sz w:val="24"/>
          <w:szCs w:val="24"/>
        </w:rPr>
        <w:t xml:space="preserve"> percentage points in the medium run</w:t>
      </w:r>
      <w:r w:rsidR="002B6720">
        <w:rPr>
          <w:rFonts w:ascii="Times New Roman" w:hAnsi="Times New Roman" w:cs="Times New Roman"/>
          <w:sz w:val="24"/>
          <w:szCs w:val="24"/>
        </w:rPr>
        <w:t xml:space="preserve"> after the first lockdown</w:t>
      </w:r>
      <w:ins w:id="1000" w:author="Portner, Claus" w:date="2022-10-19T17:19:00Z">
        <w:r w:rsidR="007804D5">
          <w:rPr>
            <w:rFonts w:ascii="Times New Roman" w:hAnsi="Times New Roman" w:cs="Times New Roman"/>
            <w:sz w:val="24"/>
            <w:szCs w:val="24"/>
          </w:rPr>
          <w:t xml:space="preserve"> (column 2)</w:t>
        </w:r>
      </w:ins>
      <w:r>
        <w:rPr>
          <w:rFonts w:ascii="Times New Roman" w:hAnsi="Times New Roman" w:cs="Times New Roman"/>
          <w:sz w:val="24"/>
          <w:szCs w:val="24"/>
        </w:rPr>
        <w:t>. However, the second lockdown</w:t>
      </w:r>
      <w:del w:id="1001" w:author="Portner, Claus" w:date="2022-10-19T17:14:00Z">
        <w:r w:rsidDel="00AB39C3">
          <w:rPr>
            <w:rFonts w:ascii="Times New Roman" w:hAnsi="Times New Roman" w:cs="Times New Roman"/>
            <w:sz w:val="24"/>
            <w:szCs w:val="24"/>
          </w:rPr>
          <w:delText xml:space="preserve"> </w:delText>
        </w:r>
        <w:r w:rsidR="00660681" w:rsidDel="00AB39C3">
          <w:rPr>
            <w:rFonts w:ascii="Times New Roman" w:hAnsi="Times New Roman" w:cs="Times New Roman"/>
            <w:sz w:val="24"/>
            <w:szCs w:val="24"/>
          </w:rPr>
          <w:delText>combined with a drought</w:delText>
        </w:r>
      </w:del>
      <w:r w:rsidR="00660681">
        <w:rPr>
          <w:rFonts w:ascii="Times New Roman" w:hAnsi="Times New Roman" w:cs="Times New Roman"/>
          <w:sz w:val="24"/>
          <w:szCs w:val="24"/>
        </w:rPr>
        <w:t xml:space="preserve"> </w:t>
      </w:r>
      <w:del w:id="1002" w:author="Portner, Claus" w:date="2022-10-19T17:14:00Z">
        <w:r w:rsidDel="00AB39C3">
          <w:rPr>
            <w:rFonts w:ascii="Times New Roman" w:hAnsi="Times New Roman" w:cs="Times New Roman"/>
            <w:sz w:val="24"/>
            <w:szCs w:val="24"/>
          </w:rPr>
          <w:delText>had no impact on</w:delText>
        </w:r>
      </w:del>
      <w:ins w:id="1003" w:author="Portner, Claus" w:date="2022-10-19T17:14:00Z">
        <w:r w:rsidR="00AB39C3">
          <w:rPr>
            <w:rFonts w:ascii="Times New Roman" w:hAnsi="Times New Roman" w:cs="Times New Roman"/>
            <w:sz w:val="24"/>
            <w:szCs w:val="24"/>
          </w:rPr>
          <w:t>did not impact</w:t>
        </w:r>
      </w:ins>
      <w:r>
        <w:rPr>
          <w:rFonts w:ascii="Times New Roman" w:hAnsi="Times New Roman" w:cs="Times New Roman"/>
          <w:sz w:val="24"/>
          <w:szCs w:val="24"/>
        </w:rPr>
        <w:t xml:space="preserve"> family business in the medium run</w:t>
      </w:r>
      <w:ins w:id="1004" w:author="Portner, Claus" w:date="2022-10-19T17:14:00Z">
        <w:r w:rsidR="00AB39C3">
          <w:rPr>
            <w:rFonts w:ascii="Times New Roman" w:hAnsi="Times New Roman" w:cs="Times New Roman"/>
            <w:sz w:val="24"/>
            <w:szCs w:val="24"/>
          </w:rPr>
          <w:t>, even though this coincided with the drought</w:t>
        </w:r>
      </w:ins>
      <w:r>
        <w:rPr>
          <w:rFonts w:ascii="Times New Roman" w:hAnsi="Times New Roman" w:cs="Times New Roman"/>
          <w:sz w:val="24"/>
          <w:szCs w:val="24"/>
        </w:rPr>
        <w:t xml:space="preserve">. </w:t>
      </w:r>
      <w:del w:id="1005" w:author="Portner, Claus" w:date="2022-10-19T17:15:00Z">
        <w:r w:rsidR="00660681" w:rsidDel="00AB39C3">
          <w:rPr>
            <w:rFonts w:ascii="Times New Roman" w:hAnsi="Times New Roman" w:cs="Times New Roman"/>
            <w:sz w:val="24"/>
            <w:szCs w:val="24"/>
          </w:rPr>
          <w:delText xml:space="preserve">This suggests that the drought combined with a lockdown had a larger effect on market work compared to non-farm family businesses. </w:delText>
        </w:r>
      </w:del>
    </w:p>
    <w:p w14:paraId="3DCAA05D" w14:textId="32AA3F79" w:rsidR="00CD1133" w:rsidRPr="00A1071F" w:rsidRDefault="00257CC7" w:rsidP="00DD3669">
      <w:pPr>
        <w:spacing w:line="480" w:lineRule="auto"/>
        <w:ind w:firstLine="540"/>
        <w:jc w:val="both"/>
        <w:rPr>
          <w:rFonts w:ascii="Times New Roman" w:hAnsi="Times New Roman" w:cs="Times New Roman"/>
          <w:sz w:val="24"/>
          <w:szCs w:val="24"/>
        </w:rPr>
      </w:pPr>
      <w:ins w:id="1006" w:author="Portner, Claus" w:date="2022-10-19T17:20:00Z">
        <w:r>
          <w:rPr>
            <w:rFonts w:ascii="Times New Roman" w:hAnsi="Times New Roman" w:cs="Times New Roman"/>
            <w:sz w:val="24"/>
            <w:szCs w:val="24"/>
          </w:rPr>
          <w:t>T</w:t>
        </w:r>
      </w:ins>
      <w:del w:id="1007" w:author="Portner, Claus" w:date="2022-10-19T17:20:00Z">
        <w:r w:rsidR="00B05824" w:rsidDel="00257CC7">
          <w:rPr>
            <w:rFonts w:ascii="Times New Roman" w:hAnsi="Times New Roman" w:cs="Times New Roman"/>
            <w:sz w:val="24"/>
            <w:szCs w:val="24"/>
          </w:rPr>
          <w:delText xml:space="preserve">Given the overall decrease in market work, </w:delText>
        </w:r>
        <w:r w:rsidR="002E2A88" w:rsidDel="00257CC7">
          <w:rPr>
            <w:rFonts w:ascii="Times New Roman" w:hAnsi="Times New Roman" w:cs="Times New Roman"/>
            <w:sz w:val="24"/>
            <w:szCs w:val="24"/>
          </w:rPr>
          <w:delText>it is useful to understand</w:delText>
        </w:r>
        <w:r w:rsidR="000D4D83" w:rsidDel="00257CC7">
          <w:rPr>
            <w:rFonts w:ascii="Times New Roman" w:hAnsi="Times New Roman" w:cs="Times New Roman"/>
            <w:sz w:val="24"/>
            <w:szCs w:val="24"/>
          </w:rPr>
          <w:delText xml:space="preserve"> whether individuals</w:delText>
        </w:r>
        <w:r w:rsidR="00224F37" w:rsidDel="00257CC7">
          <w:rPr>
            <w:rFonts w:ascii="Times New Roman" w:hAnsi="Times New Roman" w:cs="Times New Roman"/>
            <w:sz w:val="24"/>
            <w:szCs w:val="24"/>
          </w:rPr>
          <w:delText>,</w:delText>
        </w:r>
        <w:r w:rsidR="000D4D83" w:rsidDel="00257CC7">
          <w:rPr>
            <w:rFonts w:ascii="Times New Roman" w:hAnsi="Times New Roman" w:cs="Times New Roman"/>
            <w:sz w:val="24"/>
            <w:szCs w:val="24"/>
          </w:rPr>
          <w:delText xml:space="preserve"> who </w:delText>
        </w:r>
        <w:r w:rsidR="00C05AFD" w:rsidDel="00257CC7">
          <w:rPr>
            <w:rFonts w:ascii="Times New Roman" w:hAnsi="Times New Roman" w:cs="Times New Roman"/>
            <w:sz w:val="24"/>
            <w:szCs w:val="24"/>
          </w:rPr>
          <w:delText>were able</w:delText>
        </w:r>
        <w:r w:rsidR="000D4D83" w:rsidDel="00257CC7">
          <w:rPr>
            <w:rFonts w:ascii="Times New Roman" w:hAnsi="Times New Roman" w:cs="Times New Roman"/>
            <w:sz w:val="24"/>
            <w:szCs w:val="24"/>
          </w:rPr>
          <w:delText xml:space="preserve"> to </w:delText>
        </w:r>
        <w:r w:rsidR="00224F37" w:rsidDel="00257CC7">
          <w:rPr>
            <w:rFonts w:ascii="Times New Roman" w:hAnsi="Times New Roman" w:cs="Times New Roman"/>
            <w:sz w:val="24"/>
            <w:szCs w:val="24"/>
          </w:rPr>
          <w:delText xml:space="preserve">continue </w:delText>
        </w:r>
        <w:r w:rsidR="000D4D83" w:rsidDel="00257CC7">
          <w:rPr>
            <w:rFonts w:ascii="Times New Roman" w:hAnsi="Times New Roman" w:cs="Times New Roman"/>
            <w:sz w:val="24"/>
            <w:szCs w:val="24"/>
          </w:rPr>
          <w:delText xml:space="preserve">work </w:delText>
        </w:r>
        <w:r w:rsidR="00224F37" w:rsidDel="00257CC7">
          <w:rPr>
            <w:rFonts w:ascii="Times New Roman" w:hAnsi="Times New Roman" w:cs="Times New Roman"/>
            <w:sz w:val="24"/>
            <w:szCs w:val="24"/>
          </w:rPr>
          <w:delText xml:space="preserve">during the lockdowns, </w:delText>
        </w:r>
        <w:r w:rsidR="00B66890" w:rsidDel="00257CC7">
          <w:rPr>
            <w:rFonts w:ascii="Times New Roman" w:hAnsi="Times New Roman" w:cs="Times New Roman"/>
            <w:sz w:val="24"/>
            <w:szCs w:val="24"/>
          </w:rPr>
          <w:delText>were able to do so at the</w:delText>
        </w:r>
        <w:r w:rsidR="00224F37" w:rsidDel="00257CC7">
          <w:rPr>
            <w:rFonts w:ascii="Times New Roman" w:hAnsi="Times New Roman" w:cs="Times New Roman"/>
            <w:sz w:val="24"/>
            <w:szCs w:val="24"/>
          </w:rPr>
          <w:delText xml:space="preserve"> same </w:delText>
        </w:r>
        <w:r w:rsidR="00B20FAF" w:rsidDel="00257CC7">
          <w:rPr>
            <w:rFonts w:ascii="Times New Roman" w:hAnsi="Times New Roman" w:cs="Times New Roman"/>
            <w:sz w:val="24"/>
            <w:szCs w:val="24"/>
          </w:rPr>
          <w:delText>job</w:delText>
        </w:r>
        <w:r w:rsidR="005B4CDC" w:rsidDel="00257CC7">
          <w:rPr>
            <w:rFonts w:ascii="Times New Roman" w:hAnsi="Times New Roman" w:cs="Times New Roman"/>
            <w:sz w:val="24"/>
            <w:szCs w:val="24"/>
          </w:rPr>
          <w:delText xml:space="preserve">. </w:delText>
        </w:r>
        <w:r w:rsidR="00155ACD" w:rsidDel="00257CC7">
          <w:rPr>
            <w:rFonts w:ascii="Times New Roman" w:hAnsi="Times New Roman" w:cs="Times New Roman"/>
            <w:sz w:val="24"/>
            <w:szCs w:val="24"/>
          </w:rPr>
          <w:delText>We find that t</w:delText>
        </w:r>
      </w:del>
      <w:r w:rsidR="00155ACD">
        <w:rPr>
          <w:rFonts w:ascii="Times New Roman" w:hAnsi="Times New Roman" w:cs="Times New Roman"/>
          <w:sz w:val="24"/>
          <w:szCs w:val="24"/>
        </w:rPr>
        <w:t xml:space="preserve">he first lockdown </w:t>
      </w:r>
      <w:r w:rsidR="007855D2">
        <w:rPr>
          <w:rFonts w:ascii="Times New Roman" w:hAnsi="Times New Roman" w:cs="Times New Roman"/>
          <w:sz w:val="24"/>
          <w:szCs w:val="24"/>
        </w:rPr>
        <w:t>significantly decrease</w:t>
      </w:r>
      <w:r w:rsidR="006F7C28">
        <w:rPr>
          <w:rFonts w:ascii="Times New Roman" w:hAnsi="Times New Roman" w:cs="Times New Roman"/>
          <w:sz w:val="24"/>
          <w:szCs w:val="24"/>
        </w:rPr>
        <w:t>d</w:t>
      </w:r>
      <w:r w:rsidR="007855D2">
        <w:rPr>
          <w:rFonts w:ascii="Times New Roman" w:hAnsi="Times New Roman" w:cs="Times New Roman"/>
          <w:sz w:val="24"/>
          <w:szCs w:val="24"/>
        </w:rPr>
        <w:t xml:space="preserve"> the likelihood of </w:t>
      </w:r>
      <w:r w:rsidR="00FD6BBD">
        <w:rPr>
          <w:rFonts w:ascii="Times New Roman" w:hAnsi="Times New Roman" w:cs="Times New Roman"/>
          <w:sz w:val="24"/>
          <w:szCs w:val="24"/>
        </w:rPr>
        <w:t xml:space="preserve">working </w:t>
      </w:r>
      <w:r w:rsidR="007855D2">
        <w:rPr>
          <w:rFonts w:ascii="Times New Roman" w:hAnsi="Times New Roman" w:cs="Times New Roman"/>
          <w:sz w:val="24"/>
          <w:szCs w:val="24"/>
        </w:rPr>
        <w:t xml:space="preserve">at the same </w:t>
      </w:r>
      <w:r w:rsidR="00B20FAF">
        <w:rPr>
          <w:rFonts w:ascii="Times New Roman" w:hAnsi="Times New Roman" w:cs="Times New Roman"/>
          <w:sz w:val="24"/>
          <w:szCs w:val="24"/>
        </w:rPr>
        <w:t>job</w:t>
      </w:r>
      <w:ins w:id="1008" w:author="Portner, Claus" w:date="2022-10-19T17:24:00Z">
        <w:r w:rsidR="00953196">
          <w:rPr>
            <w:rFonts w:ascii="Times New Roman" w:hAnsi="Times New Roman" w:cs="Times New Roman"/>
            <w:sz w:val="24"/>
            <w:szCs w:val="24"/>
          </w:rPr>
          <w:t xml:space="preserve"> as the prior round</w:t>
        </w:r>
      </w:ins>
      <w:r w:rsidR="00B20FAF">
        <w:rPr>
          <w:rFonts w:ascii="Times New Roman" w:hAnsi="Times New Roman" w:cs="Times New Roman"/>
          <w:sz w:val="24"/>
          <w:szCs w:val="24"/>
        </w:rPr>
        <w:t xml:space="preserve"> </w:t>
      </w:r>
      <w:r w:rsidR="007855D2">
        <w:rPr>
          <w:rFonts w:ascii="Times New Roman" w:hAnsi="Times New Roman" w:cs="Times New Roman"/>
          <w:sz w:val="24"/>
          <w:szCs w:val="24"/>
        </w:rPr>
        <w:t xml:space="preserve">by about </w:t>
      </w:r>
      <w:r w:rsidR="00B20FAF">
        <w:rPr>
          <w:rFonts w:ascii="Times New Roman" w:hAnsi="Times New Roman" w:cs="Times New Roman"/>
          <w:sz w:val="24"/>
          <w:szCs w:val="24"/>
        </w:rPr>
        <w:t>8.6</w:t>
      </w:r>
      <w:r w:rsidR="007855D2">
        <w:rPr>
          <w:rFonts w:ascii="Times New Roman" w:hAnsi="Times New Roman" w:cs="Times New Roman"/>
          <w:sz w:val="24"/>
          <w:szCs w:val="24"/>
        </w:rPr>
        <w:t xml:space="preserve"> percentage points (column </w:t>
      </w:r>
      <w:r w:rsidR="00B20FAF">
        <w:rPr>
          <w:rFonts w:ascii="Times New Roman" w:hAnsi="Times New Roman" w:cs="Times New Roman"/>
          <w:sz w:val="24"/>
          <w:szCs w:val="24"/>
        </w:rPr>
        <w:t>3</w:t>
      </w:r>
      <w:r w:rsidR="007855D2">
        <w:rPr>
          <w:rFonts w:ascii="Times New Roman" w:hAnsi="Times New Roman" w:cs="Times New Roman"/>
          <w:sz w:val="24"/>
          <w:szCs w:val="24"/>
        </w:rPr>
        <w:t>), suggesting broader change</w:t>
      </w:r>
      <w:r w:rsidR="00802C53">
        <w:rPr>
          <w:rFonts w:ascii="Times New Roman" w:hAnsi="Times New Roman" w:cs="Times New Roman"/>
          <w:sz w:val="24"/>
          <w:szCs w:val="24"/>
        </w:rPr>
        <w:t>s in the labor market</w:t>
      </w:r>
      <w:del w:id="1009" w:author="Portner, Claus" w:date="2022-10-19T17:27:00Z">
        <w:r w:rsidR="00802C53" w:rsidDel="002A13C7">
          <w:rPr>
            <w:rFonts w:ascii="Times New Roman" w:hAnsi="Times New Roman" w:cs="Times New Roman"/>
            <w:sz w:val="24"/>
            <w:szCs w:val="24"/>
          </w:rPr>
          <w:delText xml:space="preserve"> beyond only unemployment</w:delText>
        </w:r>
      </w:del>
      <w:r w:rsidR="007855D2">
        <w:rPr>
          <w:rFonts w:ascii="Times New Roman" w:hAnsi="Times New Roman" w:cs="Times New Roman"/>
          <w:sz w:val="24"/>
          <w:szCs w:val="24"/>
        </w:rPr>
        <w:t xml:space="preserve">. </w:t>
      </w:r>
      <w:r w:rsidR="00B42866">
        <w:rPr>
          <w:rFonts w:ascii="Times New Roman" w:hAnsi="Times New Roman" w:cs="Times New Roman"/>
          <w:sz w:val="24"/>
          <w:szCs w:val="24"/>
        </w:rPr>
        <w:t xml:space="preserve">The impact in the medium run </w:t>
      </w:r>
      <w:r w:rsidR="00E34212">
        <w:rPr>
          <w:rFonts w:ascii="Times New Roman" w:hAnsi="Times New Roman" w:cs="Times New Roman"/>
          <w:sz w:val="24"/>
          <w:szCs w:val="24"/>
        </w:rPr>
        <w:t xml:space="preserve">is small, </w:t>
      </w:r>
      <w:del w:id="1010" w:author="Portner, Claus" w:date="2022-10-19T17:24:00Z">
        <w:r w:rsidR="00E34212" w:rsidDel="00953196">
          <w:rPr>
            <w:rFonts w:ascii="Times New Roman" w:hAnsi="Times New Roman" w:cs="Times New Roman"/>
            <w:sz w:val="24"/>
            <w:szCs w:val="24"/>
          </w:rPr>
          <w:delText xml:space="preserve">which </w:delText>
        </w:r>
      </w:del>
      <w:r w:rsidR="00DE2E7F">
        <w:rPr>
          <w:rFonts w:ascii="Times New Roman" w:hAnsi="Times New Roman" w:cs="Times New Roman"/>
          <w:sz w:val="24"/>
          <w:szCs w:val="24"/>
        </w:rPr>
        <w:t>indicating</w:t>
      </w:r>
      <w:r w:rsidR="00E34212">
        <w:rPr>
          <w:rFonts w:ascii="Times New Roman" w:hAnsi="Times New Roman" w:cs="Times New Roman"/>
          <w:sz w:val="24"/>
          <w:szCs w:val="24"/>
        </w:rPr>
        <w:t xml:space="preserve"> that people </w:t>
      </w:r>
      <w:ins w:id="1011" w:author="Portner, Claus" w:date="2022-10-19T17:24:00Z">
        <w:r w:rsidR="00953196">
          <w:rPr>
            <w:rFonts w:ascii="Times New Roman" w:hAnsi="Times New Roman" w:cs="Times New Roman"/>
            <w:sz w:val="24"/>
            <w:szCs w:val="24"/>
          </w:rPr>
          <w:t>remain</w:t>
        </w:r>
      </w:ins>
      <w:ins w:id="1012" w:author="Portner, Claus" w:date="2022-10-19T17:25:00Z">
        <w:r w:rsidR="00953196">
          <w:rPr>
            <w:rFonts w:ascii="Times New Roman" w:hAnsi="Times New Roman" w:cs="Times New Roman"/>
            <w:sz w:val="24"/>
            <w:szCs w:val="24"/>
          </w:rPr>
          <w:t>ed in the</w:t>
        </w:r>
        <w:r w:rsidR="00C048FB">
          <w:rPr>
            <w:rFonts w:ascii="Times New Roman" w:hAnsi="Times New Roman" w:cs="Times New Roman"/>
            <w:sz w:val="24"/>
            <w:szCs w:val="24"/>
          </w:rPr>
          <w:t xml:space="preserve">ir new </w:t>
        </w:r>
      </w:ins>
      <w:del w:id="1013" w:author="Portner, Claus" w:date="2022-10-19T17:25:00Z">
        <w:r w:rsidR="00B20FAF" w:rsidDel="00C048FB">
          <w:rPr>
            <w:rFonts w:ascii="Times New Roman" w:hAnsi="Times New Roman" w:cs="Times New Roman"/>
            <w:sz w:val="24"/>
            <w:szCs w:val="24"/>
          </w:rPr>
          <w:delText xml:space="preserve">did not switch back to prior </w:delText>
        </w:r>
      </w:del>
      <w:r w:rsidR="00B20FAF">
        <w:rPr>
          <w:rFonts w:ascii="Times New Roman" w:hAnsi="Times New Roman" w:cs="Times New Roman"/>
          <w:sz w:val="24"/>
          <w:szCs w:val="24"/>
        </w:rPr>
        <w:t xml:space="preserve">jobs </w:t>
      </w:r>
      <w:del w:id="1014" w:author="Portner, Claus" w:date="2022-10-19T17:25:00Z">
        <w:r w:rsidR="00B20FAF" w:rsidDel="00C048FB">
          <w:rPr>
            <w:rFonts w:ascii="Times New Roman" w:hAnsi="Times New Roman" w:cs="Times New Roman"/>
            <w:sz w:val="24"/>
            <w:szCs w:val="24"/>
          </w:rPr>
          <w:delText xml:space="preserve">soon </w:delText>
        </w:r>
      </w:del>
      <w:r w:rsidR="00B20FAF">
        <w:rPr>
          <w:rFonts w:ascii="Times New Roman" w:hAnsi="Times New Roman" w:cs="Times New Roman"/>
          <w:sz w:val="24"/>
          <w:szCs w:val="24"/>
        </w:rPr>
        <w:t xml:space="preserve">after the end </w:t>
      </w:r>
      <w:r w:rsidR="00EA28AC">
        <w:rPr>
          <w:rFonts w:ascii="Times New Roman" w:hAnsi="Times New Roman" w:cs="Times New Roman"/>
          <w:sz w:val="24"/>
          <w:szCs w:val="24"/>
        </w:rPr>
        <w:t>of the lockdown</w:t>
      </w:r>
      <w:r w:rsidR="00E34212">
        <w:rPr>
          <w:rFonts w:ascii="Times New Roman" w:hAnsi="Times New Roman" w:cs="Times New Roman"/>
          <w:sz w:val="24"/>
          <w:szCs w:val="24"/>
        </w:rPr>
        <w:t xml:space="preserve">. </w:t>
      </w:r>
      <w:r w:rsidR="0074306D">
        <w:rPr>
          <w:rFonts w:ascii="Times New Roman" w:hAnsi="Times New Roman" w:cs="Times New Roman"/>
          <w:sz w:val="24"/>
          <w:szCs w:val="24"/>
        </w:rPr>
        <w:t>T</w:t>
      </w:r>
      <w:ins w:id="1015" w:author="Portner, Claus" w:date="2022-10-19T17:25:00Z">
        <w:r w:rsidR="00C048FB">
          <w:rPr>
            <w:rFonts w:ascii="Times New Roman" w:hAnsi="Times New Roman" w:cs="Times New Roman"/>
            <w:sz w:val="24"/>
            <w:szCs w:val="24"/>
          </w:rPr>
          <w:t>hese new jobs</w:t>
        </w:r>
      </w:ins>
      <w:r w:rsidR="0074306D">
        <w:rPr>
          <w:rFonts w:ascii="Times New Roman" w:hAnsi="Times New Roman" w:cs="Times New Roman"/>
          <w:sz w:val="24"/>
          <w:szCs w:val="24"/>
        </w:rPr>
        <w:t xml:space="preserve"> likely</w:t>
      </w:r>
      <w:ins w:id="1016" w:author="Portner, Claus" w:date="2022-10-19T17:25:00Z">
        <w:r w:rsidR="00C048FB">
          <w:rPr>
            <w:rFonts w:ascii="Times New Roman" w:hAnsi="Times New Roman" w:cs="Times New Roman"/>
            <w:sz w:val="24"/>
            <w:szCs w:val="24"/>
          </w:rPr>
          <w:t xml:space="preserve"> </w:t>
        </w:r>
        <w:r w:rsidR="00594255">
          <w:rPr>
            <w:rFonts w:ascii="Times New Roman" w:hAnsi="Times New Roman" w:cs="Times New Roman"/>
            <w:sz w:val="24"/>
            <w:szCs w:val="24"/>
          </w:rPr>
          <w:t xml:space="preserve">paid less than the pre-lockdown job, </w:t>
        </w:r>
      </w:ins>
      <w:r w:rsidR="00EA28AC">
        <w:rPr>
          <w:rFonts w:ascii="Times New Roman" w:hAnsi="Times New Roman" w:cs="Times New Roman"/>
          <w:sz w:val="24"/>
          <w:szCs w:val="24"/>
        </w:rPr>
        <w:t>suggest</w:t>
      </w:r>
      <w:r w:rsidR="00DE2E7F">
        <w:rPr>
          <w:rFonts w:ascii="Times New Roman" w:hAnsi="Times New Roman" w:cs="Times New Roman"/>
          <w:sz w:val="24"/>
          <w:szCs w:val="24"/>
        </w:rPr>
        <w:t>ing</w:t>
      </w:r>
      <w:r w:rsidR="00EA28AC">
        <w:rPr>
          <w:rFonts w:ascii="Times New Roman" w:hAnsi="Times New Roman" w:cs="Times New Roman"/>
          <w:sz w:val="24"/>
          <w:szCs w:val="24"/>
        </w:rPr>
        <w:t xml:space="preserve"> </w:t>
      </w:r>
      <w:r w:rsidR="00F01C6E">
        <w:rPr>
          <w:rFonts w:ascii="Times New Roman" w:hAnsi="Times New Roman" w:cs="Times New Roman"/>
          <w:sz w:val="24"/>
          <w:szCs w:val="24"/>
        </w:rPr>
        <w:t xml:space="preserve">continued labor market difficulties in the medium run, which </w:t>
      </w:r>
      <w:r w:rsidR="00DE2E7F">
        <w:rPr>
          <w:rFonts w:ascii="Times New Roman" w:hAnsi="Times New Roman" w:cs="Times New Roman"/>
          <w:sz w:val="24"/>
          <w:szCs w:val="24"/>
        </w:rPr>
        <w:t>w</w:t>
      </w:r>
      <w:r w:rsidR="00A86286">
        <w:rPr>
          <w:rFonts w:ascii="Times New Roman" w:hAnsi="Times New Roman" w:cs="Times New Roman"/>
          <w:sz w:val="24"/>
          <w:szCs w:val="24"/>
        </w:rPr>
        <w:t>ould</w:t>
      </w:r>
      <w:r w:rsidR="00F01C6E">
        <w:rPr>
          <w:rFonts w:ascii="Times New Roman" w:hAnsi="Times New Roman" w:cs="Times New Roman"/>
          <w:sz w:val="24"/>
          <w:szCs w:val="24"/>
        </w:rPr>
        <w:t xml:space="preserve"> also affect food insecurity. </w:t>
      </w:r>
      <w:del w:id="1017" w:author="Portner, Claus" w:date="2022-10-19T17:26:00Z">
        <w:r w:rsidR="00934B69" w:rsidDel="005A5514">
          <w:rPr>
            <w:rFonts w:ascii="Times New Roman" w:hAnsi="Times New Roman" w:cs="Times New Roman"/>
            <w:sz w:val="24"/>
            <w:szCs w:val="24"/>
          </w:rPr>
          <w:delText>Similarly, t</w:delText>
        </w:r>
      </w:del>
      <w:ins w:id="1018" w:author="Portner, Claus" w:date="2022-10-19T17:26:00Z">
        <w:r w:rsidR="005A5514">
          <w:rPr>
            <w:rFonts w:ascii="Times New Roman" w:hAnsi="Times New Roman" w:cs="Times New Roman"/>
            <w:sz w:val="24"/>
            <w:szCs w:val="24"/>
          </w:rPr>
          <w:t>T</w:t>
        </w:r>
      </w:ins>
      <w:r w:rsidR="00934B69">
        <w:rPr>
          <w:rFonts w:ascii="Times New Roman" w:hAnsi="Times New Roman" w:cs="Times New Roman"/>
          <w:sz w:val="24"/>
          <w:szCs w:val="24"/>
        </w:rPr>
        <w:t>here is a small effect in the medium run following the second lockdown</w:t>
      </w:r>
      <w:r w:rsidR="00DE2834">
        <w:rPr>
          <w:rFonts w:ascii="Times New Roman" w:hAnsi="Times New Roman" w:cs="Times New Roman"/>
          <w:sz w:val="24"/>
          <w:szCs w:val="24"/>
        </w:rPr>
        <w:t>. However,</w:t>
      </w:r>
      <w:ins w:id="1019" w:author="Portner, Claus" w:date="2022-10-19T17:28:00Z">
        <w:r w:rsidR="0020539B">
          <w:rPr>
            <w:rFonts w:ascii="Times New Roman" w:hAnsi="Times New Roman" w:cs="Times New Roman"/>
            <w:sz w:val="24"/>
            <w:szCs w:val="24"/>
          </w:rPr>
          <w:t xml:space="preserve"> we cannot establish whether</w:t>
        </w:r>
      </w:ins>
      <w:ins w:id="1020" w:author="Portner, Claus" w:date="2022-10-19T17:29:00Z">
        <w:r w:rsidR="0070372E">
          <w:rPr>
            <w:rFonts w:ascii="Times New Roman" w:hAnsi="Times New Roman" w:cs="Times New Roman"/>
            <w:sz w:val="24"/>
            <w:szCs w:val="24"/>
          </w:rPr>
          <w:t xml:space="preserve"> this is because the second lockdown follows the same pattern as the first or because there </w:t>
        </w:r>
      </w:ins>
      <w:r w:rsidR="00315DB2">
        <w:rPr>
          <w:rFonts w:ascii="Times New Roman" w:hAnsi="Times New Roman" w:cs="Times New Roman"/>
          <w:sz w:val="24"/>
          <w:szCs w:val="24"/>
        </w:rPr>
        <w:t>is</w:t>
      </w:r>
      <w:ins w:id="1021" w:author="Portner, Claus" w:date="2022-10-19T17:29:00Z">
        <w:r w:rsidR="0070372E">
          <w:rPr>
            <w:rFonts w:ascii="Times New Roman" w:hAnsi="Times New Roman" w:cs="Times New Roman"/>
            <w:sz w:val="24"/>
            <w:szCs w:val="24"/>
          </w:rPr>
          <w:t xml:space="preserve"> less movement than during the first lockdown</w:t>
        </w:r>
      </w:ins>
      <w:r w:rsidR="00A86286">
        <w:rPr>
          <w:rFonts w:ascii="Times New Roman" w:hAnsi="Times New Roman" w:cs="Times New Roman"/>
          <w:sz w:val="24"/>
          <w:szCs w:val="24"/>
        </w:rPr>
        <w:t>.</w:t>
      </w:r>
      <w:r w:rsidR="00AF0B19">
        <w:rPr>
          <w:rFonts w:ascii="Times New Roman" w:hAnsi="Times New Roman" w:cs="Times New Roman"/>
          <w:sz w:val="24"/>
          <w:szCs w:val="24"/>
        </w:rPr>
        <w:t xml:space="preserve"> </w:t>
      </w:r>
    </w:p>
    <w:p w14:paraId="5FF137E3" w14:textId="0A4339A5" w:rsidR="003321C1" w:rsidRDefault="00F776F7" w:rsidP="00A66DCE">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With </w:t>
      </w:r>
      <w:r w:rsidR="00B23624">
        <w:rPr>
          <w:rFonts w:ascii="Times New Roman" w:hAnsi="Times New Roman" w:cs="Times New Roman"/>
          <w:sz w:val="24"/>
          <w:szCs w:val="24"/>
        </w:rPr>
        <w:t>workplace closures during lockdown</w:t>
      </w:r>
      <w:r w:rsidR="001A0AEE">
        <w:rPr>
          <w:rFonts w:ascii="Times New Roman" w:hAnsi="Times New Roman" w:cs="Times New Roman"/>
          <w:sz w:val="24"/>
          <w:szCs w:val="24"/>
        </w:rPr>
        <w:t>s</w:t>
      </w:r>
      <w:r w:rsidR="00A60D41">
        <w:rPr>
          <w:rFonts w:ascii="Times New Roman" w:hAnsi="Times New Roman" w:cs="Times New Roman"/>
          <w:sz w:val="24"/>
          <w:szCs w:val="24"/>
        </w:rPr>
        <w:t>,</w:t>
      </w:r>
      <w:r>
        <w:rPr>
          <w:rFonts w:ascii="Times New Roman" w:hAnsi="Times New Roman" w:cs="Times New Roman"/>
          <w:sz w:val="24"/>
          <w:szCs w:val="24"/>
        </w:rPr>
        <w:t xml:space="preserve"> </w:t>
      </w:r>
      <w:r w:rsidR="0054441A">
        <w:rPr>
          <w:rFonts w:ascii="Times New Roman" w:hAnsi="Times New Roman" w:cs="Times New Roman"/>
          <w:sz w:val="24"/>
          <w:szCs w:val="24"/>
        </w:rPr>
        <w:t>we expect significant movement between sectors</w:t>
      </w:r>
      <w:r w:rsidR="006D6832">
        <w:rPr>
          <w:rFonts w:ascii="Times New Roman" w:hAnsi="Times New Roman" w:cs="Times New Roman"/>
          <w:sz w:val="24"/>
          <w:szCs w:val="24"/>
        </w:rPr>
        <w:t>,</w:t>
      </w:r>
      <w:r w:rsidR="0054441A">
        <w:rPr>
          <w:rFonts w:ascii="Times New Roman" w:hAnsi="Times New Roman" w:cs="Times New Roman"/>
          <w:sz w:val="24"/>
          <w:szCs w:val="24"/>
        </w:rPr>
        <w:t xml:space="preserve"> and</w:t>
      </w:r>
      <w:r w:rsidR="00AC64DA">
        <w:rPr>
          <w:rFonts w:ascii="Times New Roman" w:hAnsi="Times New Roman" w:cs="Times New Roman"/>
          <w:sz w:val="24"/>
          <w:szCs w:val="24"/>
        </w:rPr>
        <w:t xml:space="preserve"> from employment</w:t>
      </w:r>
      <w:r w:rsidR="006675B4">
        <w:rPr>
          <w:rFonts w:ascii="Times New Roman" w:hAnsi="Times New Roman" w:cs="Times New Roman"/>
          <w:sz w:val="24"/>
          <w:szCs w:val="24"/>
        </w:rPr>
        <w:t xml:space="preserve"> </w:t>
      </w:r>
      <w:r w:rsidR="00AC64DA">
        <w:rPr>
          <w:rFonts w:ascii="Times New Roman" w:hAnsi="Times New Roman" w:cs="Times New Roman"/>
          <w:sz w:val="24"/>
          <w:szCs w:val="24"/>
        </w:rPr>
        <w:t>to</w:t>
      </w:r>
      <w:r w:rsidR="0054441A">
        <w:rPr>
          <w:rFonts w:ascii="Times New Roman" w:hAnsi="Times New Roman" w:cs="Times New Roman"/>
          <w:sz w:val="24"/>
          <w:szCs w:val="24"/>
        </w:rPr>
        <w:t xml:space="preserve"> </w:t>
      </w:r>
      <w:r w:rsidR="006675B4">
        <w:rPr>
          <w:rFonts w:ascii="Times New Roman" w:hAnsi="Times New Roman" w:cs="Times New Roman"/>
          <w:sz w:val="24"/>
          <w:szCs w:val="24"/>
        </w:rPr>
        <w:t>unemployment.</w:t>
      </w:r>
      <w:r w:rsidR="00AC64DA">
        <w:rPr>
          <w:rFonts w:ascii="Times New Roman" w:hAnsi="Times New Roman" w:cs="Times New Roman"/>
          <w:sz w:val="24"/>
          <w:szCs w:val="24"/>
        </w:rPr>
        <w:t xml:space="preserve"> </w:t>
      </w:r>
      <w:r w:rsidR="004E735B">
        <w:rPr>
          <w:rFonts w:ascii="Times New Roman" w:hAnsi="Times New Roman" w:cs="Times New Roman"/>
          <w:sz w:val="24"/>
          <w:szCs w:val="24"/>
        </w:rPr>
        <w:t xml:space="preserve">Firings are likely in both the agricultural and non-agricultural </w:t>
      </w:r>
      <w:r w:rsidR="00EC2051">
        <w:rPr>
          <w:rFonts w:ascii="Times New Roman" w:hAnsi="Times New Roman" w:cs="Times New Roman"/>
          <w:sz w:val="24"/>
          <w:szCs w:val="24"/>
        </w:rPr>
        <w:t>sectors</w:t>
      </w:r>
      <w:r w:rsidR="004E735B">
        <w:rPr>
          <w:rFonts w:ascii="Times New Roman" w:hAnsi="Times New Roman" w:cs="Times New Roman"/>
          <w:sz w:val="24"/>
          <w:szCs w:val="24"/>
        </w:rPr>
        <w:t>.</w:t>
      </w:r>
      <w:r w:rsidR="00C867BB">
        <w:rPr>
          <w:rFonts w:ascii="Times New Roman" w:hAnsi="Times New Roman" w:cs="Times New Roman"/>
          <w:sz w:val="24"/>
          <w:szCs w:val="24"/>
        </w:rPr>
        <w:t xml:space="preserve"> To complicate the picture, </w:t>
      </w:r>
      <w:r w:rsidR="004E735B">
        <w:rPr>
          <w:rFonts w:ascii="Times New Roman" w:hAnsi="Times New Roman" w:cs="Times New Roman"/>
          <w:sz w:val="24"/>
          <w:szCs w:val="24"/>
        </w:rPr>
        <w:t xml:space="preserve">some </w:t>
      </w:r>
      <w:r w:rsidR="00C867BB">
        <w:rPr>
          <w:rFonts w:ascii="Times New Roman" w:hAnsi="Times New Roman" w:cs="Times New Roman"/>
          <w:sz w:val="24"/>
          <w:szCs w:val="24"/>
        </w:rPr>
        <w:t>may</w:t>
      </w:r>
      <w:r>
        <w:rPr>
          <w:rFonts w:ascii="Times New Roman" w:hAnsi="Times New Roman" w:cs="Times New Roman"/>
          <w:sz w:val="24"/>
          <w:szCs w:val="24"/>
        </w:rPr>
        <w:t xml:space="preserve"> </w:t>
      </w:r>
      <w:r w:rsidR="00A60D41">
        <w:rPr>
          <w:rFonts w:ascii="Times New Roman" w:hAnsi="Times New Roman" w:cs="Times New Roman"/>
          <w:sz w:val="24"/>
          <w:szCs w:val="24"/>
        </w:rPr>
        <w:t xml:space="preserve">resort to </w:t>
      </w:r>
      <w:r w:rsidR="00570856">
        <w:rPr>
          <w:rFonts w:ascii="Times New Roman" w:hAnsi="Times New Roman" w:cs="Times New Roman"/>
          <w:sz w:val="24"/>
          <w:szCs w:val="24"/>
        </w:rPr>
        <w:t>agricultural production, even if there is a lower return than their original job.</w:t>
      </w:r>
      <w:r w:rsidR="009F6A2F">
        <w:rPr>
          <w:rFonts w:ascii="Times New Roman" w:hAnsi="Times New Roman" w:cs="Times New Roman"/>
          <w:sz w:val="24"/>
          <w:szCs w:val="24"/>
        </w:rPr>
        <w:t xml:space="preserve"> Table 2, columns 4 and 5 show the </w:t>
      </w:r>
      <w:r w:rsidR="0005649D">
        <w:rPr>
          <w:rFonts w:ascii="Times New Roman" w:hAnsi="Times New Roman" w:cs="Times New Roman"/>
          <w:sz w:val="24"/>
          <w:szCs w:val="24"/>
        </w:rPr>
        <w:t>relative</w:t>
      </w:r>
      <w:ins w:id="1022" w:author="Portner, Claus" w:date="2022-10-19T07:24:00Z">
        <w:r w:rsidR="0024146C" w:rsidRPr="0024146C">
          <w:rPr>
            <w:rFonts w:ascii="Times New Roman" w:hAnsi="Times New Roman" w:cs="Times New Roman"/>
            <w:sz w:val="24"/>
            <w:szCs w:val="24"/>
          </w:rPr>
          <w:t xml:space="preserve"> </w:t>
        </w:r>
      </w:ins>
      <w:r w:rsidR="0092009D">
        <w:rPr>
          <w:rFonts w:ascii="Times New Roman" w:hAnsi="Times New Roman" w:cs="Times New Roman"/>
          <w:sz w:val="24"/>
          <w:szCs w:val="24"/>
        </w:rPr>
        <w:t>r</w:t>
      </w:r>
      <w:ins w:id="1023" w:author="Portner, Claus" w:date="2022-10-19T07:24:00Z">
        <w:r w:rsidR="0024146C" w:rsidRPr="0024146C">
          <w:rPr>
            <w:rFonts w:ascii="Times New Roman" w:hAnsi="Times New Roman" w:cs="Times New Roman"/>
            <w:sz w:val="24"/>
            <w:szCs w:val="24"/>
          </w:rPr>
          <w:t>isk</w:t>
        </w:r>
      </w:ins>
      <w:r w:rsidR="0092009D">
        <w:rPr>
          <w:rFonts w:ascii="Times New Roman" w:hAnsi="Times New Roman" w:cs="Times New Roman"/>
          <w:sz w:val="24"/>
          <w:szCs w:val="24"/>
        </w:rPr>
        <w:t xml:space="preserve"> of </w:t>
      </w:r>
      <w:r w:rsidR="003A772C">
        <w:rPr>
          <w:rFonts w:ascii="Times New Roman" w:hAnsi="Times New Roman" w:cs="Times New Roman"/>
          <w:sz w:val="24"/>
          <w:szCs w:val="24"/>
        </w:rPr>
        <w:t xml:space="preserve">being in </w:t>
      </w:r>
      <w:r w:rsidR="0092009D">
        <w:rPr>
          <w:rFonts w:ascii="Times New Roman" w:hAnsi="Times New Roman" w:cs="Times New Roman"/>
          <w:sz w:val="24"/>
          <w:szCs w:val="24"/>
        </w:rPr>
        <w:t>the agricultural sector and une</w:t>
      </w:r>
      <w:r w:rsidR="0005649D">
        <w:rPr>
          <w:rFonts w:ascii="Times New Roman" w:hAnsi="Times New Roman" w:cs="Times New Roman"/>
          <w:sz w:val="24"/>
          <w:szCs w:val="24"/>
        </w:rPr>
        <w:t>mploy</w:t>
      </w:r>
      <w:r w:rsidR="00EC2051">
        <w:rPr>
          <w:rFonts w:ascii="Times New Roman" w:hAnsi="Times New Roman" w:cs="Times New Roman"/>
          <w:sz w:val="24"/>
          <w:szCs w:val="24"/>
        </w:rPr>
        <w:t>ed</w:t>
      </w:r>
      <w:r w:rsidR="0005649D">
        <w:rPr>
          <w:rFonts w:ascii="Times New Roman" w:hAnsi="Times New Roman" w:cs="Times New Roman"/>
          <w:sz w:val="24"/>
          <w:szCs w:val="24"/>
        </w:rPr>
        <w:t>, respectively</w:t>
      </w:r>
      <w:r w:rsidR="00EC2051">
        <w:rPr>
          <w:rFonts w:ascii="Times New Roman" w:hAnsi="Times New Roman" w:cs="Times New Roman"/>
          <w:sz w:val="24"/>
          <w:szCs w:val="24"/>
        </w:rPr>
        <w:t>, versus working in the non-</w:t>
      </w:r>
      <w:r w:rsidR="00EC2051">
        <w:rPr>
          <w:rFonts w:ascii="Times New Roman" w:hAnsi="Times New Roman" w:cs="Times New Roman"/>
          <w:sz w:val="24"/>
          <w:szCs w:val="24"/>
        </w:rPr>
        <w:lastRenderedPageBreak/>
        <w:t>agricultural sector</w:t>
      </w:r>
      <w:r w:rsidR="0005649D">
        <w:rPr>
          <w:rFonts w:ascii="Times New Roman" w:hAnsi="Times New Roman" w:cs="Times New Roman"/>
          <w:sz w:val="24"/>
          <w:szCs w:val="24"/>
        </w:rPr>
        <w:t>.</w:t>
      </w:r>
      <w:r w:rsidR="00EC2051">
        <w:rPr>
          <w:rFonts w:ascii="Times New Roman" w:hAnsi="Times New Roman" w:cs="Times New Roman"/>
          <w:sz w:val="24"/>
          <w:szCs w:val="24"/>
        </w:rPr>
        <w:t xml:space="preserve"> </w:t>
      </w:r>
      <w:r w:rsidR="00EC2051">
        <w:rPr>
          <w:rFonts w:ascii="Times New Roman" w:hAnsi="Times New Roman" w:cs="Times New Roman"/>
          <w:sz w:val="24"/>
          <w:szCs w:val="24"/>
        </w:rPr>
        <w:t>Not surprisingly, the</w:t>
      </w:r>
      <w:r w:rsidR="00132F54">
        <w:rPr>
          <w:rFonts w:ascii="Times New Roman" w:hAnsi="Times New Roman" w:cs="Times New Roman"/>
          <w:sz w:val="24"/>
          <w:szCs w:val="24"/>
        </w:rPr>
        <w:t xml:space="preserve"> short-run effect of the first lockdown is to </w:t>
      </w:r>
      <w:r w:rsidR="000544A4">
        <w:rPr>
          <w:rFonts w:ascii="Times New Roman" w:hAnsi="Times New Roman" w:cs="Times New Roman"/>
          <w:sz w:val="24"/>
          <w:szCs w:val="24"/>
        </w:rPr>
        <w:t>significantly</w:t>
      </w:r>
      <w:r w:rsidR="00132F54">
        <w:rPr>
          <w:rFonts w:ascii="Times New Roman" w:hAnsi="Times New Roman" w:cs="Times New Roman"/>
          <w:sz w:val="24"/>
          <w:szCs w:val="24"/>
        </w:rPr>
        <w:t xml:space="preserve"> increase </w:t>
      </w:r>
      <w:r w:rsidR="00A66DCE">
        <w:rPr>
          <w:rFonts w:ascii="Times New Roman" w:hAnsi="Times New Roman" w:cs="Times New Roman"/>
          <w:sz w:val="24"/>
          <w:szCs w:val="24"/>
        </w:rPr>
        <w:t>unemployment</w:t>
      </w:r>
      <w:r w:rsidR="00132F54">
        <w:rPr>
          <w:rFonts w:ascii="Times New Roman" w:hAnsi="Times New Roman" w:cs="Times New Roman"/>
          <w:sz w:val="24"/>
          <w:szCs w:val="24"/>
        </w:rPr>
        <w:t xml:space="preserve"> relative to </w:t>
      </w:r>
      <w:r w:rsidR="00A66DCE">
        <w:rPr>
          <w:rFonts w:ascii="Times New Roman" w:hAnsi="Times New Roman" w:cs="Times New Roman"/>
          <w:sz w:val="24"/>
          <w:szCs w:val="24"/>
        </w:rPr>
        <w:t xml:space="preserve">being </w:t>
      </w:r>
      <w:r w:rsidR="00132F54">
        <w:rPr>
          <w:rFonts w:ascii="Times New Roman" w:hAnsi="Times New Roman" w:cs="Times New Roman"/>
          <w:sz w:val="24"/>
          <w:szCs w:val="24"/>
        </w:rPr>
        <w:t>employed in the non-agricultural sector</w:t>
      </w:r>
      <w:r w:rsidR="00896DC3">
        <w:rPr>
          <w:rFonts w:ascii="Times New Roman" w:hAnsi="Times New Roman" w:cs="Times New Roman"/>
          <w:sz w:val="24"/>
          <w:szCs w:val="24"/>
        </w:rPr>
        <w:t xml:space="preserve">, with </w:t>
      </w:r>
      <w:r w:rsidR="001410C9">
        <w:rPr>
          <w:rFonts w:ascii="Times New Roman" w:hAnsi="Times New Roman" w:cs="Times New Roman"/>
          <w:sz w:val="24"/>
          <w:szCs w:val="24"/>
        </w:rPr>
        <w:t>the relative risk of unemployment</w:t>
      </w:r>
      <w:r w:rsidR="003E79E5">
        <w:rPr>
          <w:rFonts w:ascii="Times New Roman" w:hAnsi="Times New Roman" w:cs="Times New Roman"/>
          <w:sz w:val="24"/>
          <w:szCs w:val="24"/>
        </w:rPr>
        <w:t xml:space="preserve"> </w:t>
      </w:r>
      <w:r w:rsidR="001410C9">
        <w:rPr>
          <w:rFonts w:ascii="Times New Roman" w:hAnsi="Times New Roman" w:cs="Times New Roman"/>
          <w:sz w:val="24"/>
          <w:szCs w:val="24"/>
        </w:rPr>
        <w:t xml:space="preserve">increasing by </w:t>
      </w:r>
      <w:r w:rsidR="00EC2051">
        <w:rPr>
          <w:rFonts w:ascii="Times New Roman" w:hAnsi="Times New Roman" w:cs="Times New Roman"/>
          <w:sz w:val="24"/>
          <w:szCs w:val="24"/>
        </w:rPr>
        <w:t>11.6</w:t>
      </w:r>
      <w:r w:rsidR="001410C9">
        <w:rPr>
          <w:rFonts w:ascii="Times New Roman" w:hAnsi="Times New Roman" w:cs="Times New Roman"/>
          <w:sz w:val="24"/>
          <w:szCs w:val="24"/>
        </w:rPr>
        <w:t xml:space="preserve"> relative to </w:t>
      </w:r>
      <w:r w:rsidR="00EC2051">
        <w:rPr>
          <w:rFonts w:ascii="Times New Roman" w:hAnsi="Times New Roman" w:cs="Times New Roman"/>
          <w:sz w:val="24"/>
          <w:szCs w:val="24"/>
        </w:rPr>
        <w:t>working in the non-agricultural sector.</w:t>
      </w:r>
      <w:r w:rsidR="00A66DCE">
        <w:rPr>
          <w:rFonts w:ascii="Times New Roman" w:hAnsi="Times New Roman" w:cs="Times New Roman"/>
          <w:sz w:val="24"/>
          <w:szCs w:val="24"/>
        </w:rPr>
        <w:t xml:space="preserve"> However, </w:t>
      </w:r>
      <w:r w:rsidR="00365B4B">
        <w:rPr>
          <w:rFonts w:ascii="Times New Roman" w:hAnsi="Times New Roman" w:cs="Times New Roman"/>
          <w:sz w:val="24"/>
          <w:szCs w:val="24"/>
        </w:rPr>
        <w:t>there</w:t>
      </w:r>
      <w:r w:rsidR="00A66DCE">
        <w:rPr>
          <w:rFonts w:ascii="Times New Roman" w:hAnsi="Times New Roman" w:cs="Times New Roman"/>
          <w:sz w:val="24"/>
          <w:szCs w:val="24"/>
        </w:rPr>
        <w:t xml:space="preserve"> also</w:t>
      </w:r>
      <w:r w:rsidR="00365B4B">
        <w:rPr>
          <w:rFonts w:ascii="Times New Roman" w:hAnsi="Times New Roman" w:cs="Times New Roman"/>
          <w:sz w:val="24"/>
          <w:szCs w:val="24"/>
        </w:rPr>
        <w:t xml:space="preserve"> </w:t>
      </w:r>
      <w:r w:rsidR="006C141C">
        <w:rPr>
          <w:rFonts w:ascii="Times New Roman" w:hAnsi="Times New Roman" w:cs="Times New Roman"/>
          <w:sz w:val="24"/>
          <w:szCs w:val="24"/>
        </w:rPr>
        <w:t xml:space="preserve">is a </w:t>
      </w:r>
      <w:r w:rsidR="00365B4B">
        <w:rPr>
          <w:rFonts w:ascii="Times New Roman" w:hAnsi="Times New Roman" w:cs="Times New Roman"/>
          <w:sz w:val="24"/>
          <w:szCs w:val="24"/>
        </w:rPr>
        <w:t xml:space="preserve">significant </w:t>
      </w:r>
      <w:r w:rsidR="004204F4">
        <w:rPr>
          <w:rFonts w:ascii="Times New Roman" w:hAnsi="Times New Roman" w:cs="Times New Roman"/>
          <w:sz w:val="24"/>
          <w:szCs w:val="24"/>
        </w:rPr>
        <w:t xml:space="preserve">shift to </w:t>
      </w:r>
      <w:r w:rsidR="00365B4B">
        <w:rPr>
          <w:rFonts w:ascii="Times New Roman" w:hAnsi="Times New Roman" w:cs="Times New Roman"/>
          <w:sz w:val="24"/>
          <w:szCs w:val="24"/>
        </w:rPr>
        <w:t xml:space="preserve">agriculture </w:t>
      </w:r>
      <w:r w:rsidR="004204F4">
        <w:rPr>
          <w:rFonts w:ascii="Times New Roman" w:hAnsi="Times New Roman" w:cs="Times New Roman"/>
          <w:sz w:val="24"/>
          <w:szCs w:val="24"/>
        </w:rPr>
        <w:t xml:space="preserve">work </w:t>
      </w:r>
      <w:r w:rsidR="00365B4B">
        <w:rPr>
          <w:rFonts w:ascii="Times New Roman" w:hAnsi="Times New Roman" w:cs="Times New Roman"/>
          <w:sz w:val="24"/>
          <w:szCs w:val="24"/>
        </w:rPr>
        <w:t xml:space="preserve">after the first lockdown: </w:t>
      </w:r>
      <w:r w:rsidR="00AF0B19">
        <w:rPr>
          <w:rFonts w:ascii="Times New Roman" w:hAnsi="Times New Roman" w:cs="Times New Roman"/>
          <w:sz w:val="24"/>
          <w:szCs w:val="24"/>
        </w:rPr>
        <w:t>the relative risk of working in agriculture is 3.86 times higher than the relative risk of working in</w:t>
      </w:r>
      <w:r w:rsidR="00826221">
        <w:rPr>
          <w:rFonts w:ascii="Times New Roman" w:hAnsi="Times New Roman" w:cs="Times New Roman"/>
          <w:sz w:val="24"/>
          <w:szCs w:val="24"/>
        </w:rPr>
        <w:t xml:space="preserve"> the</w:t>
      </w:r>
      <w:r w:rsidR="00AF0B19">
        <w:rPr>
          <w:rFonts w:ascii="Times New Roman" w:hAnsi="Times New Roman" w:cs="Times New Roman"/>
          <w:sz w:val="24"/>
          <w:szCs w:val="24"/>
        </w:rPr>
        <w:t xml:space="preserve"> non-agricultural sector. </w:t>
      </w:r>
      <w:r w:rsidR="00C85ACD">
        <w:rPr>
          <w:rFonts w:ascii="Times New Roman" w:hAnsi="Times New Roman" w:cs="Times New Roman"/>
          <w:sz w:val="24"/>
          <w:szCs w:val="24"/>
        </w:rPr>
        <w:t xml:space="preserve">The results suggest that while more people </w:t>
      </w:r>
      <w:r w:rsidR="00074665">
        <w:rPr>
          <w:rFonts w:ascii="Times New Roman" w:hAnsi="Times New Roman" w:cs="Times New Roman"/>
          <w:sz w:val="24"/>
          <w:szCs w:val="24"/>
        </w:rPr>
        <w:t>become</w:t>
      </w:r>
      <w:r w:rsidR="00C85ACD">
        <w:rPr>
          <w:rFonts w:ascii="Times New Roman" w:hAnsi="Times New Roman" w:cs="Times New Roman"/>
          <w:sz w:val="24"/>
          <w:szCs w:val="24"/>
        </w:rPr>
        <w:t xml:space="preserve"> unemployed, there is also a significant switch to agricultural work </w:t>
      </w:r>
      <w:r w:rsidR="004204F4">
        <w:rPr>
          <w:rFonts w:ascii="Times New Roman" w:hAnsi="Times New Roman" w:cs="Times New Roman"/>
          <w:sz w:val="24"/>
          <w:szCs w:val="24"/>
        </w:rPr>
        <w:t xml:space="preserve">to cope with the effects of </w:t>
      </w:r>
      <w:r w:rsidR="00C85ACD">
        <w:rPr>
          <w:rFonts w:ascii="Times New Roman" w:hAnsi="Times New Roman" w:cs="Times New Roman"/>
          <w:sz w:val="24"/>
          <w:szCs w:val="24"/>
        </w:rPr>
        <w:t>the first lockdown.</w:t>
      </w:r>
      <w:r w:rsidR="00DF02F6" w:rsidRPr="00CA5E80">
        <w:rPr>
          <w:rStyle w:val="FootnoteReference"/>
          <w:rPrChange w:id="1024" w:author="Portner, Claus" w:date="2022-10-17T14:46:00Z">
            <w:rPr>
              <w:rStyle w:val="FootnoteReference"/>
              <w:rFonts w:ascii="Times New Roman" w:hAnsi="Times New Roman" w:cs="Times New Roman"/>
              <w:sz w:val="24"/>
              <w:szCs w:val="24"/>
            </w:rPr>
          </w:rPrChange>
        </w:rPr>
        <w:footnoteReference w:id="14"/>
      </w:r>
      <w:r w:rsidR="00C85ACD">
        <w:rPr>
          <w:rFonts w:ascii="Times New Roman" w:hAnsi="Times New Roman" w:cs="Times New Roman"/>
          <w:sz w:val="24"/>
          <w:szCs w:val="24"/>
        </w:rPr>
        <w:t xml:space="preserve"> </w:t>
      </w:r>
      <w:r w:rsidR="00805957">
        <w:rPr>
          <w:rFonts w:ascii="Times New Roman" w:hAnsi="Times New Roman" w:cs="Times New Roman"/>
          <w:sz w:val="24"/>
          <w:szCs w:val="24"/>
        </w:rPr>
        <w:t xml:space="preserve">While the magnitude of the relative risk </w:t>
      </w:r>
      <w:r w:rsidR="00C85ACD">
        <w:rPr>
          <w:rFonts w:ascii="Times New Roman" w:hAnsi="Times New Roman" w:cs="Times New Roman"/>
          <w:sz w:val="24"/>
          <w:szCs w:val="24"/>
        </w:rPr>
        <w:t xml:space="preserve">for unemployment </w:t>
      </w:r>
      <w:r w:rsidR="00805957">
        <w:rPr>
          <w:rFonts w:ascii="Times New Roman" w:hAnsi="Times New Roman" w:cs="Times New Roman"/>
          <w:sz w:val="24"/>
          <w:szCs w:val="24"/>
        </w:rPr>
        <w:t xml:space="preserve">declined </w:t>
      </w:r>
      <w:r w:rsidR="00C85ACD">
        <w:rPr>
          <w:rFonts w:ascii="Times New Roman" w:hAnsi="Times New Roman" w:cs="Times New Roman"/>
          <w:sz w:val="24"/>
          <w:szCs w:val="24"/>
        </w:rPr>
        <w:t xml:space="preserve">to </w:t>
      </w:r>
      <w:r w:rsidR="00805957">
        <w:rPr>
          <w:rFonts w:ascii="Times New Roman" w:hAnsi="Times New Roman" w:cs="Times New Roman"/>
          <w:sz w:val="24"/>
          <w:szCs w:val="24"/>
        </w:rPr>
        <w:t xml:space="preserve">2.8 times, the </w:t>
      </w:r>
      <w:r w:rsidR="00773824">
        <w:rPr>
          <w:rFonts w:ascii="Times New Roman" w:hAnsi="Times New Roman" w:cs="Times New Roman"/>
          <w:sz w:val="24"/>
          <w:szCs w:val="24"/>
        </w:rPr>
        <w:t>strong effect</w:t>
      </w:r>
      <w:r w:rsidR="00805957">
        <w:rPr>
          <w:rFonts w:ascii="Times New Roman" w:hAnsi="Times New Roman" w:cs="Times New Roman"/>
          <w:sz w:val="24"/>
          <w:szCs w:val="24"/>
        </w:rPr>
        <w:t xml:space="preserve"> of working in agriculture</w:t>
      </w:r>
      <w:r w:rsidR="00773824">
        <w:rPr>
          <w:rFonts w:ascii="Times New Roman" w:hAnsi="Times New Roman" w:cs="Times New Roman"/>
          <w:sz w:val="24"/>
          <w:szCs w:val="24"/>
        </w:rPr>
        <w:t xml:space="preserve"> </w:t>
      </w:r>
      <w:r w:rsidR="003A3286">
        <w:rPr>
          <w:rFonts w:ascii="Times New Roman" w:hAnsi="Times New Roman" w:cs="Times New Roman"/>
          <w:sz w:val="24"/>
          <w:szCs w:val="24"/>
        </w:rPr>
        <w:t>persisted in the medium run</w:t>
      </w:r>
      <w:r w:rsidR="00D32DBD">
        <w:rPr>
          <w:rFonts w:ascii="Times New Roman" w:hAnsi="Times New Roman" w:cs="Times New Roman"/>
          <w:sz w:val="24"/>
          <w:szCs w:val="24"/>
        </w:rPr>
        <w:t xml:space="preserve">, suggesting </w:t>
      </w:r>
      <w:r w:rsidR="00821A2D">
        <w:rPr>
          <w:rFonts w:ascii="Times New Roman" w:hAnsi="Times New Roman" w:cs="Times New Roman"/>
          <w:sz w:val="24"/>
          <w:szCs w:val="24"/>
        </w:rPr>
        <w:t xml:space="preserve">that people did not immediately shift back to non-agricultural work after the end of the first lockdown. </w:t>
      </w:r>
    </w:p>
    <w:p w14:paraId="1C2BFF45" w14:textId="35D2F149" w:rsidR="00656088" w:rsidRDefault="006B39BD" w:rsidP="00CA6C3E">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However, we do not find </w:t>
      </w:r>
      <w:r w:rsidR="008A7CC8">
        <w:rPr>
          <w:rFonts w:ascii="Times New Roman" w:hAnsi="Times New Roman" w:cs="Times New Roman"/>
          <w:sz w:val="24"/>
          <w:szCs w:val="24"/>
        </w:rPr>
        <w:t xml:space="preserve">a </w:t>
      </w:r>
      <w:r w:rsidR="00C043F3">
        <w:rPr>
          <w:rFonts w:ascii="Times New Roman" w:hAnsi="Times New Roman" w:cs="Times New Roman"/>
          <w:sz w:val="24"/>
          <w:szCs w:val="24"/>
        </w:rPr>
        <w:t>higher likelihood of</w:t>
      </w:r>
      <w:r>
        <w:rPr>
          <w:rFonts w:ascii="Times New Roman" w:hAnsi="Times New Roman" w:cs="Times New Roman"/>
          <w:sz w:val="24"/>
          <w:szCs w:val="24"/>
        </w:rPr>
        <w:t xml:space="preserve"> agricultural work </w:t>
      </w:r>
      <w:r w:rsidR="00E0020E">
        <w:rPr>
          <w:rFonts w:ascii="Times New Roman" w:hAnsi="Times New Roman" w:cs="Times New Roman"/>
          <w:sz w:val="24"/>
          <w:szCs w:val="24"/>
        </w:rPr>
        <w:t>in the medium</w:t>
      </w:r>
      <w:r w:rsidR="007A052E">
        <w:rPr>
          <w:rFonts w:ascii="Times New Roman" w:hAnsi="Times New Roman" w:cs="Times New Roman"/>
          <w:sz w:val="24"/>
          <w:szCs w:val="24"/>
        </w:rPr>
        <w:t xml:space="preserve"> </w:t>
      </w:r>
      <w:r w:rsidR="00E0020E">
        <w:rPr>
          <w:rFonts w:ascii="Times New Roman" w:hAnsi="Times New Roman" w:cs="Times New Roman"/>
          <w:sz w:val="24"/>
          <w:szCs w:val="24"/>
        </w:rPr>
        <w:t xml:space="preserve">run following </w:t>
      </w:r>
      <w:r>
        <w:rPr>
          <w:rFonts w:ascii="Times New Roman" w:hAnsi="Times New Roman" w:cs="Times New Roman"/>
          <w:sz w:val="24"/>
          <w:szCs w:val="24"/>
        </w:rPr>
        <w:t xml:space="preserve">the second lockdown compared to </w:t>
      </w:r>
      <w:r w:rsidR="00E0020E">
        <w:rPr>
          <w:rFonts w:ascii="Times New Roman" w:hAnsi="Times New Roman" w:cs="Times New Roman"/>
          <w:sz w:val="24"/>
          <w:szCs w:val="24"/>
        </w:rPr>
        <w:t xml:space="preserve">the </w:t>
      </w:r>
      <w:r>
        <w:rPr>
          <w:rFonts w:ascii="Times New Roman" w:hAnsi="Times New Roman" w:cs="Times New Roman"/>
          <w:sz w:val="24"/>
          <w:szCs w:val="24"/>
        </w:rPr>
        <w:t>non-lockdown periods</w:t>
      </w:r>
      <w:r w:rsidR="007A052E">
        <w:rPr>
          <w:rFonts w:ascii="Times New Roman" w:hAnsi="Times New Roman" w:cs="Times New Roman"/>
          <w:sz w:val="24"/>
          <w:szCs w:val="24"/>
        </w:rPr>
        <w:t xml:space="preserve">, </w:t>
      </w:r>
      <w:r w:rsidR="008E4B53">
        <w:rPr>
          <w:rFonts w:ascii="Times New Roman" w:hAnsi="Times New Roman" w:cs="Times New Roman"/>
          <w:sz w:val="24"/>
          <w:szCs w:val="24"/>
        </w:rPr>
        <w:t xml:space="preserve">likely because </w:t>
      </w:r>
      <w:r w:rsidR="00A16633">
        <w:rPr>
          <w:rFonts w:ascii="Times New Roman" w:hAnsi="Times New Roman" w:cs="Times New Roman"/>
          <w:sz w:val="24"/>
          <w:szCs w:val="24"/>
        </w:rPr>
        <w:t>the concurrent drought negatively affected the agricultural labor market. Th</w:t>
      </w:r>
      <w:r w:rsidR="007A052E">
        <w:rPr>
          <w:rFonts w:ascii="Times New Roman" w:hAnsi="Times New Roman" w:cs="Times New Roman"/>
          <w:sz w:val="24"/>
          <w:szCs w:val="24"/>
        </w:rPr>
        <w:t>e</w:t>
      </w:r>
      <w:r w:rsidR="00A16633">
        <w:rPr>
          <w:rFonts w:ascii="Times New Roman" w:hAnsi="Times New Roman" w:cs="Times New Roman"/>
          <w:sz w:val="24"/>
          <w:szCs w:val="24"/>
        </w:rPr>
        <w:t xml:space="preserve"> lack of opportunities in the agricultural sector may also explain why individuals </w:t>
      </w:r>
      <w:r w:rsidR="00C043F3">
        <w:rPr>
          <w:rFonts w:ascii="Times New Roman" w:hAnsi="Times New Roman" w:cs="Times New Roman"/>
          <w:sz w:val="24"/>
          <w:szCs w:val="24"/>
        </w:rPr>
        <w:t xml:space="preserve">were </w:t>
      </w:r>
      <w:r w:rsidR="00A16633">
        <w:rPr>
          <w:rFonts w:ascii="Times New Roman" w:hAnsi="Times New Roman" w:cs="Times New Roman"/>
          <w:sz w:val="24"/>
          <w:szCs w:val="24"/>
        </w:rPr>
        <w:t xml:space="preserve">likely to remain at the same job after the second lockdown (results from column 3). </w:t>
      </w:r>
      <w:r w:rsidR="00C043F3">
        <w:rPr>
          <w:rFonts w:ascii="Times New Roman" w:hAnsi="Times New Roman" w:cs="Times New Roman"/>
          <w:sz w:val="24"/>
          <w:szCs w:val="24"/>
        </w:rPr>
        <w:t xml:space="preserve">Overall, these results suggest that while individuals were able to join </w:t>
      </w:r>
      <w:r w:rsidR="00CE71A9">
        <w:rPr>
          <w:rFonts w:ascii="Times New Roman" w:hAnsi="Times New Roman" w:cs="Times New Roman"/>
          <w:sz w:val="24"/>
          <w:szCs w:val="24"/>
        </w:rPr>
        <w:t xml:space="preserve">the </w:t>
      </w:r>
      <w:r w:rsidR="00C043F3">
        <w:rPr>
          <w:rFonts w:ascii="Times New Roman" w:hAnsi="Times New Roman" w:cs="Times New Roman"/>
          <w:sz w:val="24"/>
          <w:szCs w:val="24"/>
        </w:rPr>
        <w:t>agricultural sector to cope with the effects of the first lockdown, the negative impact of the drought on agricultur</w:t>
      </w:r>
      <w:r w:rsidR="00092ADA">
        <w:rPr>
          <w:rFonts w:ascii="Times New Roman" w:hAnsi="Times New Roman" w:cs="Times New Roman"/>
          <w:sz w:val="24"/>
          <w:szCs w:val="24"/>
        </w:rPr>
        <w:t>e</w:t>
      </w:r>
      <w:r w:rsidR="00C043F3">
        <w:rPr>
          <w:rFonts w:ascii="Times New Roman" w:hAnsi="Times New Roman" w:cs="Times New Roman"/>
          <w:sz w:val="24"/>
          <w:szCs w:val="24"/>
        </w:rPr>
        <w:t xml:space="preserve"> meant that </w:t>
      </w:r>
      <w:r w:rsidR="00CE71A9">
        <w:rPr>
          <w:rFonts w:ascii="Times New Roman" w:hAnsi="Times New Roman" w:cs="Times New Roman"/>
          <w:sz w:val="24"/>
          <w:szCs w:val="24"/>
        </w:rPr>
        <w:t xml:space="preserve">this </w:t>
      </w:r>
      <w:r w:rsidR="00C043F3">
        <w:rPr>
          <w:rFonts w:ascii="Times New Roman" w:hAnsi="Times New Roman" w:cs="Times New Roman"/>
          <w:sz w:val="24"/>
          <w:szCs w:val="24"/>
        </w:rPr>
        <w:t>was a</w:t>
      </w:r>
      <w:r w:rsidR="00CE71A9">
        <w:rPr>
          <w:rFonts w:ascii="Times New Roman" w:hAnsi="Times New Roman" w:cs="Times New Roman"/>
          <w:sz w:val="24"/>
          <w:szCs w:val="24"/>
        </w:rPr>
        <w:t xml:space="preserve"> less attractive</w:t>
      </w:r>
      <w:r w:rsidR="00C043F3">
        <w:rPr>
          <w:rFonts w:ascii="Times New Roman" w:hAnsi="Times New Roman" w:cs="Times New Roman"/>
          <w:sz w:val="24"/>
          <w:szCs w:val="24"/>
        </w:rPr>
        <w:t xml:space="preserve"> coping mechanism during the second lockdown. </w:t>
      </w:r>
    </w:p>
    <w:p w14:paraId="700EBF51" w14:textId="45FF62F3" w:rsidR="00EE1114" w:rsidRDefault="00EE1114" w:rsidP="00EE1114">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4.3 Impact on Income </w:t>
      </w:r>
    </w:p>
    <w:p w14:paraId="00A14F4F" w14:textId="18842676" w:rsidR="00881777" w:rsidRDefault="00EE1114" w:rsidP="00D879FF">
      <w:pPr>
        <w:spacing w:line="480" w:lineRule="auto"/>
        <w:ind w:firstLine="540"/>
        <w:jc w:val="both"/>
        <w:rPr>
          <w:rFonts w:ascii="Times New Roman" w:hAnsi="Times New Roman" w:cs="Times New Roman"/>
          <w:sz w:val="24"/>
          <w:szCs w:val="24"/>
        </w:rPr>
      </w:pPr>
      <w:moveFromRangeStart w:id="1026" w:author="Portner, Claus" w:date="2022-10-19T09:19:00Z" w:name="move117063587"/>
      <w:moveFrom w:id="1027" w:author="Portner, Claus" w:date="2022-10-19T09:19:00Z">
        <w:r w:rsidDel="00055DFE">
          <w:rPr>
            <w:rFonts w:ascii="Times New Roman" w:hAnsi="Times New Roman" w:cs="Times New Roman"/>
            <w:sz w:val="24"/>
            <w:szCs w:val="24"/>
          </w:rPr>
          <w:lastRenderedPageBreak/>
          <w:t xml:space="preserve">Given we use ordinal variables to represent changes in income at the household level, we have to use a fixed effects model specifically tailored for such variables. Therefore, we use the </w:t>
        </w:r>
        <w:r w:rsidRPr="00FC3087" w:rsidDel="00055DFE">
          <w:rPr>
            <w:rFonts w:ascii="Times New Roman" w:hAnsi="Times New Roman" w:cs="Times New Roman"/>
            <w:i/>
            <w:iCs/>
            <w:sz w:val="24"/>
            <w:szCs w:val="24"/>
          </w:rPr>
          <w:t>conditional fixed effects ordered logistic regression</w:t>
        </w:r>
        <w:r w:rsidDel="00055DFE">
          <w:rPr>
            <w:rFonts w:ascii="Times New Roman" w:hAnsi="Times New Roman" w:cs="Times New Roman"/>
            <w:sz w:val="24"/>
            <w:szCs w:val="24"/>
          </w:rPr>
          <w:t xml:space="preserve">. The typical conditional logit model works by applying a fixed-effects logit model for households that see a change in the dependent variable over time. For the conditional </w:t>
        </w:r>
        <w:r w:rsidRPr="0016650D" w:rsidDel="00055DFE">
          <w:rPr>
            <w:rFonts w:ascii="Times New Roman" w:hAnsi="Times New Roman" w:cs="Times New Roman"/>
            <w:i/>
            <w:iCs/>
            <w:sz w:val="24"/>
            <w:szCs w:val="24"/>
          </w:rPr>
          <w:t>ordered</w:t>
        </w:r>
        <w:r w:rsidDel="00055DFE">
          <w:rPr>
            <w:rFonts w:ascii="Times New Roman" w:hAnsi="Times New Roman" w:cs="Times New Roman"/>
            <w:sz w:val="24"/>
            <w:szCs w:val="24"/>
          </w:rPr>
          <w:t xml:space="preserve"> logit model, the actual values of the dependent variable are irrelevant, instead, greater values should correspond to higher-value outcomes </w:t>
        </w:r>
        <w:r w:rsidDel="00055DFE">
          <w:rPr>
            <w:rFonts w:ascii="Times New Roman" w:hAnsi="Times New Roman" w:cs="Times New Roman"/>
            <w:sz w:val="24"/>
            <w:szCs w:val="24"/>
          </w:rPr>
          <w:fldChar w:fldCharType="begin"/>
        </w:r>
        <w:r w:rsidR="00E86C82" w:rsidDel="00055DFE">
          <w:rPr>
            <w:rFonts w:ascii="Times New Roman" w:hAnsi="Times New Roman" w:cs="Times New Roman"/>
            <w:sz w:val="24"/>
            <w:szCs w:val="24"/>
          </w:rPr>
          <w:instrText xml:space="preserve"> ADDIN ZOTERO_ITEM CSL_CITATION {"citationID":"vGVVWJfH","properties":{"formattedCitation":"(Baetschmann et al., 2015)","plainCitation":"(Baetschmann et al., 2015)","noteIndex":0},"citationItems":[{"id":552,"uris":["http://zotero.org/groups/4758024/items/MRDMBEUZ"],"itemData":{"id":552,"type":"article-journal","abstract":"The paper considers panel data methods for estimating ordered logit models with individual-specific correlated unobserved heterogeneity. We show that a popular approach is inconsistent, whereas some consistent and efficient estimators are available, including minimum distance and generalized method-of-moment estimators. A Monte Carlo study reveals the good properties of an alternative estimator that has not been considered in econometric applications before, is simple to implement and almost as efficient. An illustrative application based on data from the German Socio-Economic Panel confirms the large negative effect of unemployment on life satisfaction that has been found in the previous literature.","container-title":"Journal of the Royal Statistical Society. Series A (Statistics in Society)","ISSN":"0964-1998","issue":"3","note":"publisher: [Wiley, Royal Statistical Society]","page":"685-703","source":"JSTOR","title":"Consistent estimation of the fixed effects ordered logit model","volume":"178","author":[{"family":"Baetschmann","given":"Gregori"},{"family":"Staub","given":"Kevin E."},{"family":"Winkelmann","given":"Rainer"}],"issued":{"date-parts":[["2015"]]}}}],"schema":"https://github.com/citation-style-language/schema/raw/master/csl-citation.json"} </w:instrText>
        </w:r>
        <w:r w:rsidDel="00055DFE">
          <w:rPr>
            <w:rFonts w:ascii="Times New Roman" w:hAnsi="Times New Roman" w:cs="Times New Roman"/>
            <w:sz w:val="24"/>
            <w:szCs w:val="24"/>
          </w:rPr>
          <w:fldChar w:fldCharType="separate"/>
        </w:r>
        <w:r w:rsidRPr="00A10AE1" w:rsidDel="00055DFE">
          <w:rPr>
            <w:rFonts w:ascii="Times New Roman" w:hAnsi="Times New Roman" w:cs="Times New Roman"/>
            <w:sz w:val="24"/>
          </w:rPr>
          <w:t>(Baetschmann et al., 2015)</w:t>
        </w:r>
        <w:r w:rsidDel="00055DFE">
          <w:rPr>
            <w:rFonts w:ascii="Times New Roman" w:hAnsi="Times New Roman" w:cs="Times New Roman"/>
            <w:sz w:val="24"/>
            <w:szCs w:val="24"/>
          </w:rPr>
          <w:fldChar w:fldCharType="end"/>
        </w:r>
        <w:r w:rsidDel="00055DFE">
          <w:rPr>
            <w:rFonts w:ascii="Times New Roman" w:hAnsi="Times New Roman" w:cs="Times New Roman"/>
            <w:sz w:val="24"/>
            <w:szCs w:val="24"/>
          </w:rPr>
          <w:t xml:space="preserve">. Therefore, for our regressions, a positive coefficient for lockdowns represents an increase in household income, a negative coefficient represents a decrease, and a coefficient near 0 would represent income remaining the same. </w:t>
        </w:r>
      </w:moveFrom>
      <w:moveFromRangeEnd w:id="1026"/>
      <w:r>
        <w:rPr>
          <w:rFonts w:ascii="Times New Roman" w:hAnsi="Times New Roman" w:cs="Times New Roman"/>
          <w:sz w:val="24"/>
          <w:szCs w:val="24"/>
        </w:rPr>
        <w:t xml:space="preserve">As shown in Panel </w:t>
      </w:r>
      <w:r w:rsidR="00736FEC">
        <w:rPr>
          <w:rFonts w:ascii="Times New Roman" w:hAnsi="Times New Roman" w:cs="Times New Roman"/>
          <w:sz w:val="24"/>
          <w:szCs w:val="24"/>
        </w:rPr>
        <w:t>B</w:t>
      </w:r>
      <w:r>
        <w:rPr>
          <w:rFonts w:ascii="Times New Roman" w:hAnsi="Times New Roman" w:cs="Times New Roman"/>
          <w:sz w:val="24"/>
          <w:szCs w:val="24"/>
        </w:rPr>
        <w:t xml:space="preserve"> of Table </w:t>
      </w:r>
      <w:r w:rsidR="00736FEC">
        <w:rPr>
          <w:rFonts w:ascii="Times New Roman" w:hAnsi="Times New Roman" w:cs="Times New Roman"/>
          <w:sz w:val="24"/>
          <w:szCs w:val="24"/>
        </w:rPr>
        <w:t>2</w:t>
      </w:r>
      <w:r>
        <w:rPr>
          <w:rFonts w:ascii="Times New Roman" w:hAnsi="Times New Roman" w:cs="Times New Roman"/>
          <w:sz w:val="24"/>
          <w:szCs w:val="24"/>
        </w:rPr>
        <w:t xml:space="preserve">, </w:t>
      </w:r>
      <w:r w:rsidR="00736FEC">
        <w:rPr>
          <w:rFonts w:ascii="Times New Roman" w:hAnsi="Times New Roman" w:cs="Times New Roman"/>
          <w:sz w:val="24"/>
          <w:szCs w:val="24"/>
        </w:rPr>
        <w:t xml:space="preserve">the first </w:t>
      </w:r>
      <w:del w:id="1028" w:author="Portner, Claus" w:date="2022-10-19T09:19:00Z">
        <w:r w:rsidDel="00055DFE">
          <w:rPr>
            <w:rFonts w:ascii="Times New Roman" w:hAnsi="Times New Roman" w:cs="Times New Roman"/>
            <w:sz w:val="24"/>
            <w:szCs w:val="24"/>
          </w:rPr>
          <w:delText>lockdown</w:delText>
        </w:r>
        <w:r w:rsidR="00736FEC" w:rsidDel="00055DFE">
          <w:rPr>
            <w:rFonts w:ascii="Times New Roman" w:hAnsi="Times New Roman" w:cs="Times New Roman"/>
            <w:sz w:val="24"/>
            <w:szCs w:val="24"/>
          </w:rPr>
          <w:delText xml:space="preserve"> </w:delText>
        </w:r>
        <w:r w:rsidDel="00055DFE">
          <w:rPr>
            <w:rFonts w:ascii="Times New Roman" w:hAnsi="Times New Roman" w:cs="Times New Roman"/>
            <w:sz w:val="24"/>
            <w:szCs w:val="24"/>
          </w:rPr>
          <w:delText xml:space="preserve"> </w:delText>
        </w:r>
      </w:del>
      <w:ins w:id="1029" w:author="Portner, Claus" w:date="2022-10-19T09:19:00Z">
        <w:r w:rsidR="00055DFE">
          <w:rPr>
            <w:rFonts w:ascii="Times New Roman" w:hAnsi="Times New Roman" w:cs="Times New Roman"/>
            <w:sz w:val="24"/>
            <w:szCs w:val="24"/>
          </w:rPr>
          <w:t xml:space="preserve">lockdown </w:t>
        </w:r>
      </w:ins>
      <w:r>
        <w:rPr>
          <w:rFonts w:ascii="Times New Roman" w:hAnsi="Times New Roman" w:cs="Times New Roman"/>
          <w:sz w:val="24"/>
          <w:szCs w:val="24"/>
        </w:rPr>
        <w:t>significant</w:t>
      </w:r>
      <w:ins w:id="1030" w:author="Portner, Claus" w:date="2022-10-19T09:19:00Z">
        <w:r w:rsidR="00055DFE">
          <w:rPr>
            <w:rFonts w:ascii="Times New Roman" w:hAnsi="Times New Roman" w:cs="Times New Roman"/>
            <w:sz w:val="24"/>
            <w:szCs w:val="24"/>
          </w:rPr>
          <w:t>ly</w:t>
        </w:r>
      </w:ins>
      <w:r>
        <w:rPr>
          <w:rFonts w:ascii="Times New Roman" w:hAnsi="Times New Roman" w:cs="Times New Roman"/>
          <w:sz w:val="24"/>
          <w:szCs w:val="24"/>
        </w:rPr>
        <w:t xml:space="preserve"> decrease</w:t>
      </w:r>
      <w:r w:rsidR="00736FEC">
        <w:rPr>
          <w:rFonts w:ascii="Times New Roman" w:hAnsi="Times New Roman" w:cs="Times New Roman"/>
          <w:sz w:val="24"/>
          <w:szCs w:val="24"/>
        </w:rPr>
        <w:t>d</w:t>
      </w:r>
      <w:r>
        <w:rPr>
          <w:rFonts w:ascii="Times New Roman" w:hAnsi="Times New Roman" w:cs="Times New Roman"/>
          <w:sz w:val="24"/>
          <w:szCs w:val="24"/>
        </w:rPr>
        <w:t xml:space="preserve"> farm income, non-farm family business income, wage income, and income from assets</w:t>
      </w:r>
      <w:r w:rsidR="00FC2942">
        <w:rPr>
          <w:rFonts w:ascii="Times New Roman" w:hAnsi="Times New Roman" w:cs="Times New Roman"/>
          <w:sz w:val="24"/>
          <w:szCs w:val="24"/>
        </w:rPr>
        <w:t xml:space="preserve">, and the </w:t>
      </w:r>
      <w:r w:rsidR="00736FEC">
        <w:rPr>
          <w:rFonts w:ascii="Times New Roman" w:hAnsi="Times New Roman" w:cs="Times New Roman"/>
          <w:sz w:val="24"/>
          <w:szCs w:val="24"/>
        </w:rPr>
        <w:t>effects persisted in the medium run. These</w:t>
      </w:r>
      <w:r w:rsidR="00FC2942">
        <w:rPr>
          <w:rFonts w:ascii="Times New Roman" w:hAnsi="Times New Roman" w:cs="Times New Roman"/>
          <w:sz w:val="24"/>
          <w:szCs w:val="24"/>
        </w:rPr>
        <w:t xml:space="preserve"> income</w:t>
      </w:r>
      <w:r w:rsidR="00736FEC">
        <w:rPr>
          <w:rFonts w:ascii="Times New Roman" w:hAnsi="Times New Roman" w:cs="Times New Roman"/>
          <w:sz w:val="24"/>
          <w:szCs w:val="24"/>
        </w:rPr>
        <w:t xml:space="preserve"> effects </w:t>
      </w:r>
      <w:r w:rsidR="008827CA">
        <w:rPr>
          <w:rFonts w:ascii="Times New Roman" w:hAnsi="Times New Roman" w:cs="Times New Roman"/>
          <w:sz w:val="24"/>
          <w:szCs w:val="24"/>
        </w:rPr>
        <w:t>are</w:t>
      </w:r>
      <w:r w:rsidR="00736FEC">
        <w:rPr>
          <w:rFonts w:ascii="Times New Roman" w:hAnsi="Times New Roman" w:cs="Times New Roman"/>
          <w:sz w:val="24"/>
          <w:szCs w:val="24"/>
        </w:rPr>
        <w:t xml:space="preserve"> likely</w:t>
      </w:r>
      <w:r w:rsidR="008827CA">
        <w:rPr>
          <w:rFonts w:ascii="Times New Roman" w:hAnsi="Times New Roman" w:cs="Times New Roman"/>
          <w:sz w:val="24"/>
          <w:szCs w:val="24"/>
        </w:rPr>
        <w:t xml:space="preserve"> a major reason for the significant decrease in</w:t>
      </w:r>
      <w:r w:rsidR="00736FEC">
        <w:rPr>
          <w:rFonts w:ascii="Times New Roman" w:hAnsi="Times New Roman" w:cs="Times New Roman"/>
          <w:sz w:val="24"/>
          <w:szCs w:val="24"/>
        </w:rPr>
        <w:t xml:space="preserve"> food insecurity</w:t>
      </w:r>
      <w:r w:rsidR="008827CA">
        <w:rPr>
          <w:rFonts w:ascii="Times New Roman" w:hAnsi="Times New Roman" w:cs="Times New Roman"/>
          <w:sz w:val="24"/>
          <w:szCs w:val="24"/>
        </w:rPr>
        <w:t xml:space="preserve"> from the lockdowns</w:t>
      </w:r>
      <w:r w:rsidR="00736FEC">
        <w:rPr>
          <w:rFonts w:ascii="Times New Roman" w:hAnsi="Times New Roman" w:cs="Times New Roman"/>
          <w:sz w:val="24"/>
          <w:szCs w:val="24"/>
        </w:rPr>
        <w:t xml:space="preserve">. </w:t>
      </w:r>
      <w:r w:rsidR="008827CA">
        <w:rPr>
          <w:rFonts w:ascii="Times New Roman" w:hAnsi="Times New Roman" w:cs="Times New Roman"/>
          <w:sz w:val="24"/>
          <w:szCs w:val="24"/>
        </w:rPr>
        <w:t>As a placebo</w:t>
      </w:r>
      <w:r w:rsidR="005D6218">
        <w:rPr>
          <w:rFonts w:ascii="Times New Roman" w:hAnsi="Times New Roman" w:cs="Times New Roman"/>
          <w:sz w:val="24"/>
          <w:szCs w:val="24"/>
        </w:rPr>
        <w:t>, since</w:t>
      </w:r>
      <w:r w:rsidR="005D6218">
        <w:rPr>
          <w:rFonts w:ascii="Times New Roman" w:hAnsi="Times New Roman" w:cs="Times New Roman"/>
          <w:sz w:val="24"/>
          <w:szCs w:val="24"/>
        </w:rPr>
        <w:t xml:space="preserve"> pension</w:t>
      </w:r>
      <w:r w:rsidR="005D6218">
        <w:rPr>
          <w:rFonts w:ascii="Times New Roman" w:hAnsi="Times New Roman" w:cs="Times New Roman"/>
          <w:sz w:val="24"/>
          <w:szCs w:val="24"/>
        </w:rPr>
        <w:t>s</w:t>
      </w:r>
      <w:r w:rsidR="005D6218">
        <w:rPr>
          <w:rFonts w:ascii="Times New Roman" w:hAnsi="Times New Roman" w:cs="Times New Roman"/>
          <w:sz w:val="24"/>
          <w:szCs w:val="24"/>
        </w:rPr>
        <w:t xml:space="preserve"> </w:t>
      </w:r>
      <w:r w:rsidR="005D6218">
        <w:rPr>
          <w:rFonts w:ascii="Times New Roman" w:hAnsi="Times New Roman" w:cs="Times New Roman"/>
          <w:sz w:val="24"/>
          <w:szCs w:val="24"/>
        </w:rPr>
        <w:t>are</w:t>
      </w:r>
      <w:r w:rsidR="005D6218">
        <w:rPr>
          <w:rFonts w:ascii="Times New Roman" w:hAnsi="Times New Roman" w:cs="Times New Roman"/>
          <w:sz w:val="24"/>
          <w:szCs w:val="24"/>
        </w:rPr>
        <w:t xml:space="preserve"> typically not dependent on the state of the economy and remain steady over time</w:t>
      </w:r>
      <w:r w:rsidR="008827CA">
        <w:rPr>
          <w:rFonts w:ascii="Times New Roman" w:hAnsi="Times New Roman" w:cs="Times New Roman"/>
          <w:sz w:val="24"/>
          <w:szCs w:val="24"/>
        </w:rPr>
        <w:t>, w</w:t>
      </w:r>
      <w:r>
        <w:rPr>
          <w:rFonts w:ascii="Times New Roman" w:hAnsi="Times New Roman" w:cs="Times New Roman"/>
          <w:sz w:val="24"/>
          <w:szCs w:val="24"/>
        </w:rPr>
        <w:t>e also examine the impact on</w:t>
      </w:r>
      <w:r w:rsidR="005D6218">
        <w:rPr>
          <w:rFonts w:ascii="Times New Roman" w:hAnsi="Times New Roman" w:cs="Times New Roman"/>
          <w:sz w:val="24"/>
          <w:szCs w:val="24"/>
        </w:rPr>
        <w:t xml:space="preserve"> pension</w:t>
      </w:r>
      <w:r>
        <w:rPr>
          <w:rFonts w:ascii="Times New Roman" w:hAnsi="Times New Roman" w:cs="Times New Roman"/>
          <w:sz w:val="24"/>
          <w:szCs w:val="24"/>
        </w:rPr>
        <w:t xml:space="preserve"> income</w:t>
      </w:r>
      <w:r w:rsidR="00FD2E41">
        <w:rPr>
          <w:rFonts w:ascii="Times New Roman" w:hAnsi="Times New Roman" w:cs="Times New Roman"/>
          <w:sz w:val="24"/>
          <w:szCs w:val="24"/>
        </w:rPr>
        <w:t>.</w:t>
      </w:r>
      <w:r>
        <w:rPr>
          <w:rFonts w:ascii="Times New Roman" w:hAnsi="Times New Roman" w:cs="Times New Roman"/>
          <w:sz w:val="24"/>
          <w:szCs w:val="24"/>
        </w:rPr>
        <w:t xml:space="preserve"> Not surprisingly, we do not find any changes in pension income during the lockdowns.</w:t>
      </w:r>
      <w:r w:rsidR="00881777" w:rsidRPr="00CA5E80">
        <w:rPr>
          <w:rStyle w:val="FootnoteReference"/>
          <w:rPrChange w:id="1031" w:author="Portner, Claus" w:date="2022-10-17T14:46:00Z">
            <w:rPr>
              <w:rStyle w:val="FootnoteReference"/>
              <w:rFonts w:ascii="Times New Roman" w:hAnsi="Times New Roman" w:cs="Times New Roman"/>
              <w:sz w:val="24"/>
              <w:szCs w:val="24"/>
            </w:rPr>
          </w:rPrChange>
        </w:rPr>
        <w:footnoteReference w:id="15"/>
      </w:r>
      <w:r>
        <w:rPr>
          <w:rFonts w:ascii="Times New Roman" w:hAnsi="Times New Roman" w:cs="Times New Roman"/>
          <w:sz w:val="24"/>
          <w:szCs w:val="24"/>
        </w:rPr>
        <w:t xml:space="preserve"> </w:t>
      </w:r>
    </w:p>
    <w:p w14:paraId="0AAE673E" w14:textId="69F8A190" w:rsidR="00EE1114" w:rsidRPr="008B14D8" w:rsidRDefault="00EE1114" w:rsidP="00EE1114">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4</w:t>
      </w:r>
      <w:r w:rsidRPr="008B14D8">
        <w:rPr>
          <w:rFonts w:ascii="Times New Roman" w:hAnsi="Times New Roman" w:cs="Times New Roman"/>
          <w:i/>
          <w:iCs/>
          <w:sz w:val="24"/>
          <w:szCs w:val="24"/>
        </w:rPr>
        <w:t>.</w:t>
      </w:r>
      <w:r>
        <w:rPr>
          <w:rFonts w:ascii="Times New Roman" w:hAnsi="Times New Roman" w:cs="Times New Roman"/>
          <w:i/>
          <w:iCs/>
          <w:sz w:val="24"/>
          <w:szCs w:val="24"/>
        </w:rPr>
        <w:t>4</w:t>
      </w:r>
      <w:r w:rsidRPr="008B14D8">
        <w:rPr>
          <w:rFonts w:ascii="Times New Roman" w:hAnsi="Times New Roman" w:cs="Times New Roman"/>
          <w:i/>
          <w:iCs/>
          <w:sz w:val="24"/>
          <w:szCs w:val="24"/>
        </w:rPr>
        <w:t xml:space="preserve"> Coping Mechanisms</w:t>
      </w:r>
    </w:p>
    <w:p w14:paraId="5FBB5CEF" w14:textId="1B9DD626" w:rsidR="00EE1114" w:rsidRDefault="00EE1114" w:rsidP="00EE1114">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Given the reductions in</w:t>
      </w:r>
      <w:r w:rsidR="00C96372">
        <w:rPr>
          <w:rFonts w:ascii="Times New Roman" w:hAnsi="Times New Roman" w:cs="Times New Roman"/>
          <w:sz w:val="24"/>
          <w:szCs w:val="24"/>
        </w:rPr>
        <w:t xml:space="preserve"> </w:t>
      </w:r>
      <w:r w:rsidR="00C96372" w:rsidRPr="00C96372">
        <w:rPr>
          <w:rFonts w:ascii="Times New Roman" w:hAnsi="Times New Roman" w:cs="Times New Roman"/>
          <w:sz w:val="24"/>
          <w:szCs w:val="24"/>
        </w:rPr>
        <w:t>household</w:t>
      </w:r>
      <w:r>
        <w:rPr>
          <w:rFonts w:ascii="Times New Roman" w:hAnsi="Times New Roman" w:cs="Times New Roman"/>
          <w:sz w:val="24"/>
          <w:szCs w:val="24"/>
        </w:rPr>
        <w:t xml:space="preserve"> income</w:t>
      </w:r>
      <w:r w:rsidR="007552B5">
        <w:rPr>
          <w:rFonts w:ascii="Times New Roman" w:hAnsi="Times New Roman" w:cs="Times New Roman"/>
          <w:sz w:val="24"/>
          <w:szCs w:val="24"/>
        </w:rPr>
        <w:t xml:space="preserve"> with the lockdowns</w:t>
      </w:r>
      <w:r>
        <w:rPr>
          <w:rFonts w:ascii="Times New Roman" w:hAnsi="Times New Roman" w:cs="Times New Roman"/>
          <w:sz w:val="24"/>
          <w:szCs w:val="24"/>
        </w:rPr>
        <w:t>, we examine</w:t>
      </w:r>
      <w:r w:rsidR="00B66CE3">
        <w:rPr>
          <w:rFonts w:ascii="Times New Roman" w:hAnsi="Times New Roman" w:cs="Times New Roman"/>
          <w:sz w:val="24"/>
          <w:szCs w:val="24"/>
        </w:rPr>
        <w:t xml:space="preserve"> </w:t>
      </w:r>
      <w:r w:rsidR="0027201D">
        <w:rPr>
          <w:rFonts w:ascii="Times New Roman" w:hAnsi="Times New Roman" w:cs="Times New Roman"/>
          <w:sz w:val="24"/>
          <w:szCs w:val="24"/>
        </w:rPr>
        <w:t>a set of</w:t>
      </w:r>
      <w:r w:rsidR="006D6F8D">
        <w:rPr>
          <w:rFonts w:ascii="Times New Roman" w:hAnsi="Times New Roman" w:cs="Times New Roman"/>
          <w:sz w:val="24"/>
          <w:szCs w:val="24"/>
        </w:rPr>
        <w:t xml:space="preserve"> </w:t>
      </w:r>
      <w:r>
        <w:rPr>
          <w:rFonts w:ascii="Times New Roman" w:hAnsi="Times New Roman" w:cs="Times New Roman"/>
          <w:sz w:val="24"/>
          <w:szCs w:val="24"/>
        </w:rPr>
        <w:t>potential</w:t>
      </w:r>
      <w:r w:rsidR="00C96372">
        <w:rPr>
          <w:rFonts w:ascii="Times New Roman" w:hAnsi="Times New Roman" w:cs="Times New Roman"/>
          <w:sz w:val="24"/>
          <w:szCs w:val="24"/>
        </w:rPr>
        <w:t xml:space="preserve"> coping</w:t>
      </w:r>
      <w:r>
        <w:rPr>
          <w:rFonts w:ascii="Times New Roman" w:hAnsi="Times New Roman" w:cs="Times New Roman"/>
          <w:sz w:val="24"/>
          <w:szCs w:val="24"/>
        </w:rPr>
        <w:t xml:space="preserve"> mechanisms </w:t>
      </w:r>
      <w:r w:rsidR="006651B7">
        <w:rPr>
          <w:rFonts w:ascii="Times New Roman" w:hAnsi="Times New Roman" w:cs="Times New Roman"/>
          <w:sz w:val="24"/>
          <w:szCs w:val="24"/>
        </w:rPr>
        <w:t>in Table 3</w:t>
      </w:r>
      <w:r w:rsidR="005A1C7B">
        <w:rPr>
          <w:rFonts w:ascii="Times New Roman" w:hAnsi="Times New Roman" w:cs="Times New Roman"/>
          <w:sz w:val="24"/>
          <w:szCs w:val="24"/>
        </w:rPr>
        <w:t xml:space="preserve"> </w:t>
      </w:r>
      <w:r w:rsidR="005A1C7B">
        <w:rPr>
          <w:rFonts w:ascii="Times New Roman" w:hAnsi="Times New Roman" w:cs="Times New Roman"/>
          <w:sz w:val="24"/>
          <w:szCs w:val="24"/>
        </w:rPr>
        <w:fldChar w:fldCharType="begin"/>
      </w:r>
      <w:r w:rsidR="00242C8B">
        <w:rPr>
          <w:rFonts w:ascii="Times New Roman" w:hAnsi="Times New Roman" w:cs="Times New Roman"/>
          <w:sz w:val="24"/>
          <w:szCs w:val="24"/>
        </w:rPr>
        <w:instrText xml:space="preserve"> ADDIN ZOTERO_ITEM CSL_CITATION {"citationID":"QT6lyvcB","properties":{"formattedCitation":"(Morduch, 1995; Townsend, 1994)","plainCitation":"(Morduch, 1995; Townsend, 1994)","noteIndex":0},"citationItems":[{"id":1293,"uris":["http://zotero.org/groups/4758024/items/CBQJDCQH"],"itemData":{"id":1293,"type":"article-journal","abstract":"One way that risk-averse households protect consumption levels is to borrow and use insurance mechanisms. Another way, common in low-income economies, is to diversify economic activities and make conservative production and employment choices. Households thus tend toward limiting exposure only to shocks that can be handled with available credit and insurance. Typically, both types of mechanisms are studied independently but much more can be learned by studying them together. First, we obtain a more complete picture of risks, costs, and insurance possibilities. Second, it opens the way to considering biases in standard tests of credit and insurance.","container-title":"Journal of Economic Perspectives","issue":"3","page":"103–114","title":"Income Smoothing and Consumption Smoothing","volume":"9","author":[{"family":"Morduch","given":"Jonathan"}],"issued":{"date-parts":[["1995"]]}}},{"id":1294,"uris":["http://zotero.org/groups/4758024/items/R93H628F"],"itemData":{"id":1294,"type":"article-journal","container-title":"Econometrica","issue":"3","page":"539–591","title":"Risk and Insurance in Village India","volume":"62","author":[{"family":"Townsend","given":"Robert M"}],"issued":{"date-parts":[["1994",5]]}}}],"schema":"https://github.com/citation-style-language/schema/raw/master/csl-citation.json"} </w:instrText>
      </w:r>
      <w:r w:rsidR="005A1C7B">
        <w:rPr>
          <w:rFonts w:ascii="Times New Roman" w:hAnsi="Times New Roman" w:cs="Times New Roman"/>
          <w:sz w:val="24"/>
          <w:szCs w:val="24"/>
        </w:rPr>
        <w:fldChar w:fldCharType="separate"/>
      </w:r>
      <w:r w:rsidR="00242C8B">
        <w:rPr>
          <w:rFonts w:ascii="Times New Roman" w:hAnsi="Times New Roman" w:cs="Times New Roman"/>
          <w:noProof/>
          <w:sz w:val="24"/>
          <w:szCs w:val="24"/>
        </w:rPr>
        <w:t>(Morduch, 1995; Townsend, 1994)</w:t>
      </w:r>
      <w:r w:rsidR="005A1C7B">
        <w:rPr>
          <w:rFonts w:ascii="Times New Roman" w:hAnsi="Times New Roman" w:cs="Times New Roman"/>
          <w:sz w:val="24"/>
          <w:szCs w:val="24"/>
        </w:rPr>
        <w:fldChar w:fldCharType="end"/>
      </w:r>
      <w:r>
        <w:rPr>
          <w:rFonts w:ascii="Times New Roman" w:hAnsi="Times New Roman" w:cs="Times New Roman"/>
          <w:sz w:val="24"/>
          <w:szCs w:val="24"/>
        </w:rPr>
        <w:t xml:space="preserve">. Two </w:t>
      </w:r>
      <w:r w:rsidR="007A56E3">
        <w:rPr>
          <w:rFonts w:ascii="Times New Roman" w:hAnsi="Times New Roman" w:cs="Times New Roman"/>
          <w:sz w:val="24"/>
          <w:szCs w:val="24"/>
        </w:rPr>
        <w:t>possibilities</w:t>
      </w:r>
      <w:r>
        <w:rPr>
          <w:rFonts w:ascii="Times New Roman" w:hAnsi="Times New Roman" w:cs="Times New Roman"/>
          <w:sz w:val="24"/>
          <w:szCs w:val="24"/>
        </w:rPr>
        <w:t xml:space="preserve"> are receiving assistance from family members outside of the household or receiving assistance from institutions. </w:t>
      </w:r>
      <w:r w:rsidR="00E220A9">
        <w:rPr>
          <w:rFonts w:ascii="Times New Roman" w:hAnsi="Times New Roman" w:cs="Times New Roman"/>
          <w:sz w:val="24"/>
          <w:szCs w:val="24"/>
        </w:rPr>
        <w:t>A</w:t>
      </w:r>
      <w:r>
        <w:rPr>
          <w:rFonts w:ascii="Times New Roman" w:hAnsi="Times New Roman" w:cs="Times New Roman"/>
          <w:sz w:val="24"/>
          <w:szCs w:val="24"/>
        </w:rPr>
        <w:t xml:space="preserve">ssistance from </w:t>
      </w:r>
      <w:r w:rsidR="007A56E3">
        <w:rPr>
          <w:rFonts w:ascii="Times New Roman" w:hAnsi="Times New Roman" w:cs="Times New Roman"/>
          <w:sz w:val="24"/>
          <w:szCs w:val="24"/>
        </w:rPr>
        <w:t>both</w:t>
      </w:r>
      <w:r>
        <w:rPr>
          <w:rFonts w:ascii="Times New Roman" w:hAnsi="Times New Roman" w:cs="Times New Roman"/>
          <w:sz w:val="24"/>
          <w:szCs w:val="24"/>
        </w:rPr>
        <w:t xml:space="preserve"> sources </w:t>
      </w:r>
      <w:r w:rsidR="006F052C">
        <w:rPr>
          <w:rFonts w:ascii="Times New Roman" w:hAnsi="Times New Roman" w:cs="Times New Roman"/>
          <w:sz w:val="24"/>
          <w:szCs w:val="24"/>
        </w:rPr>
        <w:t>decreased</w:t>
      </w:r>
      <w:r>
        <w:rPr>
          <w:rFonts w:ascii="Times New Roman" w:hAnsi="Times New Roman" w:cs="Times New Roman"/>
          <w:sz w:val="24"/>
          <w:szCs w:val="24"/>
        </w:rPr>
        <w:t xml:space="preserve"> during the </w:t>
      </w:r>
      <w:r w:rsidR="006869FF">
        <w:rPr>
          <w:rFonts w:ascii="Times New Roman" w:hAnsi="Times New Roman" w:cs="Times New Roman"/>
          <w:sz w:val="24"/>
          <w:szCs w:val="24"/>
        </w:rPr>
        <w:t xml:space="preserve">first </w:t>
      </w:r>
      <w:r>
        <w:rPr>
          <w:rFonts w:ascii="Times New Roman" w:hAnsi="Times New Roman" w:cs="Times New Roman"/>
          <w:sz w:val="24"/>
          <w:szCs w:val="24"/>
        </w:rPr>
        <w:t>lockdown</w:t>
      </w:r>
      <w:r w:rsidR="003E57D8">
        <w:rPr>
          <w:rFonts w:ascii="Times New Roman" w:hAnsi="Times New Roman" w:cs="Times New Roman"/>
          <w:sz w:val="24"/>
          <w:szCs w:val="24"/>
        </w:rPr>
        <w:t xml:space="preserve">, with </w:t>
      </w:r>
      <w:r>
        <w:rPr>
          <w:rFonts w:ascii="Times New Roman" w:hAnsi="Times New Roman" w:cs="Times New Roman"/>
          <w:sz w:val="24"/>
          <w:szCs w:val="24"/>
        </w:rPr>
        <w:t xml:space="preserve">a </w:t>
      </w:r>
      <w:r w:rsidR="00D879FF">
        <w:rPr>
          <w:rFonts w:ascii="Times New Roman" w:hAnsi="Times New Roman" w:cs="Times New Roman"/>
          <w:sz w:val="24"/>
          <w:szCs w:val="24"/>
        </w:rPr>
        <w:t xml:space="preserve">significant </w:t>
      </w:r>
      <w:r>
        <w:rPr>
          <w:rFonts w:ascii="Times New Roman" w:hAnsi="Times New Roman" w:cs="Times New Roman"/>
          <w:sz w:val="24"/>
          <w:szCs w:val="24"/>
        </w:rPr>
        <w:t xml:space="preserve">reduction in assistance from the family within the country, assistance from non-family individuals, and assistance from NGOs. </w:t>
      </w:r>
      <w:r w:rsidR="00FE05BE">
        <w:rPr>
          <w:rFonts w:ascii="Times New Roman" w:hAnsi="Times New Roman" w:cs="Times New Roman"/>
          <w:sz w:val="24"/>
          <w:szCs w:val="24"/>
        </w:rPr>
        <w:t>R</w:t>
      </w:r>
      <w:r w:rsidR="00D879FF">
        <w:rPr>
          <w:rFonts w:ascii="Times New Roman" w:hAnsi="Times New Roman" w:cs="Times New Roman"/>
          <w:sz w:val="24"/>
          <w:szCs w:val="24"/>
        </w:rPr>
        <w:t>emittance</w:t>
      </w:r>
      <w:r w:rsidR="00FE05BE">
        <w:rPr>
          <w:rFonts w:ascii="Times New Roman" w:hAnsi="Times New Roman" w:cs="Times New Roman"/>
          <w:sz w:val="24"/>
          <w:szCs w:val="24"/>
        </w:rPr>
        <w:t>s</w:t>
      </w:r>
      <w:r w:rsidR="00D879FF">
        <w:rPr>
          <w:rFonts w:ascii="Times New Roman" w:hAnsi="Times New Roman" w:cs="Times New Roman"/>
          <w:sz w:val="24"/>
          <w:szCs w:val="24"/>
        </w:rPr>
        <w:t xml:space="preserve"> also </w:t>
      </w:r>
      <w:r w:rsidR="00FE05BE">
        <w:rPr>
          <w:rFonts w:ascii="Times New Roman" w:hAnsi="Times New Roman" w:cs="Times New Roman"/>
          <w:sz w:val="24"/>
          <w:szCs w:val="24"/>
        </w:rPr>
        <w:t>decreased</w:t>
      </w:r>
      <w:r w:rsidR="00D879FF">
        <w:rPr>
          <w:rFonts w:ascii="Times New Roman" w:hAnsi="Times New Roman" w:cs="Times New Roman"/>
          <w:sz w:val="24"/>
          <w:szCs w:val="24"/>
        </w:rPr>
        <w:t>, but the effect is not statistically significant.</w:t>
      </w:r>
      <w:r w:rsidR="00FE31B3">
        <w:rPr>
          <w:rFonts w:ascii="Times New Roman" w:hAnsi="Times New Roman" w:cs="Times New Roman"/>
          <w:sz w:val="24"/>
          <w:szCs w:val="24"/>
        </w:rPr>
        <w:t xml:space="preserve"> The only </w:t>
      </w:r>
      <w:r w:rsidR="00A25BEB">
        <w:rPr>
          <w:rFonts w:ascii="Times New Roman" w:hAnsi="Times New Roman" w:cs="Times New Roman"/>
          <w:sz w:val="24"/>
          <w:szCs w:val="24"/>
        </w:rPr>
        <w:t xml:space="preserve">increase </w:t>
      </w:r>
      <w:r w:rsidR="00FE31B3">
        <w:rPr>
          <w:rFonts w:ascii="Times New Roman" w:hAnsi="Times New Roman" w:cs="Times New Roman"/>
          <w:sz w:val="24"/>
          <w:szCs w:val="24"/>
        </w:rPr>
        <w:t xml:space="preserve">came </w:t>
      </w:r>
      <w:r w:rsidR="00A25BEB">
        <w:rPr>
          <w:rFonts w:ascii="Times New Roman" w:hAnsi="Times New Roman" w:cs="Times New Roman"/>
          <w:sz w:val="24"/>
          <w:szCs w:val="24"/>
        </w:rPr>
        <w:t>in</w:t>
      </w:r>
      <w:r w:rsidR="00FE31B3">
        <w:rPr>
          <w:rFonts w:ascii="Times New Roman" w:hAnsi="Times New Roman" w:cs="Times New Roman"/>
          <w:sz w:val="24"/>
          <w:szCs w:val="24"/>
        </w:rPr>
        <w:t xml:space="preserve"> </w:t>
      </w:r>
      <w:r w:rsidR="00D879FF">
        <w:rPr>
          <w:rFonts w:ascii="Times New Roman" w:hAnsi="Times New Roman" w:cs="Times New Roman"/>
          <w:sz w:val="24"/>
          <w:szCs w:val="24"/>
        </w:rPr>
        <w:t>government assistance</w:t>
      </w:r>
      <w:r w:rsidR="00553B03">
        <w:rPr>
          <w:rFonts w:ascii="Times New Roman" w:hAnsi="Times New Roman" w:cs="Times New Roman"/>
          <w:sz w:val="24"/>
          <w:szCs w:val="24"/>
        </w:rPr>
        <w:t xml:space="preserve">, although the effect is </w:t>
      </w:r>
      <w:r w:rsidR="001C0C0C" w:rsidRPr="001C0C0C">
        <w:rPr>
          <w:rFonts w:ascii="Times New Roman" w:hAnsi="Times New Roman" w:cs="Times New Roman"/>
          <w:sz w:val="24"/>
          <w:szCs w:val="24"/>
        </w:rPr>
        <w:t>statistically insignificant</w:t>
      </w:r>
      <w:r w:rsidR="00D879FF">
        <w:rPr>
          <w:rFonts w:ascii="Times New Roman" w:hAnsi="Times New Roman" w:cs="Times New Roman"/>
          <w:sz w:val="24"/>
          <w:szCs w:val="24"/>
        </w:rPr>
        <w:t xml:space="preserve">. </w:t>
      </w:r>
      <w:r w:rsidR="00506D65">
        <w:rPr>
          <w:rFonts w:ascii="Times New Roman" w:hAnsi="Times New Roman" w:cs="Times New Roman"/>
          <w:sz w:val="24"/>
          <w:szCs w:val="24"/>
        </w:rPr>
        <w:t xml:space="preserve">Hence, </w:t>
      </w:r>
      <w:r w:rsidR="00A52035">
        <w:rPr>
          <w:rFonts w:ascii="Times New Roman" w:hAnsi="Times New Roman" w:cs="Times New Roman"/>
          <w:sz w:val="24"/>
          <w:szCs w:val="24"/>
        </w:rPr>
        <w:t>households' standard coping mechanisms</w:t>
      </w:r>
      <w:r w:rsidR="00506D65">
        <w:rPr>
          <w:rFonts w:ascii="Times New Roman" w:hAnsi="Times New Roman" w:cs="Times New Roman"/>
          <w:sz w:val="24"/>
          <w:szCs w:val="24"/>
        </w:rPr>
        <w:t xml:space="preserve"> </w:t>
      </w:r>
      <w:r w:rsidRPr="00237A2E">
        <w:rPr>
          <w:rFonts w:ascii="Times New Roman" w:hAnsi="Times New Roman" w:cs="Times New Roman"/>
          <w:sz w:val="24"/>
          <w:szCs w:val="24"/>
        </w:rPr>
        <w:t>were unavailable</w:t>
      </w:r>
      <w:r>
        <w:rPr>
          <w:rFonts w:ascii="Times New Roman" w:hAnsi="Times New Roman" w:cs="Times New Roman"/>
          <w:sz w:val="24"/>
          <w:szCs w:val="24"/>
        </w:rPr>
        <w:t xml:space="preserve"> during the lockdowns. </w:t>
      </w:r>
      <w:r w:rsidR="007D656C">
        <w:rPr>
          <w:rFonts w:ascii="Times New Roman" w:hAnsi="Times New Roman" w:cs="Times New Roman"/>
          <w:sz w:val="24"/>
          <w:szCs w:val="24"/>
        </w:rPr>
        <w:t xml:space="preserve">This is in line with </w:t>
      </w:r>
      <w:r w:rsidR="005156F3">
        <w:rPr>
          <w:rFonts w:ascii="Times New Roman" w:hAnsi="Times New Roman" w:cs="Times New Roman"/>
          <w:sz w:val="24"/>
          <w:szCs w:val="24"/>
        </w:rPr>
        <w:t>the</w:t>
      </w:r>
      <w:r>
        <w:rPr>
          <w:rFonts w:ascii="Times New Roman" w:hAnsi="Times New Roman" w:cs="Times New Roman"/>
          <w:sz w:val="24"/>
          <w:szCs w:val="24"/>
        </w:rPr>
        <w:t xml:space="preserve"> substantial decline in remittances across the world in the second quarter of 2020</w:t>
      </w:r>
      <w:r w:rsidR="008E177D">
        <w:rPr>
          <w:rFonts w:ascii="Times New Roman" w:hAnsi="Times New Roman" w:cs="Times New Roman"/>
          <w:sz w:val="24"/>
          <w:szCs w:val="24"/>
        </w:rPr>
        <w:t>,</w:t>
      </w:r>
      <w:r>
        <w:rPr>
          <w:rFonts w:ascii="Times New Roman" w:hAnsi="Times New Roman" w:cs="Times New Roman"/>
          <w:sz w:val="24"/>
          <w:szCs w:val="24"/>
        </w:rPr>
        <w:t xml:space="preserve"> </w:t>
      </w:r>
      <w:r w:rsidR="007D656C">
        <w:rPr>
          <w:rFonts w:ascii="Times New Roman" w:hAnsi="Times New Roman" w:cs="Times New Roman"/>
          <w:sz w:val="24"/>
          <w:szCs w:val="24"/>
        </w:rPr>
        <w:t>as</w:t>
      </w:r>
      <w:r w:rsidR="007D656C">
        <w:rPr>
          <w:rFonts w:ascii="Times New Roman" w:hAnsi="Times New Roman" w:cs="Times New Roman"/>
          <w:sz w:val="24"/>
          <w:szCs w:val="24"/>
        </w:rPr>
        <w:t xml:space="preserve"> lockdowns </w:t>
      </w:r>
      <w:r w:rsidR="007D656C" w:rsidRPr="00237A2E">
        <w:rPr>
          <w:rFonts w:ascii="Times New Roman" w:hAnsi="Times New Roman" w:cs="Times New Roman"/>
          <w:sz w:val="24"/>
          <w:szCs w:val="24"/>
        </w:rPr>
        <w:t>worldwide led to the closure of workplaces and limited people’s movements</w:t>
      </w:r>
      <w:r>
        <w:rPr>
          <w:rFonts w:ascii="Times New Roman" w:eastAsia="Times New Roman" w:hAnsi="Times New Roman" w:cs="Times New Roman"/>
          <w:sz w:val="24"/>
          <w:szCs w:val="24"/>
        </w:rPr>
        <w:t xml:space="preserve"> </w:t>
      </w:r>
      <w:r>
        <w:rPr>
          <w:rFonts w:ascii="Times New Roman" w:hAnsi="Times New Roman" w:cs="Times New Roman"/>
          <w:sz w:val="24"/>
          <w:szCs w:val="24"/>
        </w:rPr>
        <w:fldChar w:fldCharType="begin"/>
      </w:r>
      <w:r w:rsidR="00E86C82">
        <w:rPr>
          <w:rFonts w:ascii="Times New Roman" w:hAnsi="Times New Roman" w:cs="Times New Roman"/>
          <w:sz w:val="24"/>
          <w:szCs w:val="24"/>
        </w:rPr>
        <w:instrText xml:space="preserve"> ADDIN ZOTERO_ITEM CSL_CITATION {"citationID":"czkkdSKX","properties":{"formattedCitation":"(Cardozo Silva et al., 2022; Guha et al., 2021; Kpodar et al., 2021; Shimizutani &amp; Yamada, 2021; Zhang et al., 2021)","plainCitation":"(Cardozo Silva et al., 2022; Guha et al., 2021; Kpodar et al., 2021; Shimizutani &amp; Yamada, 2021; Zhang et al., 2021)","noteIndex":0},"citationItems":[{"id":600,"uris":["http://zotero.org/groups/4758024/items/93WHJJY2"],"itemData":{"id":600,"type":"article-journal","abstract":"Workers' remittances declined sharply as the COVID-19 pandemic spread in the first half of 2020, rebounding in the second half. This paper analyses the impact of containment and economic support measures on remittances sent to Latin America during 2019–2020 using a gravity model estimated with the Poisson pseudo-maximum likelihood estimator (PPML). Results show that containment measures in receiving countries mainly explain the fall in remittance flows, whereas the effect of economic support measures is not robust. Among the traditional explanatory factors, the business cycle and the real exchange rate in receiving countries explain the subsequent recovery of remittances.","container-title":"Journal of International Development","DOI":"10.1002/jid.3606","ISSN":"0954-1748","issue":"4","note":"publisher: John Wiley and Sons Ltd","page":"803-822","title":"The impact of COVID‐19 government responses on remittances in Latin American countries","volume":"34","author":[{"family":"Cardozo Silva","given":"Adriana R."},{"family":"Diaz Pavez","given":"Luis R."},{"family":"Martínez‐Zarzoso","given":"Inmaculada"},{"family":"Nowak‐Lehmann","given":"Felicitas"}],"issued":{"date-parts":[["2022",5,30]]}}},{"id":576,"uris":["http://zotero.org/groups/4758024/items/PKF8HJIT"],"itemData":{"id":576,"type":"article-journal","abstract":"Present study made an attempt to examine the penalty of joblessness following coronavirus induced lockdown on income and remittances of inter-state migrant labourers from Assam. The primary data for the study were collected through telephonic-based survey of 451 labourers during May–June 2020. The results of this study showed that, on an average, labourers in the study area remained jobless for nearly 2 months and incurred income loss of INR 28,955 thereby failed to send remittances towards their families by an amount of INR 12,215 during the reference period. As per the analysis of covariance the income loss and remittances unsent amount was higher amongst the elderly labourers engaged in professions which remained non-operational during lockdown period. Further, the additional days of joblessness increased their hardship in terms of income and remittances. With coronavirus being more than a health crisis, in short term it is necessary to minimise the loss of life, forwarding social and financial security for the families of migrant labourers and vulnerable sections for extended period of crisis, strategies for supporting agriculture and allied activities, promotion of small and medium-size enterprises, imparting skill training for the unemployed and reverse migrant labourers, financial assistance for self-employment may be helpful. Suitable coordination of monetary and fiscal policy would be helpful for reducing the unemployment heading from the recessionary trend of the economy in the long run.","container-title":"Journal of Public Affairs","DOI":"10.1002/pa.2470","ISSN":"1479-1854","issue":"4","language":"en","note":"_eprint: https://onlinelibrary.wiley.com/doi/pdf/10.1002/pa.2470","page":"e2470","source":"Wiley Online Library","title":"COVID-19 lockdown and penalty of joblessness on income and remittances: A study of inter-state migrant labourers from Assam, India","title-short":"COVID-19 lockdown and penalty of joblessness on income and remittances","volume":"21","author":[{"family":"Guha","given":"Pradyut"},{"family":"Islam","given":"Bodrul"},{"family":"Hussain","given":"Md Aktar"}],"issued":{"date-parts":[["2021"]]}}},{"id":551,"uris":["http://zotero.org/groups/4758024/items/STAV4N6U"],"itemData":{"id":551,"type":"document","abstract":"This paper provides an early assessment of the dynamics and drivers of remittances during the COVID-19 pandemic, using a newly compiled monthly remittance dataset for a sample of 52 countries, of which 16 countries with bilateral remittance data. The paper documents a strong resilience in remittance flows, notwithstanding an unprecedent global recession triggered by the pandemic. Using the local projection approach to estimate the impulse response functions of remittance flows during Jan 2020-Dec 2020, the paper provides evidence that: (i) remittances responded positively to COVID-19 infection rates in migrant home countries, underscoring its role as an important automatic stabilizer; (ii) stricter containment measures have the unintended consequence of dampening remittances; and (iii) a shift from informal to formal remittance channels due to travel restrictions appears to have also played a role in the surge in formal remittances. Lastly, the size of the fiscal stimulus in host countries is positively associated with remittances as the fiscal response cushions the economic impact of the pandemic.","language":"ENG","publisher":"International Monetary Fund","title":"Defying the Odds: Remittances During the COVID-19 Pandemic","title-short":"Defying the Odds","URL":"https://www.imf.org/en/Publications/WP/Issues/2021/07/16/Defying-the-Odds-Remittances-During-the-COVID-19-Pandemic-461321","author":[{"family":"Kpodar","given":"Kangni"},{"family":"Mlachila","given":"Montfort"},{"family":"Quayyum","given":"Saad"},{"family":"Gammadigbe","given":"Vigninou"}],"accessed":{"date-parts":[["2022",8,22]]},"issued":{"date-parts":[["2021"]]}}},{"id":572,"uris":["http://zotero.org/groups/4758024/items/JPXYSFAZ"],"itemData":{"id":572,"type":"article-journal","abstract":"The COVID-19 pandemic is likely to have adverse effects on the economy through damage to migration and remittances. We use a unique monthly household panel dataset that covers the period both before and after the outbreak to examine the impacts of COVID-19 on a variety of household welfare outcomes in Tajikistan, where remittance inflows in recent years have exceeded a quarter of annual GDP. We provide several findings. First, after April 2020, the adverse effects of the pandemic on household welfare were significantly observed and were particularly pronounced in the second quarter of 2020. Second, in contrast to expectation, the pandemic had a sharp but only transitory effect on the stock of migrants working abroad in the spring. Some expected migrants were forced to remain in their home country during the border closures, while some incumbent migrants expecting to return were unable to do so and remained employed in their destination countries. Both departures and returns started to increase again from summer. Employment and remittances of the migrants quickly recovered to levels seen in previous years after a sharp decline in April and May. Third, regression analyses reveal that both migration and remittances have helped to mitigate the adverse economic outcomes at home during the “with-COVID-19” period, suggesting that they served as a form of insurance. Overall, the unfavorable effects of the COVID-19 pandemic were severe and temporary right after the outbreak, but households with migrants were more resilient against the pandemic.","container-title":"PLOS ONE","DOI":"10.1371/journal.pone.0257469","ISSN":"19326203","issue":"9 September","note":"PMID: 34543292\npublisher: Public Library of Science","title":"Resilience against the pandemic: The impact of COVID-19 on migration and household welfare in Tajikistan","volume":"16","author":[{"family":"Shimizutani","given":"Satoshi"},{"family":"Yamada","given":"Eiji"}],"accessed":{"date-parts":[["2022",8,16]]},"issued":{"date-parts":[["2021",9,1]]}}},{"id":596,"uris":["http://zotero.org/groups/4758024/items/ACCUNHRC"],"itemData":{"id":596,"type":"article-journal","abstract":"Chinese migrant workers are very exposed to the shocks caused by the COVID-19 pandemic. Falling remittances adversely affect their families who rely on remittance incomes. The impacts of COVID-19 on migrants a</w:instrText>
      </w:r>
      <w:r w:rsidR="00E86C82" w:rsidRPr="0054519F">
        <w:rPr>
          <w:rFonts w:ascii="Times New Roman" w:hAnsi="Times New Roman" w:cs="Times New Roman"/>
          <w:sz w:val="24"/>
          <w:szCs w:val="24"/>
          <w:lang w:val="da-DK"/>
          <w:rPrChange w:id="1033" w:author="Portner, Claus" w:date="2022-10-12T08:41:00Z">
            <w:rPr>
              <w:rFonts w:ascii="Times New Roman" w:hAnsi="Times New Roman" w:cs="Times New Roman"/>
              <w:sz w:val="24"/>
              <w:szCs w:val="24"/>
            </w:rPr>
          </w:rPrChange>
        </w:rPr>
        <w:instrText xml:space="preserve">nd remittance-receiving households are assessed using a nationally representative household dataset and a microsimulation model. We found about 70 percent of migrant workers lost part of their wage income during the pandemic lockdown period and rural migrants working in small and medium enterprises were affected the most. This led to about 50 percent of remittance-receiving households being affected adversely by falling remittances, and the average decline in such income was more than 45 percent. Nearly 13 percent of pre-pandemic nonpoor remittance-receiving households could fall into poverty, raising the poverty rate among remittance-receiving households by 4 percentage points. Many households that were poor prior to the pandemic became more impoverished. The results indicate that social protection programs targeting vulnerable migrants and their families at home are important.","container-title":"China and World Economy","DOI":"10.1111/cwe.12392","ISSN":"1749124X","issue":"6","note":"publisher: John Wiley and Sons Inc","page":"4-33","title":"The Impacts of COVID-19 on Migrants, Remittances, and Poverty in China: A Microsimulation Analysis","volume":"29","author":[{"family":"Zhang","given":"Yumei"},{"family":"Zhan","given":"Yue"},{"family":"Diao","given":"Xinshen"},{"family":"Chen","given":"Kevin Z."},{"family":"Robinson","given":"Sherman"}],"issued":{"date-parts":[["2021",11,1]]}}}],"schema":"https://github.com/citation-style-language/schema/raw/master/csl-citation.json"} </w:instrText>
      </w:r>
      <w:r>
        <w:rPr>
          <w:rFonts w:ascii="Times New Roman" w:hAnsi="Times New Roman" w:cs="Times New Roman"/>
          <w:sz w:val="24"/>
          <w:szCs w:val="24"/>
        </w:rPr>
        <w:fldChar w:fldCharType="separate"/>
      </w:r>
      <w:r w:rsidRPr="00761EA4">
        <w:rPr>
          <w:rFonts w:ascii="Times New Roman" w:hAnsi="Times New Roman" w:cs="Times New Roman"/>
          <w:sz w:val="24"/>
          <w:lang w:val="da-DK"/>
          <w:rPrChange w:id="1034" w:author="Portner, Claus" w:date="2022-10-12T08:11:00Z">
            <w:rPr>
              <w:rFonts w:ascii="Times New Roman" w:hAnsi="Times New Roman" w:cs="Times New Roman"/>
              <w:sz w:val="24"/>
            </w:rPr>
          </w:rPrChange>
        </w:rPr>
        <w:t>(</w:t>
      </w:r>
      <w:proofErr w:type="spellStart"/>
      <w:r w:rsidRPr="00761EA4">
        <w:rPr>
          <w:rFonts w:ascii="Times New Roman" w:hAnsi="Times New Roman" w:cs="Times New Roman"/>
          <w:sz w:val="24"/>
          <w:lang w:val="da-DK"/>
          <w:rPrChange w:id="1035" w:author="Portner, Claus" w:date="2022-10-12T08:11:00Z">
            <w:rPr>
              <w:rFonts w:ascii="Times New Roman" w:hAnsi="Times New Roman" w:cs="Times New Roman"/>
              <w:sz w:val="24"/>
            </w:rPr>
          </w:rPrChange>
        </w:rPr>
        <w:t>Cardozo</w:t>
      </w:r>
      <w:proofErr w:type="spellEnd"/>
      <w:r w:rsidRPr="00761EA4">
        <w:rPr>
          <w:rFonts w:ascii="Times New Roman" w:hAnsi="Times New Roman" w:cs="Times New Roman"/>
          <w:sz w:val="24"/>
          <w:lang w:val="da-DK"/>
          <w:rPrChange w:id="1036" w:author="Portner, Claus" w:date="2022-10-12T08:11:00Z">
            <w:rPr>
              <w:rFonts w:ascii="Times New Roman" w:hAnsi="Times New Roman" w:cs="Times New Roman"/>
              <w:sz w:val="24"/>
            </w:rPr>
          </w:rPrChange>
        </w:rPr>
        <w:t xml:space="preserve"> Silva et al., 2022; Guha et al., 2021; Kpodar et al., 2021; Shimizutani &amp; Yamada, 2021; Zhang et al., 2021)</w:t>
      </w:r>
      <w:r>
        <w:rPr>
          <w:rFonts w:ascii="Times New Roman" w:hAnsi="Times New Roman" w:cs="Times New Roman"/>
          <w:sz w:val="24"/>
          <w:szCs w:val="24"/>
        </w:rPr>
        <w:fldChar w:fldCharType="end"/>
      </w:r>
      <w:r w:rsidRPr="00761EA4">
        <w:rPr>
          <w:rFonts w:ascii="Times New Roman" w:hAnsi="Times New Roman" w:cs="Times New Roman"/>
          <w:sz w:val="24"/>
          <w:szCs w:val="24"/>
          <w:lang w:val="da-DK"/>
          <w:rPrChange w:id="1037" w:author="Portner, Claus" w:date="2022-10-12T08:11:00Z">
            <w:rPr>
              <w:rFonts w:ascii="Times New Roman" w:hAnsi="Times New Roman" w:cs="Times New Roman"/>
              <w:sz w:val="24"/>
              <w:szCs w:val="24"/>
            </w:rPr>
          </w:rPrChange>
        </w:rPr>
        <w:t xml:space="preserve">. </w:t>
      </w:r>
      <w:r w:rsidR="005D7F61" w:rsidRPr="005D7F61">
        <w:rPr>
          <w:rFonts w:ascii="Times New Roman" w:hAnsi="Times New Roman" w:cs="Times New Roman"/>
          <w:sz w:val="24"/>
          <w:szCs w:val="24"/>
        </w:rPr>
        <w:t xml:space="preserve">The </w:t>
      </w:r>
      <w:r w:rsidR="005D7F61">
        <w:rPr>
          <w:rFonts w:ascii="Times New Roman" w:hAnsi="Times New Roman" w:cs="Times New Roman"/>
          <w:sz w:val="24"/>
          <w:szCs w:val="24"/>
        </w:rPr>
        <w:t xml:space="preserve">failure of these coping mechanisms </w:t>
      </w:r>
      <w:r w:rsidR="00F139E9">
        <w:rPr>
          <w:rFonts w:ascii="Times New Roman" w:hAnsi="Times New Roman" w:cs="Times New Roman"/>
          <w:sz w:val="24"/>
          <w:szCs w:val="24"/>
        </w:rPr>
        <w:t xml:space="preserve">in the face of large reductions in income likely contributed substantially to </w:t>
      </w:r>
      <w:r>
        <w:rPr>
          <w:rFonts w:ascii="Times New Roman" w:hAnsi="Times New Roman" w:cs="Times New Roman"/>
          <w:sz w:val="24"/>
          <w:szCs w:val="24"/>
        </w:rPr>
        <w:t xml:space="preserve">the large effects of lockdowns on food insecurity. </w:t>
      </w:r>
    </w:p>
    <w:p w14:paraId="31E936FF" w14:textId="1C824146" w:rsidR="00EE1114" w:rsidRDefault="00EE1114" w:rsidP="00EE1114">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lastRenderedPageBreak/>
        <w:t>As households fac</w:t>
      </w:r>
      <w:r w:rsidR="00D4635C">
        <w:rPr>
          <w:rFonts w:ascii="Times New Roman" w:hAnsi="Times New Roman" w:cs="Times New Roman"/>
          <w:sz w:val="24"/>
          <w:szCs w:val="24"/>
        </w:rPr>
        <w:t>ed</w:t>
      </w:r>
      <w:r>
        <w:rPr>
          <w:rFonts w:ascii="Times New Roman" w:hAnsi="Times New Roman" w:cs="Times New Roman"/>
          <w:sz w:val="24"/>
          <w:szCs w:val="24"/>
        </w:rPr>
        <w:t xml:space="preserve"> greater food insecurity during lockdowns</w:t>
      </w:r>
      <w:r w:rsidR="00587839">
        <w:rPr>
          <w:rFonts w:ascii="Times New Roman" w:hAnsi="Times New Roman" w:cs="Times New Roman"/>
          <w:sz w:val="24"/>
          <w:szCs w:val="24"/>
        </w:rPr>
        <w:t xml:space="preserve">, </w:t>
      </w:r>
      <w:r w:rsidR="006263CC">
        <w:rPr>
          <w:rFonts w:ascii="Times New Roman" w:hAnsi="Times New Roman" w:cs="Times New Roman"/>
          <w:sz w:val="24"/>
          <w:szCs w:val="24"/>
        </w:rPr>
        <w:t xml:space="preserve">it is possible that, </w:t>
      </w:r>
      <w:r w:rsidR="00E92AAA">
        <w:rPr>
          <w:rFonts w:ascii="Times New Roman" w:hAnsi="Times New Roman" w:cs="Times New Roman"/>
          <w:sz w:val="24"/>
          <w:szCs w:val="24"/>
        </w:rPr>
        <w:t>on the one hand</w:t>
      </w:r>
      <w:r w:rsidR="006263CC">
        <w:rPr>
          <w:rFonts w:ascii="Times New Roman" w:hAnsi="Times New Roman" w:cs="Times New Roman"/>
          <w:sz w:val="24"/>
          <w:szCs w:val="24"/>
        </w:rPr>
        <w:t>, some</w:t>
      </w:r>
      <w:r>
        <w:rPr>
          <w:rFonts w:ascii="Times New Roman" w:hAnsi="Times New Roman" w:cs="Times New Roman"/>
          <w:sz w:val="24"/>
          <w:szCs w:val="24"/>
        </w:rPr>
        <w:t xml:space="preserve"> household members</w:t>
      </w:r>
      <w:r w:rsidR="006263CC">
        <w:rPr>
          <w:rFonts w:ascii="Times New Roman" w:hAnsi="Times New Roman" w:cs="Times New Roman"/>
          <w:sz w:val="24"/>
          <w:szCs w:val="24"/>
        </w:rPr>
        <w:t xml:space="preserve"> left</w:t>
      </w:r>
      <w:r>
        <w:rPr>
          <w:rFonts w:ascii="Times New Roman" w:hAnsi="Times New Roman" w:cs="Times New Roman"/>
          <w:sz w:val="24"/>
          <w:szCs w:val="24"/>
        </w:rPr>
        <w:t xml:space="preserve"> to look for better opportunities. On the other hand, as lockdowns </w:t>
      </w:r>
      <w:r w:rsidR="000D107D">
        <w:rPr>
          <w:rFonts w:ascii="Times New Roman" w:hAnsi="Times New Roman" w:cs="Times New Roman"/>
          <w:sz w:val="24"/>
          <w:szCs w:val="24"/>
        </w:rPr>
        <w:t xml:space="preserve">led </w:t>
      </w:r>
      <w:r>
        <w:rPr>
          <w:rFonts w:ascii="Times New Roman" w:hAnsi="Times New Roman" w:cs="Times New Roman"/>
          <w:sz w:val="24"/>
          <w:szCs w:val="24"/>
        </w:rPr>
        <w:t>to reduc</w:t>
      </w:r>
      <w:r w:rsidR="00CF7D20">
        <w:rPr>
          <w:rFonts w:ascii="Times New Roman" w:hAnsi="Times New Roman" w:cs="Times New Roman"/>
          <w:sz w:val="24"/>
          <w:szCs w:val="24"/>
        </w:rPr>
        <w:t>ed</w:t>
      </w:r>
      <w:r w:rsidR="00BE714F">
        <w:rPr>
          <w:rFonts w:ascii="Times New Roman" w:hAnsi="Times New Roman" w:cs="Times New Roman"/>
          <w:sz w:val="24"/>
          <w:szCs w:val="24"/>
        </w:rPr>
        <w:t xml:space="preserve"> </w:t>
      </w:r>
      <w:r w:rsidR="00BE714F">
        <w:rPr>
          <w:rFonts w:ascii="Times New Roman" w:hAnsi="Times New Roman" w:cs="Times New Roman"/>
          <w:sz w:val="24"/>
          <w:szCs w:val="24"/>
        </w:rPr>
        <w:t>income</w:t>
      </w:r>
      <w:r w:rsidR="00BE714F">
        <w:rPr>
          <w:rFonts w:ascii="Times New Roman" w:hAnsi="Times New Roman" w:cs="Times New Roman"/>
          <w:sz w:val="24"/>
          <w:szCs w:val="24"/>
        </w:rPr>
        <w:t xml:space="preserve"> and</w:t>
      </w:r>
      <w:r w:rsidR="00E92AAA">
        <w:rPr>
          <w:rFonts w:ascii="Times New Roman" w:hAnsi="Times New Roman" w:cs="Times New Roman"/>
          <w:sz w:val="24"/>
          <w:szCs w:val="24"/>
        </w:rPr>
        <w:t xml:space="preserve"> lower</w:t>
      </w:r>
      <w:r w:rsidR="00BE714F">
        <w:rPr>
          <w:rFonts w:ascii="Times New Roman" w:hAnsi="Times New Roman" w:cs="Times New Roman"/>
          <w:sz w:val="24"/>
          <w:szCs w:val="24"/>
        </w:rPr>
        <w:t xml:space="preserve"> availability of</w:t>
      </w:r>
      <w:r>
        <w:rPr>
          <w:rFonts w:ascii="Times New Roman" w:hAnsi="Times New Roman" w:cs="Times New Roman"/>
          <w:sz w:val="24"/>
          <w:szCs w:val="24"/>
        </w:rPr>
        <w:t xml:space="preserve"> work, migrants </w:t>
      </w:r>
      <w:r w:rsidR="00B54D52">
        <w:rPr>
          <w:rFonts w:ascii="Times New Roman" w:hAnsi="Times New Roman" w:cs="Times New Roman"/>
          <w:sz w:val="24"/>
          <w:szCs w:val="24"/>
        </w:rPr>
        <w:t xml:space="preserve">might </w:t>
      </w:r>
      <w:r>
        <w:rPr>
          <w:rFonts w:ascii="Times New Roman" w:hAnsi="Times New Roman" w:cs="Times New Roman"/>
          <w:sz w:val="24"/>
          <w:szCs w:val="24"/>
        </w:rPr>
        <w:t xml:space="preserve">return to their families. </w:t>
      </w:r>
      <w:r w:rsidR="009C155E">
        <w:rPr>
          <w:rFonts w:ascii="Times New Roman" w:hAnsi="Times New Roman" w:cs="Times New Roman"/>
          <w:sz w:val="24"/>
          <w:szCs w:val="24"/>
        </w:rPr>
        <w:t>Panel B of Table 3</w:t>
      </w:r>
      <w:r w:rsidR="00B54D52">
        <w:rPr>
          <w:rFonts w:ascii="Times New Roman" w:hAnsi="Times New Roman" w:cs="Times New Roman"/>
          <w:sz w:val="24"/>
          <w:szCs w:val="24"/>
        </w:rPr>
        <w:t xml:space="preserve"> shows</w:t>
      </w:r>
      <w:r w:rsidR="009C155E">
        <w:rPr>
          <w:rFonts w:ascii="Times New Roman" w:hAnsi="Times New Roman" w:cs="Times New Roman"/>
          <w:sz w:val="24"/>
          <w:szCs w:val="24"/>
        </w:rPr>
        <w:t xml:space="preserve"> </w:t>
      </w:r>
      <w:r>
        <w:rPr>
          <w:rFonts w:ascii="Times New Roman" w:hAnsi="Times New Roman" w:cs="Times New Roman"/>
          <w:sz w:val="24"/>
          <w:szCs w:val="24"/>
        </w:rPr>
        <w:t xml:space="preserve">the impact of lockdowns on the change in the number of household members in each round. We find </w:t>
      </w:r>
      <w:r w:rsidR="0000675E">
        <w:rPr>
          <w:rFonts w:ascii="Times New Roman" w:hAnsi="Times New Roman" w:cs="Times New Roman"/>
          <w:sz w:val="24"/>
          <w:szCs w:val="24"/>
        </w:rPr>
        <w:t xml:space="preserve">an increase in </w:t>
      </w:r>
      <w:r>
        <w:rPr>
          <w:rFonts w:ascii="Times New Roman" w:hAnsi="Times New Roman" w:cs="Times New Roman"/>
          <w:sz w:val="24"/>
          <w:szCs w:val="24"/>
        </w:rPr>
        <w:t xml:space="preserve">household members during </w:t>
      </w:r>
      <w:r w:rsidR="009C155E">
        <w:rPr>
          <w:rFonts w:ascii="Times New Roman" w:hAnsi="Times New Roman" w:cs="Times New Roman"/>
          <w:sz w:val="24"/>
          <w:szCs w:val="24"/>
        </w:rPr>
        <w:t xml:space="preserve">the first </w:t>
      </w:r>
      <w:r>
        <w:rPr>
          <w:rFonts w:ascii="Times New Roman" w:hAnsi="Times New Roman" w:cs="Times New Roman"/>
          <w:sz w:val="24"/>
          <w:szCs w:val="24"/>
        </w:rPr>
        <w:t xml:space="preserve">lockdown (column 1). </w:t>
      </w:r>
      <w:r w:rsidR="00F9314E">
        <w:rPr>
          <w:rFonts w:ascii="Times New Roman" w:hAnsi="Times New Roman" w:cs="Times New Roman"/>
          <w:sz w:val="24"/>
          <w:szCs w:val="24"/>
        </w:rPr>
        <w:t xml:space="preserve">Furthermore, this effect holds </w:t>
      </w:r>
      <w:r>
        <w:rPr>
          <w:rFonts w:ascii="Times New Roman" w:hAnsi="Times New Roman" w:cs="Times New Roman"/>
          <w:sz w:val="24"/>
          <w:szCs w:val="24"/>
        </w:rPr>
        <w:t xml:space="preserve">for adults (column 2) and children (column 3). </w:t>
      </w:r>
      <w:r w:rsidR="00411D0D">
        <w:rPr>
          <w:rFonts w:ascii="Times New Roman" w:hAnsi="Times New Roman" w:cs="Times New Roman"/>
          <w:sz w:val="24"/>
          <w:szCs w:val="24"/>
        </w:rPr>
        <w:t>The positive effect continued in the medium run for total members</w:t>
      </w:r>
      <w:r w:rsidR="00453670">
        <w:rPr>
          <w:rFonts w:ascii="Times New Roman" w:hAnsi="Times New Roman" w:cs="Times New Roman"/>
          <w:sz w:val="24"/>
          <w:szCs w:val="24"/>
        </w:rPr>
        <w:t xml:space="preserve">, </w:t>
      </w:r>
      <w:r w:rsidR="00411D0D">
        <w:rPr>
          <w:rFonts w:ascii="Times New Roman" w:hAnsi="Times New Roman" w:cs="Times New Roman"/>
          <w:sz w:val="24"/>
          <w:szCs w:val="24"/>
        </w:rPr>
        <w:t>although statistically insignificant</w:t>
      </w:r>
      <w:r w:rsidR="00453670">
        <w:rPr>
          <w:rFonts w:ascii="Times New Roman" w:hAnsi="Times New Roman" w:cs="Times New Roman"/>
          <w:sz w:val="24"/>
          <w:szCs w:val="24"/>
        </w:rPr>
        <w:t>,</w:t>
      </w:r>
      <w:r w:rsidR="00411D0D">
        <w:rPr>
          <w:rFonts w:ascii="Times New Roman" w:hAnsi="Times New Roman" w:cs="Times New Roman"/>
          <w:sz w:val="24"/>
          <w:szCs w:val="24"/>
        </w:rPr>
        <w:t xml:space="preserve"> and </w:t>
      </w:r>
      <w:r w:rsidR="00F9314E">
        <w:rPr>
          <w:rFonts w:ascii="Times New Roman" w:hAnsi="Times New Roman" w:cs="Times New Roman"/>
          <w:sz w:val="24"/>
          <w:szCs w:val="24"/>
        </w:rPr>
        <w:t xml:space="preserve">the </w:t>
      </w:r>
      <w:r w:rsidR="00411D0D">
        <w:rPr>
          <w:rFonts w:ascii="Times New Roman" w:hAnsi="Times New Roman" w:cs="Times New Roman"/>
          <w:sz w:val="24"/>
          <w:szCs w:val="24"/>
        </w:rPr>
        <w:t>number of children</w:t>
      </w:r>
      <w:r w:rsidR="00F9314E">
        <w:rPr>
          <w:rFonts w:ascii="Times New Roman" w:hAnsi="Times New Roman" w:cs="Times New Roman"/>
          <w:sz w:val="24"/>
          <w:szCs w:val="24"/>
        </w:rPr>
        <w:t>,</w:t>
      </w:r>
      <w:r w:rsidR="00411D0D">
        <w:rPr>
          <w:rFonts w:ascii="Times New Roman" w:hAnsi="Times New Roman" w:cs="Times New Roman"/>
          <w:sz w:val="24"/>
          <w:szCs w:val="24"/>
        </w:rPr>
        <w:t xml:space="preserve"> but there was a </w:t>
      </w:r>
      <w:r w:rsidR="00E92AAA">
        <w:rPr>
          <w:rFonts w:ascii="Times New Roman" w:hAnsi="Times New Roman" w:cs="Times New Roman"/>
          <w:sz w:val="24"/>
          <w:szCs w:val="24"/>
        </w:rPr>
        <w:t>slight</w:t>
      </w:r>
      <w:r w:rsidR="00411D0D">
        <w:rPr>
          <w:rFonts w:ascii="Times New Roman" w:hAnsi="Times New Roman" w:cs="Times New Roman"/>
          <w:sz w:val="24"/>
          <w:szCs w:val="24"/>
        </w:rPr>
        <w:t xml:space="preserve"> reduction in the number of adults. </w:t>
      </w:r>
      <w:r w:rsidR="002E591F">
        <w:rPr>
          <w:rFonts w:ascii="Times New Roman" w:hAnsi="Times New Roman" w:cs="Times New Roman"/>
          <w:sz w:val="24"/>
          <w:szCs w:val="24"/>
        </w:rPr>
        <w:t xml:space="preserve">In contrast to </w:t>
      </w:r>
      <w:r w:rsidR="000D107D">
        <w:rPr>
          <w:rFonts w:ascii="Times New Roman" w:hAnsi="Times New Roman" w:cs="Times New Roman"/>
          <w:sz w:val="24"/>
          <w:szCs w:val="24"/>
        </w:rPr>
        <w:t xml:space="preserve">the </w:t>
      </w:r>
      <w:r w:rsidR="002E591F">
        <w:rPr>
          <w:rFonts w:ascii="Times New Roman" w:hAnsi="Times New Roman" w:cs="Times New Roman"/>
          <w:sz w:val="24"/>
          <w:szCs w:val="24"/>
        </w:rPr>
        <w:t xml:space="preserve">effects </w:t>
      </w:r>
      <w:r w:rsidR="000D107D">
        <w:rPr>
          <w:rFonts w:ascii="Times New Roman" w:hAnsi="Times New Roman" w:cs="Times New Roman"/>
          <w:sz w:val="24"/>
          <w:szCs w:val="24"/>
        </w:rPr>
        <w:t xml:space="preserve">from </w:t>
      </w:r>
      <w:r w:rsidR="002E591F">
        <w:rPr>
          <w:rFonts w:ascii="Times New Roman" w:hAnsi="Times New Roman" w:cs="Times New Roman"/>
          <w:sz w:val="24"/>
          <w:szCs w:val="24"/>
        </w:rPr>
        <w:t xml:space="preserve">the first lockdown, there were </w:t>
      </w:r>
      <w:r w:rsidR="009C155E">
        <w:rPr>
          <w:rFonts w:ascii="Times New Roman" w:hAnsi="Times New Roman" w:cs="Times New Roman"/>
          <w:sz w:val="24"/>
          <w:szCs w:val="24"/>
        </w:rPr>
        <w:t>larger effect</w:t>
      </w:r>
      <w:r w:rsidR="002E591F">
        <w:rPr>
          <w:rFonts w:ascii="Times New Roman" w:hAnsi="Times New Roman" w:cs="Times New Roman"/>
          <w:sz w:val="24"/>
          <w:szCs w:val="24"/>
        </w:rPr>
        <w:t>s</w:t>
      </w:r>
      <w:r w:rsidR="009C155E">
        <w:rPr>
          <w:rFonts w:ascii="Times New Roman" w:hAnsi="Times New Roman" w:cs="Times New Roman"/>
          <w:sz w:val="24"/>
          <w:szCs w:val="24"/>
        </w:rPr>
        <w:t xml:space="preserve"> in the medium run following the second lockdown.</w:t>
      </w:r>
      <w:r>
        <w:rPr>
          <w:rFonts w:ascii="Times New Roman" w:hAnsi="Times New Roman" w:cs="Times New Roman"/>
          <w:sz w:val="24"/>
          <w:szCs w:val="24"/>
        </w:rPr>
        <w:t xml:space="preserve"> </w:t>
      </w:r>
    </w:p>
    <w:p w14:paraId="5AEFA1A9" w14:textId="015B79DF" w:rsidR="00EE1114" w:rsidRDefault="00EE1114" w:rsidP="00EE1114">
      <w:pPr>
        <w:spacing w:line="480" w:lineRule="auto"/>
        <w:ind w:firstLine="540"/>
        <w:jc w:val="both"/>
        <w:rPr>
          <w:rFonts w:ascii="Times New Roman" w:hAnsi="Times New Roman" w:cs="Times New Roman"/>
          <w:sz w:val="24"/>
          <w:szCs w:val="24"/>
        </w:rPr>
      </w:pPr>
      <w:r w:rsidRPr="00237A2E">
        <w:rPr>
          <w:rFonts w:ascii="Times New Roman" w:hAnsi="Times New Roman" w:cs="Times New Roman"/>
          <w:sz w:val="24"/>
          <w:szCs w:val="24"/>
        </w:rPr>
        <w:t xml:space="preserve">The </w:t>
      </w:r>
      <w:r w:rsidR="00CA4C40">
        <w:rPr>
          <w:rFonts w:ascii="Times New Roman" w:hAnsi="Times New Roman" w:cs="Times New Roman"/>
          <w:sz w:val="24"/>
          <w:szCs w:val="24"/>
        </w:rPr>
        <w:t xml:space="preserve">increase </w:t>
      </w:r>
      <w:r w:rsidRPr="00237A2E">
        <w:rPr>
          <w:rFonts w:ascii="Times New Roman" w:hAnsi="Times New Roman" w:cs="Times New Roman"/>
          <w:sz w:val="24"/>
          <w:szCs w:val="24"/>
        </w:rPr>
        <w:t>in the number of household members</w:t>
      </w:r>
      <w:r>
        <w:rPr>
          <w:rFonts w:ascii="Times New Roman" w:hAnsi="Times New Roman" w:cs="Times New Roman"/>
          <w:sz w:val="24"/>
          <w:szCs w:val="24"/>
        </w:rPr>
        <w:t xml:space="preserve"> raises the question of whether the lockdowns caused an urban-to-rural migration. However, we find no such evidence of lockdown-induced migration in column 4, where we examine the likelihood of living in an urban area</w:t>
      </w:r>
      <w:r w:rsidR="00C62DA0">
        <w:rPr>
          <w:rFonts w:ascii="Times New Roman" w:hAnsi="Times New Roman" w:cs="Times New Roman"/>
          <w:sz w:val="24"/>
          <w:szCs w:val="24"/>
        </w:rPr>
        <w:t>.</w:t>
      </w:r>
      <w:r>
        <w:rPr>
          <w:rFonts w:ascii="Times New Roman" w:hAnsi="Times New Roman" w:cs="Times New Roman"/>
          <w:sz w:val="24"/>
          <w:szCs w:val="24"/>
        </w:rPr>
        <w:t xml:space="preserve"> </w:t>
      </w:r>
    </w:p>
    <w:p w14:paraId="15D1E15D" w14:textId="2A00AAF6" w:rsidR="00EE1114" w:rsidRDefault="00EE1114" w:rsidP="0012457E">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Lastly, </w:t>
      </w:r>
      <w:r w:rsidR="000A30FA">
        <w:rPr>
          <w:rFonts w:ascii="Times New Roman" w:hAnsi="Times New Roman" w:cs="Times New Roman"/>
          <w:sz w:val="24"/>
          <w:szCs w:val="24"/>
        </w:rPr>
        <w:t xml:space="preserve">given the shift to agricultural work, </w:t>
      </w:r>
      <w:bookmarkStart w:id="1038" w:name="_Hlk115728706"/>
      <w:r w:rsidR="000A30FA">
        <w:rPr>
          <w:rFonts w:ascii="Times New Roman" w:hAnsi="Times New Roman" w:cs="Times New Roman"/>
          <w:sz w:val="24"/>
          <w:szCs w:val="24"/>
        </w:rPr>
        <w:t xml:space="preserve">we examine </w:t>
      </w:r>
      <w:r>
        <w:rPr>
          <w:rFonts w:ascii="Times New Roman" w:hAnsi="Times New Roman" w:cs="Times New Roman"/>
          <w:sz w:val="24"/>
          <w:szCs w:val="24"/>
        </w:rPr>
        <w:t xml:space="preserve">whether agricultural households change their agricultural strategy to cope with the lockdowns. </w:t>
      </w:r>
      <w:bookmarkEnd w:id="1038"/>
      <w:r w:rsidR="000A30FA">
        <w:rPr>
          <w:rFonts w:ascii="Times New Roman" w:hAnsi="Times New Roman" w:cs="Times New Roman"/>
          <w:sz w:val="24"/>
          <w:szCs w:val="24"/>
        </w:rPr>
        <w:t xml:space="preserve">We find suggestive evidence that agricultural households changed their farming strategy during the lockdowns, such as changing the farming area and the variety </w:t>
      </w:r>
      <w:r w:rsidR="00C62DA0">
        <w:rPr>
          <w:rFonts w:ascii="Times New Roman" w:hAnsi="Times New Roman" w:cs="Times New Roman"/>
          <w:sz w:val="24"/>
          <w:szCs w:val="24"/>
        </w:rPr>
        <w:t>of</w:t>
      </w:r>
      <w:r w:rsidR="000A30FA">
        <w:rPr>
          <w:rFonts w:ascii="Times New Roman" w:hAnsi="Times New Roman" w:cs="Times New Roman"/>
          <w:sz w:val="24"/>
          <w:szCs w:val="24"/>
        </w:rPr>
        <w:t xml:space="preserve"> crops produced. The details of these results are in Appendix Section A1. </w:t>
      </w:r>
    </w:p>
    <w:p w14:paraId="30921A7B" w14:textId="107D6BBA" w:rsidR="00EE1114" w:rsidRDefault="00EE1114" w:rsidP="00EE1114">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Overall, our results from the coping mechanisms suggest that the households, on average, could not take advantage of outside help, whether it was assistance from family members living outside of the household or assistance from institutions. We find evidence of net migration into the households and a switch to agricultural work, suggest</w:t>
      </w:r>
      <w:r w:rsidR="00C62DA0">
        <w:rPr>
          <w:rFonts w:ascii="Times New Roman" w:hAnsi="Times New Roman" w:cs="Times New Roman"/>
          <w:sz w:val="24"/>
          <w:szCs w:val="24"/>
        </w:rPr>
        <w:t>ing</w:t>
      </w:r>
      <w:r>
        <w:rPr>
          <w:rFonts w:ascii="Times New Roman" w:hAnsi="Times New Roman" w:cs="Times New Roman"/>
          <w:sz w:val="24"/>
          <w:szCs w:val="24"/>
        </w:rPr>
        <w:t xml:space="preserve"> that some household members return to the family for farm work.  </w:t>
      </w:r>
    </w:p>
    <w:p w14:paraId="08747154" w14:textId="6AE1D6BD" w:rsidR="009B3F08" w:rsidRPr="009B3F08" w:rsidRDefault="009B3F08" w:rsidP="009B3F08">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4</w:t>
      </w:r>
      <w:r w:rsidRPr="002974BE">
        <w:rPr>
          <w:rFonts w:ascii="Times New Roman" w:hAnsi="Times New Roman" w:cs="Times New Roman"/>
          <w:i/>
          <w:iCs/>
          <w:sz w:val="24"/>
          <w:szCs w:val="24"/>
        </w:rPr>
        <w:t>.</w:t>
      </w:r>
      <w:r w:rsidR="005643D8">
        <w:rPr>
          <w:rFonts w:ascii="Times New Roman" w:hAnsi="Times New Roman" w:cs="Times New Roman"/>
          <w:i/>
          <w:iCs/>
          <w:sz w:val="24"/>
          <w:szCs w:val="24"/>
        </w:rPr>
        <w:t>5</w:t>
      </w:r>
      <w:r w:rsidRPr="002974BE">
        <w:rPr>
          <w:rFonts w:ascii="Times New Roman" w:hAnsi="Times New Roman" w:cs="Times New Roman"/>
          <w:i/>
          <w:iCs/>
          <w:sz w:val="24"/>
          <w:szCs w:val="24"/>
        </w:rPr>
        <w:t xml:space="preserve"> Agricultural vs. Non-agricultural households</w:t>
      </w:r>
    </w:p>
    <w:p w14:paraId="65F46AEF" w14:textId="43E7134D" w:rsidR="00DD3669" w:rsidRPr="005D45FF" w:rsidRDefault="00CE09D5" w:rsidP="005D45FF">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Given the </w:t>
      </w:r>
      <w:r w:rsidR="0089582A">
        <w:rPr>
          <w:rFonts w:ascii="Times New Roman" w:hAnsi="Times New Roman" w:cs="Times New Roman"/>
          <w:sz w:val="24"/>
          <w:szCs w:val="24"/>
        </w:rPr>
        <w:t xml:space="preserve">increase in agricultural work during the first lockdown, </w:t>
      </w:r>
      <w:r w:rsidR="0031714E">
        <w:rPr>
          <w:rFonts w:ascii="Times New Roman" w:hAnsi="Times New Roman" w:cs="Times New Roman"/>
          <w:sz w:val="24"/>
          <w:szCs w:val="24"/>
        </w:rPr>
        <w:t xml:space="preserve">Table 4 </w:t>
      </w:r>
      <w:r w:rsidR="0089582A">
        <w:rPr>
          <w:rFonts w:ascii="Times New Roman" w:hAnsi="Times New Roman" w:cs="Times New Roman"/>
          <w:sz w:val="24"/>
          <w:szCs w:val="24"/>
        </w:rPr>
        <w:t>examine</w:t>
      </w:r>
      <w:r w:rsidR="0031714E">
        <w:rPr>
          <w:rFonts w:ascii="Times New Roman" w:hAnsi="Times New Roman" w:cs="Times New Roman"/>
          <w:sz w:val="24"/>
          <w:szCs w:val="24"/>
        </w:rPr>
        <w:t>s</w:t>
      </w:r>
      <w:r w:rsidR="0089582A">
        <w:rPr>
          <w:rFonts w:ascii="Times New Roman" w:hAnsi="Times New Roman" w:cs="Times New Roman"/>
          <w:sz w:val="24"/>
          <w:szCs w:val="24"/>
        </w:rPr>
        <w:t xml:space="preserve"> whether agricultural households fared better</w:t>
      </w:r>
      <w:r w:rsidR="00E910F4">
        <w:rPr>
          <w:rFonts w:ascii="Times New Roman" w:hAnsi="Times New Roman" w:cs="Times New Roman"/>
          <w:sz w:val="24"/>
          <w:szCs w:val="24"/>
        </w:rPr>
        <w:t xml:space="preserve"> </w:t>
      </w:r>
      <w:r w:rsidR="0089582A">
        <w:rPr>
          <w:rFonts w:ascii="Times New Roman" w:hAnsi="Times New Roman" w:cs="Times New Roman"/>
          <w:sz w:val="24"/>
          <w:szCs w:val="24"/>
        </w:rPr>
        <w:t xml:space="preserve">than non-agricultural households. </w:t>
      </w:r>
      <w:r w:rsidR="005D45FF">
        <w:rPr>
          <w:rFonts w:ascii="Times New Roman" w:hAnsi="Times New Roman" w:cs="Times New Roman"/>
          <w:sz w:val="24"/>
          <w:szCs w:val="24"/>
        </w:rPr>
        <w:t xml:space="preserve">It is important to note that </w:t>
      </w:r>
      <w:r>
        <w:rPr>
          <w:rFonts w:ascii="Times New Roman" w:hAnsi="Times New Roman" w:cs="Times New Roman"/>
          <w:sz w:val="24"/>
          <w:szCs w:val="24"/>
        </w:rPr>
        <w:t xml:space="preserve">as </w:t>
      </w:r>
      <w:r w:rsidR="005D45FF">
        <w:rPr>
          <w:rFonts w:ascii="Times New Roman" w:hAnsi="Times New Roman" w:cs="Times New Roman"/>
          <w:sz w:val="24"/>
          <w:szCs w:val="24"/>
        </w:rPr>
        <w:t xml:space="preserve">we previously </w:t>
      </w:r>
      <w:r w:rsidR="00BE1E92">
        <w:rPr>
          <w:rFonts w:ascii="Times New Roman" w:hAnsi="Times New Roman" w:cs="Times New Roman"/>
          <w:sz w:val="24"/>
          <w:szCs w:val="24"/>
        </w:rPr>
        <w:t xml:space="preserve">treated whether the </w:t>
      </w:r>
      <w:r w:rsidR="00BE1E92" w:rsidRPr="00BE1E92">
        <w:rPr>
          <w:rFonts w:ascii="Times New Roman" w:hAnsi="Times New Roman" w:cs="Times New Roman"/>
          <w:sz w:val="24"/>
          <w:szCs w:val="24"/>
        </w:rPr>
        <w:t>household</w:t>
      </w:r>
      <w:r w:rsidR="00BE1E92">
        <w:rPr>
          <w:rFonts w:ascii="Times New Roman" w:hAnsi="Times New Roman" w:cs="Times New Roman"/>
          <w:sz w:val="24"/>
          <w:szCs w:val="24"/>
        </w:rPr>
        <w:t xml:space="preserve"> </w:t>
      </w:r>
      <w:r>
        <w:rPr>
          <w:rFonts w:ascii="Times New Roman" w:hAnsi="Times New Roman" w:cs="Times New Roman"/>
          <w:sz w:val="24"/>
          <w:szCs w:val="24"/>
        </w:rPr>
        <w:t>work</w:t>
      </w:r>
      <w:r w:rsidR="00BE1E92">
        <w:rPr>
          <w:rFonts w:ascii="Times New Roman" w:hAnsi="Times New Roman" w:cs="Times New Roman"/>
          <w:sz w:val="24"/>
          <w:szCs w:val="24"/>
        </w:rPr>
        <w:t>s</w:t>
      </w:r>
      <w:r>
        <w:rPr>
          <w:rFonts w:ascii="Times New Roman" w:hAnsi="Times New Roman" w:cs="Times New Roman"/>
          <w:sz w:val="24"/>
          <w:szCs w:val="24"/>
        </w:rPr>
        <w:t xml:space="preserve"> in agriculture </w:t>
      </w:r>
      <w:r w:rsidR="00E54707">
        <w:rPr>
          <w:rFonts w:ascii="Times New Roman" w:hAnsi="Times New Roman" w:cs="Times New Roman"/>
          <w:sz w:val="24"/>
          <w:szCs w:val="24"/>
        </w:rPr>
        <w:t>as</w:t>
      </w:r>
      <w:r w:rsidR="005D45FF">
        <w:rPr>
          <w:rFonts w:ascii="Times New Roman" w:hAnsi="Times New Roman" w:cs="Times New Roman"/>
          <w:sz w:val="24"/>
          <w:szCs w:val="24"/>
        </w:rPr>
        <w:t xml:space="preserve"> a choice variable, these estimations are exploratory</w:t>
      </w:r>
      <w:r w:rsidR="00E569D7">
        <w:rPr>
          <w:rFonts w:ascii="Times New Roman" w:hAnsi="Times New Roman" w:cs="Times New Roman"/>
          <w:sz w:val="24"/>
          <w:szCs w:val="24"/>
        </w:rPr>
        <w:t xml:space="preserve"> rather than causal</w:t>
      </w:r>
      <w:r w:rsidR="005D45FF">
        <w:rPr>
          <w:rFonts w:ascii="Times New Roman" w:hAnsi="Times New Roman" w:cs="Times New Roman"/>
          <w:sz w:val="24"/>
          <w:szCs w:val="24"/>
        </w:rPr>
        <w:t xml:space="preserve">. </w:t>
      </w:r>
      <w:r w:rsidR="00656088">
        <w:rPr>
          <w:rFonts w:ascii="Times New Roman" w:hAnsi="Times New Roman" w:cs="Times New Roman"/>
          <w:sz w:val="24"/>
          <w:szCs w:val="24"/>
        </w:rPr>
        <w:t>As lockdowns affect</w:t>
      </w:r>
      <w:r w:rsidR="0089582A">
        <w:rPr>
          <w:rFonts w:ascii="Times New Roman" w:hAnsi="Times New Roman" w:cs="Times New Roman"/>
          <w:sz w:val="24"/>
          <w:szCs w:val="24"/>
        </w:rPr>
        <w:t>ed</w:t>
      </w:r>
      <w:r w:rsidR="00656088">
        <w:rPr>
          <w:rFonts w:ascii="Times New Roman" w:hAnsi="Times New Roman" w:cs="Times New Roman"/>
          <w:sz w:val="24"/>
          <w:szCs w:val="24"/>
        </w:rPr>
        <w:t xml:space="preserve"> the likelihood of working in agriculture, we interact lockdown</w:t>
      </w:r>
      <w:r w:rsidR="001B2FF6">
        <w:rPr>
          <w:rFonts w:ascii="Times New Roman" w:hAnsi="Times New Roman" w:cs="Times New Roman"/>
          <w:sz w:val="24"/>
          <w:szCs w:val="24"/>
        </w:rPr>
        <w:t xml:space="preserve"> variables</w:t>
      </w:r>
      <w:r w:rsidR="00656088">
        <w:rPr>
          <w:rFonts w:ascii="Times New Roman" w:hAnsi="Times New Roman" w:cs="Times New Roman"/>
          <w:sz w:val="24"/>
          <w:szCs w:val="24"/>
        </w:rPr>
        <w:t xml:space="preserve"> with whether the </w:t>
      </w:r>
      <w:r w:rsidR="001F6428" w:rsidRPr="001F6428">
        <w:rPr>
          <w:rFonts w:ascii="Times New Roman" w:hAnsi="Times New Roman" w:cs="Times New Roman"/>
          <w:sz w:val="24"/>
          <w:szCs w:val="24"/>
        </w:rPr>
        <w:t>household</w:t>
      </w:r>
      <w:r w:rsidR="001F6428">
        <w:rPr>
          <w:rFonts w:ascii="Times New Roman" w:hAnsi="Times New Roman" w:cs="Times New Roman"/>
          <w:sz w:val="24"/>
          <w:szCs w:val="24"/>
        </w:rPr>
        <w:t xml:space="preserve"> was engaged </w:t>
      </w:r>
      <w:r w:rsidR="00656088" w:rsidRPr="00237A2E">
        <w:rPr>
          <w:rFonts w:ascii="Times New Roman" w:hAnsi="Times New Roman" w:cs="Times New Roman"/>
          <w:sz w:val="24"/>
          <w:szCs w:val="24"/>
        </w:rPr>
        <w:t>in agricultur</w:t>
      </w:r>
      <w:r w:rsidR="001F6428">
        <w:rPr>
          <w:rFonts w:ascii="Times New Roman" w:hAnsi="Times New Roman" w:cs="Times New Roman"/>
          <w:sz w:val="24"/>
          <w:szCs w:val="24"/>
        </w:rPr>
        <w:t>al production</w:t>
      </w:r>
      <w:r w:rsidR="00656088" w:rsidRPr="00237A2E">
        <w:rPr>
          <w:rFonts w:ascii="Times New Roman" w:hAnsi="Times New Roman" w:cs="Times New Roman"/>
          <w:sz w:val="24"/>
          <w:szCs w:val="24"/>
        </w:rPr>
        <w:t xml:space="preserve"> in the prior round</w:t>
      </w:r>
      <w:r w:rsidR="00656088">
        <w:rPr>
          <w:rFonts w:ascii="Times New Roman" w:hAnsi="Times New Roman" w:cs="Times New Roman"/>
          <w:sz w:val="24"/>
          <w:szCs w:val="24"/>
        </w:rPr>
        <w:t>.</w:t>
      </w:r>
      <w:r w:rsidR="00656088" w:rsidRPr="00CA5E80">
        <w:rPr>
          <w:rStyle w:val="FootnoteReference"/>
          <w:rPrChange w:id="1039" w:author="Portner, Claus" w:date="2022-10-17T14:46:00Z">
            <w:rPr>
              <w:rStyle w:val="FootnoteReference"/>
              <w:rFonts w:ascii="Times New Roman" w:hAnsi="Times New Roman" w:cs="Times New Roman"/>
              <w:sz w:val="24"/>
              <w:szCs w:val="24"/>
            </w:rPr>
          </w:rPrChange>
        </w:rPr>
        <w:footnoteReference w:id="16"/>
      </w:r>
      <w:r w:rsidR="005D45FF">
        <w:rPr>
          <w:rFonts w:ascii="Times New Roman" w:hAnsi="Times New Roman" w:cs="Times New Roman"/>
          <w:sz w:val="24"/>
          <w:szCs w:val="24"/>
        </w:rPr>
        <w:t xml:space="preserve"> </w:t>
      </w:r>
      <w:r w:rsidR="00656088">
        <w:rPr>
          <w:rFonts w:ascii="Times New Roman" w:hAnsi="Times New Roman" w:cs="Times New Roman"/>
          <w:sz w:val="24"/>
          <w:szCs w:val="24"/>
        </w:rPr>
        <w:t xml:space="preserve">As shown in column </w:t>
      </w:r>
      <w:r w:rsidR="00E910F4">
        <w:rPr>
          <w:rFonts w:ascii="Times New Roman" w:hAnsi="Times New Roman" w:cs="Times New Roman"/>
          <w:sz w:val="24"/>
          <w:szCs w:val="24"/>
        </w:rPr>
        <w:t xml:space="preserve">1 of Table </w:t>
      </w:r>
      <w:r>
        <w:rPr>
          <w:rFonts w:ascii="Times New Roman" w:hAnsi="Times New Roman" w:cs="Times New Roman"/>
          <w:sz w:val="24"/>
          <w:szCs w:val="24"/>
        </w:rPr>
        <w:t>4</w:t>
      </w:r>
      <w:r w:rsidR="00656088">
        <w:rPr>
          <w:rFonts w:ascii="Times New Roman" w:hAnsi="Times New Roman" w:cs="Times New Roman"/>
          <w:sz w:val="24"/>
          <w:szCs w:val="24"/>
        </w:rPr>
        <w:t xml:space="preserve">, </w:t>
      </w:r>
      <w:r w:rsidR="00656088" w:rsidRPr="00237A2E">
        <w:rPr>
          <w:rFonts w:ascii="Times New Roman" w:hAnsi="Times New Roman" w:cs="Times New Roman"/>
          <w:sz w:val="24"/>
          <w:szCs w:val="24"/>
        </w:rPr>
        <w:t xml:space="preserve">agricultural households </w:t>
      </w:r>
      <w:r w:rsidR="00684679">
        <w:rPr>
          <w:rFonts w:ascii="Times New Roman" w:hAnsi="Times New Roman" w:cs="Times New Roman"/>
          <w:sz w:val="24"/>
          <w:szCs w:val="24"/>
        </w:rPr>
        <w:t>we</w:t>
      </w:r>
      <w:r w:rsidR="00656088" w:rsidRPr="00237A2E">
        <w:rPr>
          <w:rFonts w:ascii="Times New Roman" w:hAnsi="Times New Roman" w:cs="Times New Roman"/>
          <w:sz w:val="24"/>
          <w:szCs w:val="24"/>
        </w:rPr>
        <w:t xml:space="preserve">re </w:t>
      </w:r>
      <w:r>
        <w:rPr>
          <w:rFonts w:ascii="Times New Roman" w:hAnsi="Times New Roman" w:cs="Times New Roman"/>
          <w:sz w:val="24"/>
          <w:szCs w:val="24"/>
        </w:rPr>
        <w:t>31</w:t>
      </w:r>
      <w:r w:rsidR="00656088" w:rsidRPr="00237A2E">
        <w:rPr>
          <w:rFonts w:ascii="Times New Roman" w:hAnsi="Times New Roman" w:cs="Times New Roman"/>
          <w:sz w:val="24"/>
          <w:szCs w:val="24"/>
        </w:rPr>
        <w:t xml:space="preserve"> percentage points more likely to work during the </w:t>
      </w:r>
      <w:r>
        <w:rPr>
          <w:rFonts w:ascii="Times New Roman" w:hAnsi="Times New Roman" w:cs="Times New Roman"/>
          <w:sz w:val="24"/>
          <w:szCs w:val="24"/>
        </w:rPr>
        <w:t xml:space="preserve">first lockdown </w:t>
      </w:r>
      <w:r w:rsidR="00656088" w:rsidRPr="00237A2E">
        <w:rPr>
          <w:rFonts w:ascii="Times New Roman" w:hAnsi="Times New Roman" w:cs="Times New Roman"/>
          <w:sz w:val="24"/>
          <w:szCs w:val="24"/>
        </w:rPr>
        <w:t>than</w:t>
      </w:r>
      <w:r w:rsidR="00656088">
        <w:rPr>
          <w:rFonts w:ascii="Times New Roman" w:hAnsi="Times New Roman" w:cs="Times New Roman"/>
          <w:sz w:val="24"/>
          <w:szCs w:val="24"/>
        </w:rPr>
        <w:t xml:space="preserve"> non-agricultural households. </w:t>
      </w:r>
      <w:r w:rsidR="00684679">
        <w:rPr>
          <w:rFonts w:ascii="Times New Roman" w:hAnsi="Times New Roman" w:cs="Times New Roman"/>
          <w:sz w:val="24"/>
          <w:szCs w:val="24"/>
        </w:rPr>
        <w:t>However, t</w:t>
      </w:r>
      <w:r w:rsidR="00E64A3F">
        <w:rPr>
          <w:rFonts w:ascii="Times New Roman" w:hAnsi="Times New Roman" w:cs="Times New Roman"/>
          <w:sz w:val="24"/>
          <w:szCs w:val="24"/>
        </w:rPr>
        <w:t>his difference</w:t>
      </w:r>
      <w:r w:rsidR="0082774F">
        <w:rPr>
          <w:rFonts w:ascii="Times New Roman" w:hAnsi="Times New Roman" w:cs="Times New Roman"/>
          <w:sz w:val="24"/>
          <w:szCs w:val="24"/>
        </w:rPr>
        <w:t xml:space="preserve"> </w:t>
      </w:r>
      <w:r w:rsidR="00E64A3F">
        <w:rPr>
          <w:rFonts w:ascii="Times New Roman" w:hAnsi="Times New Roman" w:cs="Times New Roman"/>
          <w:sz w:val="24"/>
          <w:szCs w:val="24"/>
        </w:rPr>
        <w:t>disappears in the mediu</w:t>
      </w:r>
      <w:r w:rsidR="0082774F">
        <w:rPr>
          <w:rFonts w:ascii="Times New Roman" w:hAnsi="Times New Roman" w:cs="Times New Roman"/>
          <w:sz w:val="24"/>
          <w:szCs w:val="24"/>
        </w:rPr>
        <w:t>m run</w:t>
      </w:r>
      <w:r w:rsidR="00E64A3F">
        <w:rPr>
          <w:rFonts w:ascii="Times New Roman" w:hAnsi="Times New Roman" w:cs="Times New Roman"/>
          <w:sz w:val="24"/>
          <w:szCs w:val="24"/>
        </w:rPr>
        <w:t xml:space="preserve"> </w:t>
      </w:r>
      <w:r w:rsidR="006102C7">
        <w:rPr>
          <w:rFonts w:ascii="Times New Roman" w:hAnsi="Times New Roman" w:cs="Times New Roman"/>
          <w:sz w:val="24"/>
          <w:szCs w:val="24"/>
        </w:rPr>
        <w:t xml:space="preserve">suggesting an improvement in employment conditions. </w:t>
      </w:r>
    </w:p>
    <w:p w14:paraId="74EB8F2D" w14:textId="3423451A" w:rsidR="009A763F" w:rsidRPr="00402008" w:rsidRDefault="009534BD" w:rsidP="00402008">
      <w:pPr>
        <w:spacing w:line="480" w:lineRule="auto"/>
        <w:ind w:firstLine="540"/>
        <w:jc w:val="both"/>
        <w:rPr>
          <w:rFonts w:ascii="Times New Roman" w:hAnsi="Times New Roman" w:cs="Times New Roman"/>
          <w:i/>
          <w:iCs/>
          <w:sz w:val="24"/>
          <w:szCs w:val="24"/>
        </w:rPr>
      </w:pPr>
      <w:r>
        <w:rPr>
          <w:rFonts w:ascii="Times New Roman" w:hAnsi="Times New Roman" w:cs="Times New Roman"/>
          <w:sz w:val="24"/>
          <w:szCs w:val="24"/>
        </w:rPr>
        <w:t>A</w:t>
      </w:r>
      <w:r w:rsidR="00706090">
        <w:rPr>
          <w:rFonts w:ascii="Times New Roman" w:hAnsi="Times New Roman" w:cs="Times New Roman"/>
          <w:sz w:val="24"/>
          <w:szCs w:val="24"/>
        </w:rPr>
        <w:t>gricultural households</w:t>
      </w:r>
      <w:r>
        <w:rPr>
          <w:rFonts w:ascii="Times New Roman" w:hAnsi="Times New Roman" w:cs="Times New Roman"/>
          <w:sz w:val="24"/>
          <w:szCs w:val="24"/>
        </w:rPr>
        <w:t xml:space="preserve"> appeared to</w:t>
      </w:r>
      <w:r w:rsidR="00706090">
        <w:rPr>
          <w:rFonts w:ascii="Times New Roman" w:hAnsi="Times New Roman" w:cs="Times New Roman"/>
          <w:sz w:val="24"/>
          <w:szCs w:val="24"/>
        </w:rPr>
        <w:t xml:space="preserve"> </w:t>
      </w:r>
      <w:r>
        <w:rPr>
          <w:rFonts w:ascii="Times New Roman" w:hAnsi="Times New Roman" w:cs="Times New Roman"/>
          <w:sz w:val="24"/>
          <w:szCs w:val="24"/>
        </w:rPr>
        <w:t>be</w:t>
      </w:r>
      <w:r w:rsidR="009B1CEE">
        <w:rPr>
          <w:rFonts w:ascii="Times New Roman" w:hAnsi="Times New Roman" w:cs="Times New Roman"/>
          <w:sz w:val="24"/>
          <w:szCs w:val="24"/>
        </w:rPr>
        <w:t xml:space="preserve"> more food secure </w:t>
      </w:r>
      <w:r w:rsidR="0057329E">
        <w:rPr>
          <w:rFonts w:ascii="Times New Roman" w:hAnsi="Times New Roman" w:cs="Times New Roman"/>
          <w:sz w:val="24"/>
          <w:szCs w:val="24"/>
        </w:rPr>
        <w:t xml:space="preserve">than non-agricultural households </w:t>
      </w:r>
      <w:r w:rsidR="00094948">
        <w:rPr>
          <w:rFonts w:ascii="Times New Roman" w:hAnsi="Times New Roman" w:cs="Times New Roman"/>
          <w:sz w:val="24"/>
          <w:szCs w:val="24"/>
        </w:rPr>
        <w:t>during the first lockdown</w:t>
      </w:r>
      <w:r w:rsidR="0057329E">
        <w:rPr>
          <w:rFonts w:ascii="Times New Roman" w:hAnsi="Times New Roman" w:cs="Times New Roman"/>
          <w:sz w:val="24"/>
          <w:szCs w:val="24"/>
        </w:rPr>
        <w:t xml:space="preserve">. </w:t>
      </w:r>
      <w:r w:rsidR="00532ED3">
        <w:rPr>
          <w:rFonts w:ascii="Times New Roman" w:hAnsi="Times New Roman" w:cs="Times New Roman"/>
          <w:sz w:val="24"/>
          <w:szCs w:val="24"/>
        </w:rPr>
        <w:t xml:space="preserve">Their likelihood of suffering </w:t>
      </w:r>
      <w:r w:rsidR="00E60488">
        <w:rPr>
          <w:rFonts w:ascii="Times New Roman" w:hAnsi="Times New Roman" w:cs="Times New Roman"/>
          <w:sz w:val="24"/>
          <w:szCs w:val="24"/>
        </w:rPr>
        <w:t>“</w:t>
      </w:r>
      <w:r w:rsidR="00532ED3">
        <w:rPr>
          <w:rFonts w:ascii="Times New Roman" w:hAnsi="Times New Roman" w:cs="Times New Roman"/>
          <w:sz w:val="24"/>
          <w:szCs w:val="24"/>
        </w:rPr>
        <w:t>any</w:t>
      </w:r>
      <w:r w:rsidR="00AB41CB">
        <w:rPr>
          <w:rFonts w:ascii="Times New Roman" w:hAnsi="Times New Roman" w:cs="Times New Roman"/>
          <w:sz w:val="24"/>
          <w:szCs w:val="24"/>
        </w:rPr>
        <w:t xml:space="preserve"> </w:t>
      </w:r>
      <w:r w:rsidR="00532ED3">
        <w:rPr>
          <w:rFonts w:ascii="Times New Roman" w:hAnsi="Times New Roman" w:cs="Times New Roman"/>
          <w:sz w:val="24"/>
          <w:szCs w:val="24"/>
        </w:rPr>
        <w:t>food insecurity</w:t>
      </w:r>
      <w:r w:rsidR="00E60488">
        <w:rPr>
          <w:rFonts w:ascii="Times New Roman" w:hAnsi="Times New Roman" w:cs="Times New Roman"/>
          <w:sz w:val="24"/>
          <w:szCs w:val="24"/>
        </w:rPr>
        <w:t>”</w:t>
      </w:r>
      <w:r w:rsidR="00532ED3">
        <w:rPr>
          <w:rFonts w:ascii="Times New Roman" w:hAnsi="Times New Roman" w:cs="Times New Roman"/>
          <w:sz w:val="24"/>
          <w:szCs w:val="24"/>
        </w:rPr>
        <w:t xml:space="preserve"> </w:t>
      </w:r>
      <w:r w:rsidR="007E3F07">
        <w:rPr>
          <w:rFonts w:ascii="Times New Roman" w:hAnsi="Times New Roman" w:cs="Times New Roman"/>
          <w:sz w:val="24"/>
          <w:szCs w:val="24"/>
        </w:rPr>
        <w:t xml:space="preserve">during lockdowns </w:t>
      </w:r>
      <w:r w:rsidR="00532ED3">
        <w:rPr>
          <w:rFonts w:ascii="Times New Roman" w:hAnsi="Times New Roman" w:cs="Times New Roman"/>
          <w:sz w:val="24"/>
          <w:szCs w:val="24"/>
        </w:rPr>
        <w:t xml:space="preserve">was </w:t>
      </w:r>
      <w:r w:rsidR="00094948">
        <w:rPr>
          <w:rFonts w:ascii="Times New Roman" w:hAnsi="Times New Roman" w:cs="Times New Roman"/>
          <w:sz w:val="24"/>
          <w:szCs w:val="24"/>
        </w:rPr>
        <w:t xml:space="preserve">about 20 </w:t>
      </w:r>
      <w:r w:rsidR="007E3F07">
        <w:rPr>
          <w:rFonts w:ascii="Times New Roman" w:hAnsi="Times New Roman" w:cs="Times New Roman"/>
          <w:sz w:val="24"/>
          <w:szCs w:val="24"/>
        </w:rPr>
        <w:t xml:space="preserve">percentage points lower than non-agricultural households. </w:t>
      </w:r>
      <w:r w:rsidR="000C50DB">
        <w:rPr>
          <w:rFonts w:ascii="Times New Roman" w:hAnsi="Times New Roman" w:cs="Times New Roman"/>
          <w:sz w:val="24"/>
          <w:szCs w:val="24"/>
        </w:rPr>
        <w:t xml:space="preserve">Furthermore, </w:t>
      </w:r>
      <w:r w:rsidR="00F90B59">
        <w:rPr>
          <w:rFonts w:ascii="Times New Roman" w:hAnsi="Times New Roman" w:cs="Times New Roman"/>
          <w:sz w:val="24"/>
          <w:szCs w:val="24"/>
        </w:rPr>
        <w:t xml:space="preserve">all individual food security questions show that agricultural </w:t>
      </w:r>
      <w:r w:rsidR="00F90B59" w:rsidRPr="00F90B59">
        <w:rPr>
          <w:rFonts w:ascii="Times New Roman" w:hAnsi="Times New Roman" w:cs="Times New Roman"/>
          <w:sz w:val="24"/>
          <w:szCs w:val="24"/>
        </w:rPr>
        <w:t>household</w:t>
      </w:r>
      <w:r w:rsidR="00F90B59">
        <w:rPr>
          <w:rFonts w:ascii="Times New Roman" w:hAnsi="Times New Roman" w:cs="Times New Roman"/>
          <w:sz w:val="24"/>
          <w:szCs w:val="24"/>
        </w:rPr>
        <w:t xml:space="preserve">s do better than non-agricultural </w:t>
      </w:r>
      <w:r w:rsidR="00F90B59" w:rsidRPr="00F90B59">
        <w:rPr>
          <w:rFonts w:ascii="Times New Roman" w:hAnsi="Times New Roman" w:cs="Times New Roman"/>
          <w:sz w:val="24"/>
          <w:szCs w:val="24"/>
        </w:rPr>
        <w:t>household</w:t>
      </w:r>
      <w:r w:rsidR="00F90B59">
        <w:rPr>
          <w:rFonts w:ascii="Times New Roman" w:hAnsi="Times New Roman" w:cs="Times New Roman"/>
          <w:sz w:val="24"/>
          <w:szCs w:val="24"/>
        </w:rPr>
        <w:t>s</w:t>
      </w:r>
      <w:r w:rsidR="00E643A9">
        <w:rPr>
          <w:rFonts w:ascii="Times New Roman" w:hAnsi="Times New Roman" w:cs="Times New Roman"/>
          <w:sz w:val="24"/>
          <w:szCs w:val="24"/>
        </w:rPr>
        <w:t>. However,</w:t>
      </w:r>
      <w:r w:rsidR="00F90B59">
        <w:rPr>
          <w:rFonts w:ascii="Times New Roman" w:hAnsi="Times New Roman" w:cs="Times New Roman"/>
          <w:sz w:val="24"/>
          <w:szCs w:val="24"/>
        </w:rPr>
        <w:t xml:space="preserve"> for </w:t>
      </w:r>
      <w:r w:rsidR="00B82AB6">
        <w:rPr>
          <w:rFonts w:ascii="Times New Roman" w:hAnsi="Times New Roman" w:cs="Times New Roman"/>
          <w:sz w:val="24"/>
          <w:szCs w:val="24"/>
        </w:rPr>
        <w:t>“</w:t>
      </w:r>
      <w:r w:rsidR="00B82AB6" w:rsidRPr="00B82AB6">
        <w:rPr>
          <w:rFonts w:ascii="Times New Roman" w:hAnsi="Times New Roman" w:cs="Times New Roman"/>
          <w:sz w:val="24"/>
          <w:szCs w:val="24"/>
        </w:rPr>
        <w:t xml:space="preserve">Had to </w:t>
      </w:r>
      <w:r w:rsidR="00094948">
        <w:rPr>
          <w:rFonts w:ascii="Times New Roman" w:hAnsi="Times New Roman" w:cs="Times New Roman"/>
          <w:sz w:val="24"/>
          <w:szCs w:val="24"/>
        </w:rPr>
        <w:t>skip a meal</w:t>
      </w:r>
      <w:r w:rsidR="00B82AB6">
        <w:rPr>
          <w:rFonts w:ascii="Times New Roman" w:hAnsi="Times New Roman" w:cs="Times New Roman"/>
          <w:sz w:val="24"/>
          <w:szCs w:val="24"/>
        </w:rPr>
        <w:t>” and “</w:t>
      </w:r>
      <w:r w:rsidR="00094948">
        <w:rPr>
          <w:rFonts w:ascii="Times New Roman" w:hAnsi="Times New Roman" w:cs="Times New Roman"/>
          <w:sz w:val="24"/>
          <w:szCs w:val="24"/>
        </w:rPr>
        <w:t>Went hungry but did not eat</w:t>
      </w:r>
      <w:r w:rsidR="00402008">
        <w:rPr>
          <w:rFonts w:ascii="Times New Roman" w:hAnsi="Times New Roman" w:cs="Times New Roman"/>
          <w:sz w:val="24"/>
          <w:szCs w:val="24"/>
        </w:rPr>
        <w:t>,</w:t>
      </w:r>
      <w:r w:rsidR="00B82AB6">
        <w:rPr>
          <w:rFonts w:ascii="Times New Roman" w:hAnsi="Times New Roman" w:cs="Times New Roman"/>
          <w:sz w:val="24"/>
          <w:szCs w:val="24"/>
        </w:rPr>
        <w:t>”</w:t>
      </w:r>
      <w:r w:rsidR="00041CD2">
        <w:rPr>
          <w:rFonts w:ascii="Times New Roman" w:hAnsi="Times New Roman" w:cs="Times New Roman"/>
          <w:sz w:val="24"/>
          <w:szCs w:val="24"/>
        </w:rPr>
        <w:t xml:space="preserve"> </w:t>
      </w:r>
      <w:r w:rsidR="00F90B59">
        <w:rPr>
          <w:rFonts w:ascii="Times New Roman" w:hAnsi="Times New Roman" w:cs="Times New Roman"/>
          <w:sz w:val="24"/>
          <w:szCs w:val="24"/>
        </w:rPr>
        <w:t xml:space="preserve">the effects are not </w:t>
      </w:r>
      <w:r w:rsidR="00F90B59" w:rsidRPr="00F90B59">
        <w:rPr>
          <w:rFonts w:ascii="Times New Roman" w:hAnsi="Times New Roman" w:cs="Times New Roman"/>
          <w:sz w:val="24"/>
          <w:szCs w:val="24"/>
        </w:rPr>
        <w:t>statistically significant</w:t>
      </w:r>
      <w:r w:rsidR="00041CD2">
        <w:rPr>
          <w:rFonts w:ascii="Times New Roman" w:hAnsi="Times New Roman" w:cs="Times New Roman"/>
          <w:sz w:val="24"/>
          <w:szCs w:val="24"/>
        </w:rPr>
        <w:t>.</w:t>
      </w:r>
      <w:r w:rsidR="00B63592">
        <w:rPr>
          <w:rFonts w:ascii="Times New Roman" w:hAnsi="Times New Roman" w:cs="Times New Roman"/>
          <w:sz w:val="24"/>
          <w:szCs w:val="24"/>
        </w:rPr>
        <w:t xml:space="preserve"> </w:t>
      </w:r>
      <w:r w:rsidR="00B313D7">
        <w:rPr>
          <w:rFonts w:ascii="Times New Roman" w:hAnsi="Times New Roman" w:cs="Times New Roman"/>
          <w:sz w:val="24"/>
          <w:szCs w:val="24"/>
        </w:rPr>
        <w:t>Like</w:t>
      </w:r>
      <w:r w:rsidR="00C66080">
        <w:rPr>
          <w:rFonts w:ascii="Times New Roman" w:hAnsi="Times New Roman" w:cs="Times New Roman"/>
          <w:sz w:val="24"/>
          <w:szCs w:val="24"/>
        </w:rPr>
        <w:t xml:space="preserve"> </w:t>
      </w:r>
      <w:r w:rsidR="00C31BC4">
        <w:rPr>
          <w:rFonts w:ascii="Times New Roman" w:hAnsi="Times New Roman" w:cs="Times New Roman"/>
          <w:sz w:val="24"/>
          <w:szCs w:val="24"/>
        </w:rPr>
        <w:t xml:space="preserve">the </w:t>
      </w:r>
      <w:r w:rsidR="00B63592">
        <w:rPr>
          <w:rFonts w:ascii="Times New Roman" w:hAnsi="Times New Roman" w:cs="Times New Roman"/>
          <w:sz w:val="24"/>
          <w:szCs w:val="24"/>
        </w:rPr>
        <w:t>employment</w:t>
      </w:r>
      <w:r w:rsidR="00C31BC4">
        <w:rPr>
          <w:rFonts w:ascii="Times New Roman" w:hAnsi="Times New Roman" w:cs="Times New Roman"/>
          <w:sz w:val="24"/>
          <w:szCs w:val="24"/>
        </w:rPr>
        <w:t xml:space="preserve"> results</w:t>
      </w:r>
      <w:r w:rsidR="00B63592">
        <w:rPr>
          <w:rFonts w:ascii="Times New Roman" w:hAnsi="Times New Roman" w:cs="Times New Roman"/>
          <w:sz w:val="24"/>
          <w:szCs w:val="24"/>
        </w:rPr>
        <w:t>, the difference disappears in the medium run.</w:t>
      </w:r>
      <w:r w:rsidR="00041CD2">
        <w:rPr>
          <w:rFonts w:ascii="Times New Roman" w:hAnsi="Times New Roman" w:cs="Times New Roman"/>
          <w:sz w:val="24"/>
          <w:szCs w:val="24"/>
        </w:rPr>
        <w:t xml:space="preserve"> </w:t>
      </w:r>
      <w:r w:rsidR="00B63592">
        <w:rPr>
          <w:rFonts w:ascii="Times New Roman" w:hAnsi="Times New Roman" w:cs="Times New Roman"/>
          <w:sz w:val="24"/>
          <w:szCs w:val="24"/>
        </w:rPr>
        <w:t>Overall, t</w:t>
      </w:r>
      <w:r w:rsidR="00094948">
        <w:rPr>
          <w:rFonts w:ascii="Times New Roman" w:hAnsi="Times New Roman" w:cs="Times New Roman"/>
          <w:sz w:val="24"/>
          <w:szCs w:val="24"/>
        </w:rPr>
        <w:t xml:space="preserve">hese results suggest that agricultural households </w:t>
      </w:r>
      <w:r w:rsidR="00C84683">
        <w:rPr>
          <w:rFonts w:ascii="Times New Roman" w:hAnsi="Times New Roman" w:cs="Times New Roman"/>
          <w:sz w:val="24"/>
          <w:szCs w:val="24"/>
        </w:rPr>
        <w:t>were better able to keep working and did better in terms of food security</w:t>
      </w:r>
      <w:r w:rsidR="00BC549D">
        <w:rPr>
          <w:rFonts w:ascii="Times New Roman" w:hAnsi="Times New Roman" w:cs="Times New Roman"/>
          <w:sz w:val="24"/>
          <w:szCs w:val="24"/>
        </w:rPr>
        <w:t>.</w:t>
      </w:r>
      <w:r w:rsidR="00B63592">
        <w:rPr>
          <w:rFonts w:ascii="Times New Roman" w:hAnsi="Times New Roman" w:cs="Times New Roman"/>
          <w:sz w:val="24"/>
          <w:szCs w:val="24"/>
        </w:rPr>
        <w:t xml:space="preserve"> </w:t>
      </w:r>
    </w:p>
    <w:p w14:paraId="7A521393" w14:textId="225C1561" w:rsidR="00A1071F" w:rsidRDefault="00395633" w:rsidP="004D1931">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 </w:t>
      </w:r>
      <w:r w:rsidR="0073625B">
        <w:rPr>
          <w:rFonts w:ascii="Times New Roman" w:hAnsi="Times New Roman" w:cs="Times New Roman"/>
          <w:sz w:val="24"/>
          <w:szCs w:val="24"/>
        </w:rPr>
        <w:t xml:space="preserve">There is no difference in employment or food insecurity for the second lockdown </w:t>
      </w:r>
      <w:r w:rsidR="000053C7">
        <w:rPr>
          <w:rFonts w:ascii="Times New Roman" w:hAnsi="Times New Roman" w:cs="Times New Roman"/>
          <w:sz w:val="24"/>
          <w:szCs w:val="24"/>
        </w:rPr>
        <w:t xml:space="preserve">between the two types of households. This </w:t>
      </w:r>
      <w:r w:rsidR="00337262">
        <w:rPr>
          <w:rFonts w:ascii="Times New Roman" w:hAnsi="Times New Roman" w:cs="Times New Roman"/>
          <w:sz w:val="24"/>
          <w:szCs w:val="24"/>
        </w:rPr>
        <w:t xml:space="preserve">is likely because </w:t>
      </w:r>
      <w:r w:rsidR="000053C7">
        <w:rPr>
          <w:rFonts w:ascii="Times New Roman" w:hAnsi="Times New Roman" w:cs="Times New Roman"/>
          <w:sz w:val="24"/>
          <w:szCs w:val="24"/>
        </w:rPr>
        <w:t xml:space="preserve">of the concurrent drought </w:t>
      </w:r>
      <w:r w:rsidR="003B5086">
        <w:rPr>
          <w:rFonts w:ascii="Times New Roman" w:hAnsi="Times New Roman" w:cs="Times New Roman"/>
          <w:sz w:val="24"/>
          <w:szCs w:val="24"/>
        </w:rPr>
        <w:t>during and after</w:t>
      </w:r>
      <w:r w:rsidR="00357BCC">
        <w:rPr>
          <w:rFonts w:ascii="Times New Roman" w:hAnsi="Times New Roman" w:cs="Times New Roman"/>
          <w:sz w:val="24"/>
          <w:szCs w:val="24"/>
        </w:rPr>
        <w:t xml:space="preserve"> the </w:t>
      </w:r>
      <w:r w:rsidR="00357BCC">
        <w:rPr>
          <w:rFonts w:ascii="Times New Roman" w:hAnsi="Times New Roman" w:cs="Times New Roman"/>
          <w:sz w:val="24"/>
          <w:szCs w:val="24"/>
        </w:rPr>
        <w:lastRenderedPageBreak/>
        <w:t xml:space="preserve">second lockdown </w:t>
      </w:r>
      <w:r w:rsidR="000053C7">
        <w:rPr>
          <w:rFonts w:ascii="Times New Roman" w:hAnsi="Times New Roman" w:cs="Times New Roman"/>
          <w:sz w:val="24"/>
          <w:szCs w:val="24"/>
        </w:rPr>
        <w:t xml:space="preserve">in Uganda that affected </w:t>
      </w:r>
      <w:r w:rsidR="0069446D">
        <w:rPr>
          <w:rFonts w:ascii="Times New Roman" w:hAnsi="Times New Roman" w:cs="Times New Roman"/>
          <w:sz w:val="24"/>
          <w:szCs w:val="24"/>
        </w:rPr>
        <w:t>the agricultural households' employment and food production</w:t>
      </w:r>
      <w:r w:rsidR="00357BCC">
        <w:rPr>
          <w:rFonts w:ascii="Times New Roman" w:hAnsi="Times New Roman" w:cs="Times New Roman"/>
          <w:sz w:val="24"/>
          <w:szCs w:val="24"/>
        </w:rPr>
        <w:t xml:space="preserve">.  </w:t>
      </w:r>
    </w:p>
    <w:p w14:paraId="786B2D1F" w14:textId="71939F82" w:rsidR="00A1071F" w:rsidRPr="00DF7DF5" w:rsidRDefault="00EB071A" w:rsidP="00272009">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4</w:t>
      </w:r>
      <w:r w:rsidR="00DF7DF5" w:rsidRPr="00DF7DF5">
        <w:rPr>
          <w:rFonts w:ascii="Times New Roman" w:hAnsi="Times New Roman" w:cs="Times New Roman"/>
          <w:i/>
          <w:iCs/>
          <w:sz w:val="24"/>
          <w:szCs w:val="24"/>
        </w:rPr>
        <w:t>.6 Robustness Checks</w:t>
      </w:r>
    </w:p>
    <w:p w14:paraId="78075766" w14:textId="77777777" w:rsidR="00A72B5A" w:rsidRDefault="005F2F52" w:rsidP="00674357">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Finally</w:t>
      </w:r>
      <w:r w:rsidR="007847C6">
        <w:rPr>
          <w:rFonts w:ascii="Times New Roman" w:hAnsi="Times New Roman" w:cs="Times New Roman"/>
          <w:sz w:val="24"/>
          <w:szCs w:val="24"/>
        </w:rPr>
        <w:t xml:space="preserve">, as discussed earlier, we use the average of our revised daily lockdown stringency measure for the 30 days before the interview as a consistency check on our </w:t>
      </w:r>
      <w:r w:rsidR="00F52A58">
        <w:rPr>
          <w:rFonts w:ascii="Times New Roman" w:hAnsi="Times New Roman" w:cs="Times New Roman"/>
          <w:sz w:val="24"/>
          <w:szCs w:val="24"/>
        </w:rPr>
        <w:t>main specifications</w:t>
      </w:r>
      <w:r w:rsidR="005524F7">
        <w:rPr>
          <w:rFonts w:ascii="Times New Roman" w:hAnsi="Times New Roman" w:cs="Times New Roman"/>
          <w:sz w:val="24"/>
          <w:szCs w:val="24"/>
        </w:rPr>
        <w:t xml:space="preserve"> using indicator variables for lockdowns</w:t>
      </w:r>
      <w:r w:rsidR="001A16F7">
        <w:rPr>
          <w:rFonts w:ascii="Times New Roman" w:hAnsi="Times New Roman" w:cs="Times New Roman"/>
          <w:sz w:val="24"/>
          <w:szCs w:val="24"/>
        </w:rPr>
        <w:t xml:space="preserve">. </w:t>
      </w:r>
      <w:r w:rsidR="00E64398">
        <w:rPr>
          <w:rFonts w:ascii="Times New Roman" w:hAnsi="Times New Roman" w:cs="Times New Roman"/>
          <w:sz w:val="24"/>
          <w:szCs w:val="24"/>
        </w:rPr>
        <w:t xml:space="preserve">The results are presented in Appendix Table A4. </w:t>
      </w:r>
      <w:r w:rsidR="005524F7">
        <w:rPr>
          <w:rFonts w:ascii="Times New Roman" w:hAnsi="Times New Roman" w:cs="Times New Roman"/>
          <w:sz w:val="24"/>
          <w:szCs w:val="24"/>
        </w:rPr>
        <w:t>Stronger</w:t>
      </w:r>
      <w:r w:rsidR="00A816FE">
        <w:rPr>
          <w:rFonts w:ascii="Times New Roman" w:hAnsi="Times New Roman" w:cs="Times New Roman"/>
          <w:sz w:val="24"/>
          <w:szCs w:val="24"/>
        </w:rPr>
        <w:t xml:space="preserve"> stringency lead</w:t>
      </w:r>
      <w:r w:rsidR="005B5F73">
        <w:rPr>
          <w:rFonts w:ascii="Times New Roman" w:hAnsi="Times New Roman" w:cs="Times New Roman"/>
          <w:sz w:val="24"/>
          <w:szCs w:val="24"/>
        </w:rPr>
        <w:t>s</w:t>
      </w:r>
      <w:r w:rsidR="00A816FE">
        <w:rPr>
          <w:rFonts w:ascii="Times New Roman" w:hAnsi="Times New Roman" w:cs="Times New Roman"/>
          <w:sz w:val="24"/>
          <w:szCs w:val="24"/>
        </w:rPr>
        <w:t xml:space="preserve"> </w:t>
      </w:r>
      <w:r w:rsidR="005E1C24">
        <w:rPr>
          <w:rFonts w:ascii="Times New Roman" w:hAnsi="Times New Roman" w:cs="Times New Roman"/>
          <w:sz w:val="24"/>
          <w:szCs w:val="24"/>
        </w:rPr>
        <w:t>to significant increase</w:t>
      </w:r>
      <w:r w:rsidR="005B5F73">
        <w:rPr>
          <w:rFonts w:ascii="Times New Roman" w:hAnsi="Times New Roman" w:cs="Times New Roman"/>
          <w:sz w:val="24"/>
          <w:szCs w:val="24"/>
        </w:rPr>
        <w:t>s</w:t>
      </w:r>
      <w:r w:rsidR="005E1C24">
        <w:rPr>
          <w:rFonts w:ascii="Times New Roman" w:hAnsi="Times New Roman" w:cs="Times New Roman"/>
          <w:sz w:val="24"/>
          <w:szCs w:val="24"/>
        </w:rPr>
        <w:t xml:space="preserve"> </w:t>
      </w:r>
      <w:r w:rsidR="0053778A">
        <w:rPr>
          <w:rFonts w:ascii="Times New Roman" w:hAnsi="Times New Roman" w:cs="Times New Roman"/>
          <w:sz w:val="24"/>
          <w:szCs w:val="24"/>
        </w:rPr>
        <w:t xml:space="preserve">in </w:t>
      </w:r>
      <w:r w:rsidR="00310F2F">
        <w:rPr>
          <w:rFonts w:ascii="Times New Roman" w:hAnsi="Times New Roman" w:cs="Times New Roman"/>
          <w:sz w:val="24"/>
          <w:szCs w:val="24"/>
        </w:rPr>
        <w:t>all food insecurity variables.</w:t>
      </w:r>
      <w:r w:rsidR="006D7F5E">
        <w:rPr>
          <w:rFonts w:ascii="Times New Roman" w:hAnsi="Times New Roman" w:cs="Times New Roman"/>
          <w:sz w:val="24"/>
          <w:szCs w:val="24"/>
        </w:rPr>
        <w:t xml:space="preserve"> </w:t>
      </w:r>
      <w:r w:rsidR="009C27FD">
        <w:rPr>
          <w:rFonts w:ascii="Times New Roman" w:hAnsi="Times New Roman" w:cs="Times New Roman"/>
          <w:sz w:val="24"/>
          <w:szCs w:val="24"/>
        </w:rPr>
        <w:t>During the first round, the average measure of the</w:t>
      </w:r>
      <w:r w:rsidR="00B96EFE">
        <w:rPr>
          <w:rFonts w:ascii="Times New Roman" w:hAnsi="Times New Roman" w:cs="Times New Roman"/>
          <w:sz w:val="24"/>
          <w:szCs w:val="24"/>
        </w:rPr>
        <w:t xml:space="preserve"> stringency</w:t>
      </w:r>
      <w:r w:rsidR="009C27FD">
        <w:rPr>
          <w:rFonts w:ascii="Times New Roman" w:hAnsi="Times New Roman" w:cs="Times New Roman"/>
          <w:sz w:val="24"/>
          <w:szCs w:val="24"/>
        </w:rPr>
        <w:t xml:space="preserve"> index </w:t>
      </w:r>
      <w:r w:rsidR="00B96EFE">
        <w:rPr>
          <w:rFonts w:ascii="Times New Roman" w:hAnsi="Times New Roman" w:cs="Times New Roman"/>
          <w:sz w:val="24"/>
          <w:szCs w:val="24"/>
        </w:rPr>
        <w:t>is</w:t>
      </w:r>
      <w:r w:rsidR="009C27FD">
        <w:rPr>
          <w:rFonts w:ascii="Times New Roman" w:hAnsi="Times New Roman" w:cs="Times New Roman"/>
          <w:sz w:val="24"/>
          <w:szCs w:val="24"/>
        </w:rPr>
        <w:t xml:space="preserve"> 77, while the </w:t>
      </w:r>
      <w:r w:rsidR="00B96EFE">
        <w:rPr>
          <w:rFonts w:ascii="Times New Roman" w:hAnsi="Times New Roman" w:cs="Times New Roman"/>
          <w:sz w:val="24"/>
          <w:szCs w:val="24"/>
        </w:rPr>
        <w:t>index</w:t>
      </w:r>
      <w:r w:rsidR="009C27FD">
        <w:rPr>
          <w:rFonts w:ascii="Times New Roman" w:hAnsi="Times New Roman" w:cs="Times New Roman"/>
          <w:sz w:val="24"/>
          <w:szCs w:val="24"/>
        </w:rPr>
        <w:t xml:space="preserve"> in the non-lockdown rounds </w:t>
      </w:r>
      <w:r w:rsidR="00B96EFE">
        <w:rPr>
          <w:rFonts w:ascii="Times New Roman" w:hAnsi="Times New Roman" w:cs="Times New Roman"/>
          <w:sz w:val="24"/>
          <w:szCs w:val="24"/>
        </w:rPr>
        <w:t xml:space="preserve">(rounds 3 through 6) </w:t>
      </w:r>
      <w:r w:rsidR="009C27FD">
        <w:rPr>
          <w:rFonts w:ascii="Times New Roman" w:hAnsi="Times New Roman" w:cs="Times New Roman"/>
          <w:sz w:val="24"/>
          <w:szCs w:val="24"/>
        </w:rPr>
        <w:t xml:space="preserve">is 47. </w:t>
      </w:r>
      <w:bookmarkStart w:id="1041" w:name="OLE_LINK9"/>
      <w:r w:rsidR="009C27FD">
        <w:rPr>
          <w:rFonts w:ascii="Times New Roman" w:hAnsi="Times New Roman" w:cs="Times New Roman"/>
          <w:sz w:val="24"/>
          <w:szCs w:val="24"/>
        </w:rPr>
        <w:t xml:space="preserve">Therefore, the point estimates </w:t>
      </w:r>
      <w:r w:rsidR="00107399">
        <w:rPr>
          <w:rFonts w:ascii="Times New Roman" w:hAnsi="Times New Roman" w:cs="Times New Roman"/>
          <w:sz w:val="24"/>
          <w:szCs w:val="24"/>
        </w:rPr>
        <w:t>imply</w:t>
      </w:r>
      <w:r w:rsidR="009C27FD">
        <w:rPr>
          <w:rFonts w:ascii="Times New Roman" w:hAnsi="Times New Roman" w:cs="Times New Roman"/>
          <w:sz w:val="24"/>
          <w:szCs w:val="24"/>
        </w:rPr>
        <w:t xml:space="preserve"> that </w:t>
      </w:r>
      <w:r w:rsidR="00107399">
        <w:rPr>
          <w:rFonts w:ascii="Times New Roman" w:hAnsi="Times New Roman" w:cs="Times New Roman"/>
          <w:sz w:val="24"/>
          <w:szCs w:val="24"/>
        </w:rPr>
        <w:t>“</w:t>
      </w:r>
      <w:r w:rsidR="009C27FD">
        <w:rPr>
          <w:rFonts w:ascii="Times New Roman" w:hAnsi="Times New Roman" w:cs="Times New Roman"/>
          <w:sz w:val="24"/>
          <w:szCs w:val="24"/>
        </w:rPr>
        <w:t>any food insecurity</w:t>
      </w:r>
      <w:r w:rsidR="00107399">
        <w:rPr>
          <w:rFonts w:ascii="Times New Roman" w:hAnsi="Times New Roman" w:cs="Times New Roman"/>
          <w:sz w:val="24"/>
          <w:szCs w:val="24"/>
        </w:rPr>
        <w:t>”</w:t>
      </w:r>
      <w:r w:rsidR="009C27FD">
        <w:rPr>
          <w:rFonts w:ascii="Times New Roman" w:hAnsi="Times New Roman" w:cs="Times New Roman"/>
          <w:sz w:val="24"/>
          <w:szCs w:val="24"/>
        </w:rPr>
        <w:t xml:space="preserve"> increased by 15 percentage points when comparing the first lockdown to the periods with no lockdown. </w:t>
      </w:r>
      <w:bookmarkEnd w:id="1041"/>
    </w:p>
    <w:p w14:paraId="7FE18B74" w14:textId="1D351252" w:rsidR="00B96EFE" w:rsidRDefault="00A72B5A" w:rsidP="00A72B5A">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One downside of the stringency measure is that it does not capture the extent to which the policies were enforced. </w:t>
      </w:r>
      <w:r w:rsidR="009C27FD">
        <w:rPr>
          <w:rFonts w:ascii="Times New Roman" w:hAnsi="Times New Roman" w:cs="Times New Roman"/>
          <w:sz w:val="24"/>
          <w:szCs w:val="24"/>
        </w:rPr>
        <w:t xml:space="preserve"> </w:t>
      </w:r>
      <w:r w:rsidR="001D3588">
        <w:rPr>
          <w:rFonts w:ascii="Times New Roman" w:hAnsi="Times New Roman" w:cs="Times New Roman"/>
          <w:sz w:val="24"/>
          <w:szCs w:val="24"/>
        </w:rPr>
        <w:t>Therefore, we also use Google mobility data on the amount of time individuals spend</w:t>
      </w:r>
      <w:r w:rsidR="00B96EFE">
        <w:rPr>
          <w:rFonts w:ascii="Times New Roman" w:hAnsi="Times New Roman" w:cs="Times New Roman"/>
          <w:sz w:val="24"/>
          <w:szCs w:val="24"/>
        </w:rPr>
        <w:t xml:space="preserve"> at their residence</w:t>
      </w:r>
      <w:r>
        <w:rPr>
          <w:rFonts w:ascii="Times New Roman" w:hAnsi="Times New Roman" w:cs="Times New Roman"/>
          <w:sz w:val="24"/>
          <w:szCs w:val="24"/>
        </w:rPr>
        <w:t>s</w:t>
      </w:r>
      <w:r w:rsidR="00B96EFE">
        <w:rPr>
          <w:rFonts w:ascii="Times New Roman" w:hAnsi="Times New Roman" w:cs="Times New Roman"/>
          <w:sz w:val="24"/>
          <w:szCs w:val="24"/>
        </w:rPr>
        <w:t>.</w:t>
      </w:r>
      <w:r w:rsidR="008D10F0" w:rsidRPr="008D10F0">
        <w:rPr>
          <w:rFonts w:ascii="Times New Roman" w:hAnsi="Times New Roman" w:cs="Times New Roman"/>
          <w:sz w:val="24"/>
          <w:szCs w:val="24"/>
        </w:rPr>
        <w:t xml:space="preserve"> </w:t>
      </w:r>
      <w:r w:rsidR="008D10F0">
        <w:rPr>
          <w:rFonts w:ascii="Times New Roman" w:hAnsi="Times New Roman" w:cs="Times New Roman"/>
          <w:sz w:val="24"/>
          <w:szCs w:val="24"/>
        </w:rPr>
        <w:t>The results are presented in Appendix Table A5.</w:t>
      </w:r>
      <w:r w:rsidR="008B5DA6">
        <w:rPr>
          <w:rFonts w:ascii="Times New Roman" w:hAnsi="Times New Roman" w:cs="Times New Roman"/>
          <w:sz w:val="24"/>
          <w:szCs w:val="24"/>
        </w:rPr>
        <w:t xml:space="preserve"> As mentioned above, the third round looks almost identical to the second in </w:t>
      </w:r>
      <w:r w:rsidR="007F282F">
        <w:rPr>
          <w:rFonts w:ascii="Times New Roman" w:hAnsi="Times New Roman" w:cs="Times New Roman"/>
          <w:sz w:val="24"/>
          <w:szCs w:val="24"/>
        </w:rPr>
        <w:t>terms</w:t>
      </w:r>
      <w:r w:rsidR="008B5DA6">
        <w:rPr>
          <w:rFonts w:ascii="Times New Roman" w:hAnsi="Times New Roman" w:cs="Times New Roman"/>
          <w:sz w:val="24"/>
          <w:szCs w:val="24"/>
        </w:rPr>
        <w:t xml:space="preserve"> of the stringency measure</w:t>
      </w:r>
      <w:r w:rsidR="007F282F">
        <w:rPr>
          <w:rFonts w:ascii="Times New Roman" w:hAnsi="Times New Roman" w:cs="Times New Roman"/>
          <w:sz w:val="24"/>
          <w:szCs w:val="24"/>
        </w:rPr>
        <w:t>,</w:t>
      </w:r>
      <w:r w:rsidR="008B5DA6">
        <w:rPr>
          <w:rFonts w:ascii="Times New Roman" w:hAnsi="Times New Roman" w:cs="Times New Roman"/>
          <w:sz w:val="24"/>
          <w:szCs w:val="24"/>
        </w:rPr>
        <w:t xml:space="preserve"> but the</w:t>
      </w:r>
      <w:r w:rsidR="00DA7A5B">
        <w:rPr>
          <w:rFonts w:ascii="Times New Roman" w:hAnsi="Times New Roman" w:cs="Times New Roman"/>
          <w:sz w:val="24"/>
          <w:szCs w:val="24"/>
        </w:rPr>
        <w:t xml:space="preserve"> mobility measure </w:t>
      </w:r>
      <w:r w:rsidR="007F282F">
        <w:rPr>
          <w:rFonts w:ascii="Times New Roman" w:hAnsi="Times New Roman" w:cs="Times New Roman"/>
          <w:sz w:val="24"/>
          <w:szCs w:val="24"/>
        </w:rPr>
        <w:t xml:space="preserve">was down to 5 percent above the baseline at the end of the second survey window. </w:t>
      </w:r>
      <w:r w:rsidR="00FA2BC9">
        <w:rPr>
          <w:rFonts w:ascii="Times New Roman" w:hAnsi="Times New Roman" w:cs="Times New Roman"/>
          <w:sz w:val="24"/>
          <w:szCs w:val="24"/>
        </w:rPr>
        <w:t xml:space="preserve">As for the stringency measure, </w:t>
      </w:r>
      <w:r w:rsidR="00E301F8">
        <w:rPr>
          <w:rFonts w:ascii="Times New Roman" w:hAnsi="Times New Roman" w:cs="Times New Roman"/>
          <w:sz w:val="24"/>
          <w:szCs w:val="24"/>
        </w:rPr>
        <w:t xml:space="preserve">the mobility measure suggests significant increases in food insecurity </w:t>
      </w:r>
      <w:r w:rsidR="008D10F0">
        <w:rPr>
          <w:rFonts w:ascii="Times New Roman" w:hAnsi="Times New Roman" w:cs="Times New Roman"/>
          <w:sz w:val="24"/>
          <w:szCs w:val="24"/>
        </w:rPr>
        <w:t>due to</w:t>
      </w:r>
      <w:r w:rsidR="00E301F8">
        <w:rPr>
          <w:rFonts w:ascii="Times New Roman" w:hAnsi="Times New Roman" w:cs="Times New Roman"/>
          <w:sz w:val="24"/>
          <w:szCs w:val="24"/>
        </w:rPr>
        <w:t xml:space="preserve"> the lockdowns.</w:t>
      </w:r>
      <w:r w:rsidR="00AB7499">
        <w:rPr>
          <w:rFonts w:ascii="Times New Roman" w:hAnsi="Times New Roman" w:cs="Times New Roman"/>
          <w:sz w:val="24"/>
          <w:szCs w:val="24"/>
        </w:rPr>
        <w:t xml:space="preserve"> For example,</w:t>
      </w:r>
      <w:r w:rsidR="00B96EFE">
        <w:rPr>
          <w:rFonts w:ascii="Times New Roman" w:hAnsi="Times New Roman" w:cs="Times New Roman"/>
          <w:sz w:val="24"/>
          <w:szCs w:val="24"/>
        </w:rPr>
        <w:t xml:space="preserve"> </w:t>
      </w:r>
      <w:r w:rsidR="00AB7499">
        <w:rPr>
          <w:rFonts w:ascii="Times New Roman" w:hAnsi="Times New Roman" w:cs="Times New Roman"/>
          <w:sz w:val="24"/>
          <w:szCs w:val="24"/>
        </w:rPr>
        <w:t xml:space="preserve">taking 10% above the baseline as the non-lockdown periods </w:t>
      </w:r>
      <w:r w:rsidR="00622494">
        <w:rPr>
          <w:rFonts w:ascii="Times New Roman" w:hAnsi="Times New Roman" w:cs="Times New Roman"/>
          <w:sz w:val="24"/>
          <w:szCs w:val="24"/>
        </w:rPr>
        <w:t xml:space="preserve">suggests </w:t>
      </w:r>
      <w:r w:rsidR="00FE432B">
        <w:rPr>
          <w:rFonts w:ascii="Times New Roman" w:hAnsi="Times New Roman" w:cs="Times New Roman"/>
          <w:sz w:val="24"/>
          <w:szCs w:val="24"/>
        </w:rPr>
        <w:t xml:space="preserve">a 30 </w:t>
      </w:r>
      <w:r w:rsidR="00572C16" w:rsidRPr="00572C16">
        <w:rPr>
          <w:rFonts w:ascii="Times New Roman" w:hAnsi="Times New Roman" w:cs="Times New Roman"/>
          <w:sz w:val="24"/>
          <w:szCs w:val="24"/>
        </w:rPr>
        <w:t>percentage points</w:t>
      </w:r>
      <w:r w:rsidR="00572C16">
        <w:rPr>
          <w:rFonts w:ascii="Times New Roman" w:hAnsi="Times New Roman" w:cs="Times New Roman"/>
          <w:sz w:val="24"/>
          <w:szCs w:val="24"/>
        </w:rPr>
        <w:t xml:space="preserve"> increase in any food insecurity </w:t>
      </w:r>
      <w:r w:rsidR="00263EEF">
        <w:rPr>
          <w:rFonts w:ascii="Times New Roman" w:hAnsi="Times New Roman" w:cs="Times New Roman"/>
          <w:sz w:val="24"/>
          <w:szCs w:val="24"/>
        </w:rPr>
        <w:t>due to</w:t>
      </w:r>
      <w:r w:rsidR="00572C16">
        <w:rPr>
          <w:rFonts w:ascii="Times New Roman" w:hAnsi="Times New Roman" w:cs="Times New Roman"/>
          <w:sz w:val="24"/>
          <w:szCs w:val="24"/>
        </w:rPr>
        <w:t xml:space="preserve"> the first lockdown.</w:t>
      </w:r>
    </w:p>
    <w:p w14:paraId="4024A082" w14:textId="16F388FC" w:rsidR="00DE04E8" w:rsidRDefault="00DE04E8" w:rsidP="00DE04E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5. Conclusion</w:t>
      </w:r>
    </w:p>
    <w:p w14:paraId="4296C46C" w14:textId="674DEAB8" w:rsidR="00582C02" w:rsidRDefault="00582C02" w:rsidP="00582C02">
      <w:pPr>
        <w:spacing w:line="480" w:lineRule="auto"/>
        <w:jc w:val="both"/>
        <w:rPr>
          <w:rFonts w:ascii="Times New Roman" w:hAnsi="Times New Roman" w:cs="Times New Roman"/>
          <w:sz w:val="24"/>
          <w:szCs w:val="24"/>
        </w:rPr>
      </w:pPr>
      <w:r w:rsidRPr="006E2136">
        <w:rPr>
          <w:rFonts w:ascii="Times New Roman" w:hAnsi="Times New Roman" w:cs="Times New Roman"/>
          <w:sz w:val="24"/>
          <w:szCs w:val="24"/>
        </w:rPr>
        <w:tab/>
      </w:r>
      <w:r w:rsidR="006E2136" w:rsidRPr="006E2136">
        <w:rPr>
          <w:rFonts w:ascii="Times New Roman" w:hAnsi="Times New Roman" w:cs="Times New Roman"/>
          <w:sz w:val="24"/>
          <w:szCs w:val="24"/>
        </w:rPr>
        <w:t>Using country-wide panel data with a household fixed-effect model, we examine the impact of two Covid-19 lockdowns in Uganda on food insecurity</w:t>
      </w:r>
      <w:r w:rsidRPr="006E2136">
        <w:rPr>
          <w:rFonts w:ascii="Times New Roman" w:hAnsi="Times New Roman" w:cs="Times New Roman"/>
          <w:sz w:val="24"/>
          <w:szCs w:val="24"/>
        </w:rPr>
        <w:t xml:space="preserve">. </w:t>
      </w:r>
      <w:r w:rsidR="00FB581F">
        <w:rPr>
          <w:rFonts w:ascii="Times New Roman" w:hAnsi="Times New Roman" w:cs="Times New Roman"/>
          <w:sz w:val="24"/>
          <w:szCs w:val="24"/>
        </w:rPr>
        <w:t>F</w:t>
      </w:r>
      <w:r>
        <w:rPr>
          <w:rFonts w:ascii="Times New Roman" w:hAnsi="Times New Roman" w:cs="Times New Roman"/>
          <w:sz w:val="24"/>
          <w:szCs w:val="24"/>
        </w:rPr>
        <w:t xml:space="preserve">ood insecurity increased </w:t>
      </w:r>
      <w:r>
        <w:rPr>
          <w:rFonts w:ascii="Times New Roman" w:hAnsi="Times New Roman" w:cs="Times New Roman"/>
          <w:sz w:val="24"/>
          <w:szCs w:val="24"/>
        </w:rPr>
        <w:lastRenderedPageBreak/>
        <w:t>substantially during the first lockdown</w:t>
      </w:r>
      <w:r w:rsidR="00FB581F">
        <w:rPr>
          <w:rFonts w:ascii="Times New Roman" w:hAnsi="Times New Roman" w:cs="Times New Roman"/>
          <w:sz w:val="24"/>
          <w:szCs w:val="24"/>
        </w:rPr>
        <w:t>,</w:t>
      </w:r>
      <w:r>
        <w:rPr>
          <w:rFonts w:ascii="Times New Roman" w:hAnsi="Times New Roman" w:cs="Times New Roman"/>
          <w:sz w:val="24"/>
          <w:szCs w:val="24"/>
        </w:rPr>
        <w:t xml:space="preserve"> with the relative effects </w:t>
      </w:r>
      <w:r w:rsidR="001C1671">
        <w:rPr>
          <w:rFonts w:ascii="Times New Roman" w:hAnsi="Times New Roman" w:cs="Times New Roman"/>
          <w:sz w:val="24"/>
          <w:szCs w:val="24"/>
        </w:rPr>
        <w:t>largest</w:t>
      </w:r>
      <w:r>
        <w:rPr>
          <w:rFonts w:ascii="Times New Roman" w:hAnsi="Times New Roman" w:cs="Times New Roman"/>
          <w:sz w:val="24"/>
          <w:szCs w:val="24"/>
        </w:rPr>
        <w:t xml:space="preserve"> for</w:t>
      </w:r>
      <w:r w:rsidR="001C1671">
        <w:rPr>
          <w:rFonts w:ascii="Times New Roman" w:hAnsi="Times New Roman" w:cs="Times New Roman"/>
          <w:sz w:val="24"/>
          <w:szCs w:val="24"/>
        </w:rPr>
        <w:t xml:space="preserve"> the</w:t>
      </w:r>
      <w:r>
        <w:rPr>
          <w:rFonts w:ascii="Times New Roman" w:hAnsi="Times New Roman" w:cs="Times New Roman"/>
          <w:sz w:val="24"/>
          <w:szCs w:val="24"/>
        </w:rPr>
        <w:t xml:space="preserve"> worst types of food insecurity. The </w:t>
      </w:r>
      <w:r w:rsidR="001C1671">
        <w:rPr>
          <w:rFonts w:ascii="Times New Roman" w:hAnsi="Times New Roman" w:cs="Times New Roman"/>
          <w:sz w:val="24"/>
          <w:szCs w:val="24"/>
        </w:rPr>
        <w:t xml:space="preserve">first </w:t>
      </w:r>
      <w:r>
        <w:rPr>
          <w:rFonts w:ascii="Times New Roman" w:hAnsi="Times New Roman" w:cs="Times New Roman"/>
          <w:sz w:val="24"/>
          <w:szCs w:val="24"/>
        </w:rPr>
        <w:t xml:space="preserve">lockdown also had a significant medium-term impact on food insecurity. The medium-term impact was even higher following the second lockdown, as a drought compounded the negative effect of the lockdown. </w:t>
      </w:r>
    </w:p>
    <w:p w14:paraId="0A0E94C8" w14:textId="77777777" w:rsidR="00D552F2" w:rsidRDefault="00E005C5" w:rsidP="001D28F9">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There were significant </w:t>
      </w:r>
      <w:r w:rsidR="00582C02">
        <w:rPr>
          <w:rFonts w:ascii="Times New Roman" w:hAnsi="Times New Roman" w:cs="Times New Roman"/>
          <w:sz w:val="24"/>
          <w:szCs w:val="24"/>
        </w:rPr>
        <w:t xml:space="preserve">decreases in paid work and </w:t>
      </w:r>
      <w:r w:rsidR="004F54C6">
        <w:rPr>
          <w:rFonts w:ascii="Times New Roman" w:hAnsi="Times New Roman" w:cs="Times New Roman"/>
          <w:sz w:val="24"/>
          <w:szCs w:val="24"/>
        </w:rPr>
        <w:t>earned</w:t>
      </w:r>
      <w:r w:rsidR="00582C02">
        <w:rPr>
          <w:rFonts w:ascii="Times New Roman" w:hAnsi="Times New Roman" w:cs="Times New Roman"/>
          <w:sz w:val="24"/>
          <w:szCs w:val="24"/>
        </w:rPr>
        <w:t xml:space="preserve"> income. However, agricultural households </w:t>
      </w:r>
      <w:r w:rsidR="00913DDB">
        <w:rPr>
          <w:rFonts w:ascii="Times New Roman" w:hAnsi="Times New Roman" w:cs="Times New Roman"/>
          <w:sz w:val="24"/>
          <w:szCs w:val="24"/>
        </w:rPr>
        <w:t xml:space="preserve">were </w:t>
      </w:r>
      <w:r w:rsidR="00582C02">
        <w:rPr>
          <w:rFonts w:ascii="Times New Roman" w:hAnsi="Times New Roman" w:cs="Times New Roman"/>
          <w:sz w:val="24"/>
          <w:szCs w:val="24"/>
        </w:rPr>
        <w:t>better</w:t>
      </w:r>
      <w:r w:rsidR="00913DDB">
        <w:rPr>
          <w:rFonts w:ascii="Times New Roman" w:hAnsi="Times New Roman" w:cs="Times New Roman"/>
          <w:sz w:val="24"/>
          <w:szCs w:val="24"/>
        </w:rPr>
        <w:t xml:space="preserve"> able to</w:t>
      </w:r>
      <w:r w:rsidR="00582C02">
        <w:rPr>
          <w:rFonts w:ascii="Times New Roman" w:hAnsi="Times New Roman" w:cs="Times New Roman"/>
          <w:sz w:val="24"/>
          <w:szCs w:val="24"/>
        </w:rPr>
        <w:t xml:space="preserve"> continu</w:t>
      </w:r>
      <w:r w:rsidR="00913DDB">
        <w:rPr>
          <w:rFonts w:ascii="Times New Roman" w:hAnsi="Times New Roman" w:cs="Times New Roman"/>
          <w:sz w:val="24"/>
          <w:szCs w:val="24"/>
        </w:rPr>
        <w:t>e</w:t>
      </w:r>
      <w:r w:rsidR="00582C02">
        <w:rPr>
          <w:rFonts w:ascii="Times New Roman" w:hAnsi="Times New Roman" w:cs="Times New Roman"/>
          <w:sz w:val="24"/>
          <w:szCs w:val="24"/>
        </w:rPr>
        <w:t xml:space="preserve"> work</w:t>
      </w:r>
      <w:r w:rsidR="00913DDB">
        <w:rPr>
          <w:rFonts w:ascii="Times New Roman" w:hAnsi="Times New Roman" w:cs="Times New Roman"/>
          <w:sz w:val="24"/>
          <w:szCs w:val="24"/>
        </w:rPr>
        <w:t>ing</w:t>
      </w:r>
      <w:r w:rsidR="00582C02">
        <w:rPr>
          <w:rFonts w:ascii="Times New Roman" w:hAnsi="Times New Roman" w:cs="Times New Roman"/>
          <w:sz w:val="24"/>
          <w:szCs w:val="24"/>
        </w:rPr>
        <w:t xml:space="preserve"> during the first lockdown than non-agricultural households. </w:t>
      </w:r>
      <w:r>
        <w:rPr>
          <w:rFonts w:ascii="Times New Roman" w:hAnsi="Times New Roman" w:cs="Times New Roman"/>
          <w:sz w:val="24"/>
          <w:szCs w:val="24"/>
        </w:rPr>
        <w:t>Consequently</w:t>
      </w:r>
      <w:r w:rsidR="00582C02">
        <w:rPr>
          <w:rFonts w:ascii="Times New Roman" w:hAnsi="Times New Roman" w:cs="Times New Roman"/>
          <w:sz w:val="24"/>
          <w:szCs w:val="24"/>
        </w:rPr>
        <w:t>, the</w:t>
      </w:r>
      <w:r>
        <w:rPr>
          <w:rFonts w:ascii="Times New Roman" w:hAnsi="Times New Roman" w:cs="Times New Roman"/>
          <w:sz w:val="24"/>
          <w:szCs w:val="24"/>
        </w:rPr>
        <w:t>ir</w:t>
      </w:r>
      <w:r w:rsidR="00582C02">
        <w:rPr>
          <w:rFonts w:ascii="Times New Roman" w:hAnsi="Times New Roman" w:cs="Times New Roman"/>
          <w:sz w:val="24"/>
          <w:szCs w:val="24"/>
        </w:rPr>
        <w:t xml:space="preserve"> food security</w:t>
      </w:r>
      <w:r w:rsidR="00913DDB">
        <w:rPr>
          <w:rFonts w:ascii="Times New Roman" w:hAnsi="Times New Roman" w:cs="Times New Roman"/>
          <w:sz w:val="24"/>
          <w:szCs w:val="24"/>
        </w:rPr>
        <w:t xml:space="preserve"> outcomes</w:t>
      </w:r>
      <w:r w:rsidR="00582C02">
        <w:rPr>
          <w:rFonts w:ascii="Times New Roman" w:hAnsi="Times New Roman" w:cs="Times New Roman"/>
          <w:sz w:val="24"/>
          <w:szCs w:val="24"/>
        </w:rPr>
        <w:t xml:space="preserve"> </w:t>
      </w:r>
      <w:r>
        <w:rPr>
          <w:rFonts w:ascii="Times New Roman" w:hAnsi="Times New Roman" w:cs="Times New Roman"/>
          <w:sz w:val="24"/>
          <w:szCs w:val="24"/>
        </w:rPr>
        <w:t>w</w:t>
      </w:r>
      <w:r w:rsidR="00913DDB">
        <w:rPr>
          <w:rFonts w:ascii="Times New Roman" w:hAnsi="Times New Roman" w:cs="Times New Roman"/>
          <w:sz w:val="24"/>
          <w:szCs w:val="24"/>
        </w:rPr>
        <w:t>ere</w:t>
      </w:r>
      <w:r>
        <w:rPr>
          <w:rFonts w:ascii="Times New Roman" w:hAnsi="Times New Roman" w:cs="Times New Roman"/>
          <w:sz w:val="24"/>
          <w:szCs w:val="24"/>
        </w:rPr>
        <w:t xml:space="preserve"> </w:t>
      </w:r>
      <w:r w:rsidR="00582C02">
        <w:rPr>
          <w:rFonts w:ascii="Times New Roman" w:hAnsi="Times New Roman" w:cs="Times New Roman"/>
          <w:sz w:val="24"/>
          <w:szCs w:val="24"/>
        </w:rPr>
        <w:t xml:space="preserve">better as well. </w:t>
      </w:r>
    </w:p>
    <w:p w14:paraId="021D6E58" w14:textId="79EDCB85" w:rsidR="00582C02" w:rsidRDefault="00E005C5" w:rsidP="001D28F9">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We find evidence that </w:t>
      </w:r>
      <w:r w:rsidR="00582C02">
        <w:rPr>
          <w:rFonts w:ascii="Times New Roman" w:hAnsi="Times New Roman" w:cs="Times New Roman"/>
          <w:sz w:val="24"/>
          <w:szCs w:val="24"/>
        </w:rPr>
        <w:t xml:space="preserve">households </w:t>
      </w:r>
      <w:r>
        <w:rPr>
          <w:rFonts w:ascii="Times New Roman" w:hAnsi="Times New Roman" w:cs="Times New Roman"/>
          <w:sz w:val="24"/>
          <w:szCs w:val="24"/>
        </w:rPr>
        <w:t xml:space="preserve">attempted </w:t>
      </w:r>
      <w:r w:rsidR="00582C02">
        <w:rPr>
          <w:rFonts w:ascii="Times New Roman" w:hAnsi="Times New Roman" w:cs="Times New Roman"/>
          <w:sz w:val="24"/>
          <w:szCs w:val="24"/>
        </w:rPr>
        <w:t xml:space="preserve">to cope with the </w:t>
      </w:r>
      <w:r>
        <w:rPr>
          <w:rFonts w:ascii="Times New Roman" w:hAnsi="Times New Roman" w:cs="Times New Roman"/>
          <w:sz w:val="24"/>
          <w:szCs w:val="24"/>
        </w:rPr>
        <w:t xml:space="preserve">first </w:t>
      </w:r>
      <w:r w:rsidR="00582C02">
        <w:rPr>
          <w:rFonts w:ascii="Times New Roman" w:hAnsi="Times New Roman" w:cs="Times New Roman"/>
          <w:sz w:val="24"/>
          <w:szCs w:val="24"/>
        </w:rPr>
        <w:t xml:space="preserve">lockdown by </w:t>
      </w:r>
      <w:r>
        <w:rPr>
          <w:rFonts w:ascii="Times New Roman" w:hAnsi="Times New Roman" w:cs="Times New Roman"/>
          <w:sz w:val="24"/>
          <w:szCs w:val="24"/>
        </w:rPr>
        <w:t xml:space="preserve">temporarily </w:t>
      </w:r>
      <w:r w:rsidR="00582C02">
        <w:rPr>
          <w:rFonts w:ascii="Times New Roman" w:hAnsi="Times New Roman" w:cs="Times New Roman"/>
          <w:sz w:val="24"/>
          <w:szCs w:val="24"/>
        </w:rPr>
        <w:t>switching to agricultural work</w:t>
      </w:r>
      <w:r>
        <w:rPr>
          <w:rFonts w:ascii="Times New Roman" w:hAnsi="Times New Roman" w:cs="Times New Roman"/>
          <w:sz w:val="24"/>
          <w:szCs w:val="24"/>
        </w:rPr>
        <w:t xml:space="preserve">. </w:t>
      </w:r>
      <w:r w:rsidR="00DA377E">
        <w:rPr>
          <w:rFonts w:ascii="Times New Roman" w:hAnsi="Times New Roman" w:cs="Times New Roman"/>
          <w:sz w:val="24"/>
          <w:szCs w:val="24"/>
        </w:rPr>
        <w:t xml:space="preserve">However, </w:t>
      </w:r>
      <w:r w:rsidR="00582C02">
        <w:rPr>
          <w:rFonts w:ascii="Times New Roman" w:hAnsi="Times New Roman" w:cs="Times New Roman"/>
          <w:sz w:val="24"/>
          <w:szCs w:val="24"/>
        </w:rPr>
        <w:t xml:space="preserve">traditional sources of </w:t>
      </w:r>
      <w:r w:rsidR="00DA377E">
        <w:rPr>
          <w:rFonts w:ascii="Times New Roman" w:hAnsi="Times New Roman" w:cs="Times New Roman"/>
          <w:sz w:val="24"/>
          <w:szCs w:val="24"/>
        </w:rPr>
        <w:t>coping mechanisms</w:t>
      </w:r>
      <w:r w:rsidR="00582C02">
        <w:rPr>
          <w:rFonts w:ascii="Times New Roman" w:hAnsi="Times New Roman" w:cs="Times New Roman"/>
          <w:sz w:val="24"/>
          <w:szCs w:val="24"/>
        </w:rPr>
        <w:t>, such as remittance from abroad, assistance from family members within the country, assistance from non-family individuals, and assistance from development organizations,</w:t>
      </w:r>
      <w:r w:rsidR="00D552F2">
        <w:rPr>
          <w:rFonts w:ascii="Times New Roman" w:hAnsi="Times New Roman" w:cs="Times New Roman"/>
          <w:sz w:val="24"/>
          <w:szCs w:val="24"/>
        </w:rPr>
        <w:t xml:space="preserve"> all </w:t>
      </w:r>
      <w:r w:rsidR="00582C02">
        <w:rPr>
          <w:rFonts w:ascii="Times New Roman" w:hAnsi="Times New Roman" w:cs="Times New Roman"/>
          <w:sz w:val="24"/>
          <w:szCs w:val="24"/>
        </w:rPr>
        <w:t xml:space="preserve">decreased during the lockdowns. The lack of assistance may explain lockdowns’ substantial effect on food insecurity. </w:t>
      </w:r>
      <w:r w:rsidR="00DA377E">
        <w:rPr>
          <w:rFonts w:ascii="Times New Roman" w:hAnsi="Times New Roman" w:cs="Times New Roman"/>
          <w:sz w:val="24"/>
          <w:szCs w:val="24"/>
        </w:rPr>
        <w:t xml:space="preserve">Lastly, to make matters more challenging for households, </w:t>
      </w:r>
      <w:r w:rsidR="00582C02">
        <w:rPr>
          <w:rFonts w:ascii="Times New Roman" w:hAnsi="Times New Roman" w:cs="Times New Roman"/>
          <w:sz w:val="24"/>
          <w:szCs w:val="24"/>
        </w:rPr>
        <w:t xml:space="preserve">there was a net increase in the number of </w:t>
      </w:r>
      <w:r w:rsidR="00D552F2">
        <w:rPr>
          <w:rFonts w:ascii="Times New Roman" w:hAnsi="Times New Roman" w:cs="Times New Roman"/>
          <w:sz w:val="24"/>
          <w:szCs w:val="24"/>
        </w:rPr>
        <w:t>household members</w:t>
      </w:r>
      <w:r w:rsidR="00582C02">
        <w:rPr>
          <w:rFonts w:ascii="Times New Roman" w:hAnsi="Times New Roman" w:cs="Times New Roman"/>
          <w:sz w:val="24"/>
          <w:szCs w:val="24"/>
        </w:rPr>
        <w:t xml:space="preserve">, </w:t>
      </w:r>
      <w:r w:rsidR="00D552F2">
        <w:rPr>
          <w:rFonts w:ascii="Times New Roman" w:hAnsi="Times New Roman" w:cs="Times New Roman"/>
          <w:sz w:val="24"/>
          <w:szCs w:val="24"/>
        </w:rPr>
        <w:t>suggesting</w:t>
      </w:r>
      <w:r w:rsidR="00582C02">
        <w:rPr>
          <w:rFonts w:ascii="Times New Roman" w:hAnsi="Times New Roman" w:cs="Times New Roman"/>
          <w:sz w:val="24"/>
          <w:szCs w:val="24"/>
        </w:rPr>
        <w:t xml:space="preserve"> that lockdowns forced individuals living elsewhere to join/rejoin the household.</w:t>
      </w:r>
    </w:p>
    <w:p w14:paraId="0FB540C8" w14:textId="5EFE9106" w:rsidR="00DE04E8" w:rsidRPr="00863797" w:rsidRDefault="004B03BA" w:rsidP="00B853FA">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Three broader conclusions emerge</w:t>
      </w:r>
      <w:r w:rsidR="00CB609B">
        <w:rPr>
          <w:rFonts w:ascii="Times New Roman" w:hAnsi="Times New Roman" w:cs="Times New Roman"/>
          <w:sz w:val="24"/>
          <w:szCs w:val="24"/>
        </w:rPr>
        <w:t xml:space="preserve"> from our results. </w:t>
      </w:r>
      <w:r w:rsidR="00D375CD">
        <w:rPr>
          <w:rFonts w:ascii="Times New Roman" w:hAnsi="Times New Roman" w:cs="Times New Roman"/>
          <w:sz w:val="24"/>
          <w:szCs w:val="24"/>
        </w:rPr>
        <w:t>First,</w:t>
      </w:r>
      <w:r w:rsidR="00170C4A">
        <w:rPr>
          <w:rFonts w:ascii="Times New Roman" w:hAnsi="Times New Roman" w:cs="Times New Roman"/>
          <w:sz w:val="24"/>
          <w:szCs w:val="24"/>
        </w:rPr>
        <w:t xml:space="preserve"> on average,</w:t>
      </w:r>
      <w:r w:rsidR="00D375CD">
        <w:rPr>
          <w:rFonts w:ascii="Times New Roman" w:hAnsi="Times New Roman" w:cs="Times New Roman"/>
          <w:sz w:val="24"/>
          <w:szCs w:val="24"/>
        </w:rPr>
        <w:t xml:space="preserve"> </w:t>
      </w:r>
      <w:r w:rsidR="00DE04E8">
        <w:rPr>
          <w:rFonts w:ascii="Times New Roman" w:hAnsi="Times New Roman" w:cs="Times New Roman"/>
          <w:sz w:val="24"/>
          <w:szCs w:val="24"/>
        </w:rPr>
        <w:t xml:space="preserve">agriculture is likely less productive than non-farm work but better than </w:t>
      </w:r>
      <w:r w:rsidR="00D375CD">
        <w:rPr>
          <w:rFonts w:ascii="Times New Roman" w:hAnsi="Times New Roman" w:cs="Times New Roman"/>
          <w:sz w:val="24"/>
          <w:szCs w:val="24"/>
        </w:rPr>
        <w:t>unemployment</w:t>
      </w:r>
      <w:r>
        <w:rPr>
          <w:rFonts w:ascii="Times New Roman" w:hAnsi="Times New Roman" w:cs="Times New Roman"/>
          <w:sz w:val="24"/>
          <w:szCs w:val="24"/>
        </w:rPr>
        <w:t>. W</w:t>
      </w:r>
      <w:r w:rsidR="00D60D41">
        <w:rPr>
          <w:rFonts w:ascii="Times New Roman" w:hAnsi="Times New Roman" w:cs="Times New Roman"/>
          <w:sz w:val="24"/>
          <w:szCs w:val="24"/>
        </w:rPr>
        <w:t>ith</w:t>
      </w:r>
      <w:r w:rsidR="00DE04E8">
        <w:rPr>
          <w:rFonts w:ascii="Times New Roman" w:hAnsi="Times New Roman" w:cs="Times New Roman"/>
          <w:sz w:val="24"/>
          <w:szCs w:val="24"/>
        </w:rPr>
        <w:t xml:space="preserve"> </w:t>
      </w:r>
      <w:r w:rsidR="00D60D41">
        <w:rPr>
          <w:rFonts w:ascii="Times New Roman" w:hAnsi="Times New Roman" w:cs="Times New Roman"/>
          <w:sz w:val="24"/>
          <w:szCs w:val="24"/>
        </w:rPr>
        <w:t xml:space="preserve">a </w:t>
      </w:r>
      <w:r w:rsidR="00DE04E8">
        <w:rPr>
          <w:rFonts w:ascii="Times New Roman" w:hAnsi="Times New Roman" w:cs="Times New Roman"/>
          <w:sz w:val="24"/>
          <w:szCs w:val="24"/>
        </w:rPr>
        <w:t>slow</w:t>
      </w:r>
      <w:r w:rsidR="00D60D41">
        <w:rPr>
          <w:rFonts w:ascii="Times New Roman" w:hAnsi="Times New Roman" w:cs="Times New Roman"/>
          <w:sz w:val="24"/>
          <w:szCs w:val="24"/>
        </w:rPr>
        <w:t xml:space="preserve"> rate of</w:t>
      </w:r>
      <w:r w:rsidR="00DE04E8">
        <w:rPr>
          <w:rFonts w:ascii="Times New Roman" w:hAnsi="Times New Roman" w:cs="Times New Roman"/>
          <w:sz w:val="24"/>
          <w:szCs w:val="24"/>
        </w:rPr>
        <w:t xml:space="preserve"> switching back from agriculture</w:t>
      </w:r>
      <w:r w:rsidR="00D60D41">
        <w:rPr>
          <w:rFonts w:ascii="Times New Roman" w:hAnsi="Times New Roman" w:cs="Times New Roman"/>
          <w:sz w:val="24"/>
          <w:szCs w:val="24"/>
        </w:rPr>
        <w:t>,</w:t>
      </w:r>
      <w:r w:rsidR="00DE04E8">
        <w:rPr>
          <w:rFonts w:ascii="Times New Roman" w:hAnsi="Times New Roman" w:cs="Times New Roman"/>
          <w:sz w:val="24"/>
          <w:szCs w:val="24"/>
        </w:rPr>
        <w:t xml:space="preserve"> the lockdowns can potentially have severe long-term </w:t>
      </w:r>
      <w:r>
        <w:rPr>
          <w:rFonts w:ascii="Times New Roman" w:hAnsi="Times New Roman" w:cs="Times New Roman"/>
          <w:sz w:val="24"/>
          <w:szCs w:val="24"/>
        </w:rPr>
        <w:t>adverse</w:t>
      </w:r>
      <w:r w:rsidR="00DE04E8">
        <w:rPr>
          <w:rFonts w:ascii="Times New Roman" w:hAnsi="Times New Roman" w:cs="Times New Roman"/>
          <w:sz w:val="24"/>
          <w:szCs w:val="24"/>
        </w:rPr>
        <w:t xml:space="preserve"> effects on</w:t>
      </w:r>
      <w:r w:rsidR="00170C4A">
        <w:rPr>
          <w:rFonts w:ascii="Times New Roman" w:hAnsi="Times New Roman" w:cs="Times New Roman"/>
          <w:sz w:val="24"/>
          <w:szCs w:val="24"/>
        </w:rPr>
        <w:t xml:space="preserve"> Uganda’s</w:t>
      </w:r>
      <w:r w:rsidR="00DE04E8">
        <w:rPr>
          <w:rFonts w:ascii="Times New Roman" w:hAnsi="Times New Roman" w:cs="Times New Roman"/>
          <w:sz w:val="24"/>
          <w:szCs w:val="24"/>
        </w:rPr>
        <w:t xml:space="preserve"> development.</w:t>
      </w:r>
      <w:r w:rsidR="00170C4A">
        <w:rPr>
          <w:rFonts w:ascii="Times New Roman" w:hAnsi="Times New Roman" w:cs="Times New Roman"/>
          <w:sz w:val="24"/>
          <w:szCs w:val="24"/>
        </w:rPr>
        <w:t xml:space="preserve"> </w:t>
      </w:r>
      <w:r w:rsidR="00AA7630">
        <w:rPr>
          <w:rFonts w:ascii="Times New Roman" w:hAnsi="Times New Roman" w:cs="Times New Roman"/>
          <w:sz w:val="24"/>
          <w:szCs w:val="24"/>
        </w:rPr>
        <w:t xml:space="preserve">Second, the results show the </w:t>
      </w:r>
      <w:r w:rsidR="00DE04E8">
        <w:rPr>
          <w:rFonts w:ascii="Times New Roman" w:hAnsi="Times New Roman" w:cs="Times New Roman"/>
          <w:sz w:val="24"/>
          <w:szCs w:val="24"/>
        </w:rPr>
        <w:t>limit of self-insurance</w:t>
      </w:r>
      <w:r w:rsidR="00202DA0">
        <w:rPr>
          <w:rFonts w:ascii="Times New Roman" w:hAnsi="Times New Roman" w:cs="Times New Roman"/>
          <w:sz w:val="24"/>
          <w:szCs w:val="24"/>
        </w:rPr>
        <w:t xml:space="preserve"> and </w:t>
      </w:r>
      <w:r w:rsidR="00DE04E8">
        <w:rPr>
          <w:rFonts w:ascii="Times New Roman" w:hAnsi="Times New Roman" w:cs="Times New Roman"/>
          <w:sz w:val="24"/>
          <w:szCs w:val="24"/>
        </w:rPr>
        <w:t xml:space="preserve">mutual insurance </w:t>
      </w:r>
      <w:r w:rsidR="00530C82">
        <w:rPr>
          <w:rFonts w:ascii="Times New Roman" w:hAnsi="Times New Roman" w:cs="Times New Roman"/>
          <w:sz w:val="24"/>
          <w:szCs w:val="24"/>
        </w:rPr>
        <w:t xml:space="preserve">when faced with a systemic </w:t>
      </w:r>
      <w:r w:rsidR="00DE04E8">
        <w:rPr>
          <w:rFonts w:ascii="Times New Roman" w:hAnsi="Times New Roman" w:cs="Times New Roman"/>
          <w:sz w:val="24"/>
          <w:szCs w:val="24"/>
        </w:rPr>
        <w:t>shock</w:t>
      </w:r>
      <w:r w:rsidR="00530C82">
        <w:rPr>
          <w:rFonts w:ascii="Times New Roman" w:hAnsi="Times New Roman" w:cs="Times New Roman"/>
          <w:sz w:val="24"/>
          <w:szCs w:val="24"/>
        </w:rPr>
        <w:t xml:space="preserve">. Most of the </w:t>
      </w:r>
      <w:r w:rsidR="00EA583E">
        <w:rPr>
          <w:rFonts w:ascii="Times New Roman" w:hAnsi="Times New Roman" w:cs="Times New Roman"/>
          <w:sz w:val="24"/>
          <w:szCs w:val="24"/>
        </w:rPr>
        <w:t>literature ha</w:t>
      </w:r>
      <w:r w:rsidR="00DE0340">
        <w:rPr>
          <w:rFonts w:ascii="Times New Roman" w:hAnsi="Times New Roman" w:cs="Times New Roman"/>
          <w:sz w:val="24"/>
          <w:szCs w:val="24"/>
        </w:rPr>
        <w:t>s</w:t>
      </w:r>
      <w:r w:rsidR="00EA583E">
        <w:rPr>
          <w:rFonts w:ascii="Times New Roman" w:hAnsi="Times New Roman" w:cs="Times New Roman"/>
          <w:sz w:val="24"/>
          <w:szCs w:val="24"/>
        </w:rPr>
        <w:t xml:space="preserve"> focused on </w:t>
      </w:r>
      <w:r w:rsidR="00DE0340">
        <w:rPr>
          <w:rFonts w:ascii="Times New Roman" w:hAnsi="Times New Roman" w:cs="Times New Roman"/>
          <w:sz w:val="24"/>
          <w:szCs w:val="24"/>
        </w:rPr>
        <w:t xml:space="preserve">the smaller and more frequent risk of idiosyncratic shocks and how </w:t>
      </w:r>
      <w:r w:rsidR="00DE0340" w:rsidRPr="00DE0340">
        <w:rPr>
          <w:rFonts w:ascii="Times New Roman" w:hAnsi="Times New Roman" w:cs="Times New Roman"/>
          <w:sz w:val="24"/>
          <w:szCs w:val="24"/>
        </w:rPr>
        <w:t>household</w:t>
      </w:r>
      <w:r w:rsidR="00DE0340">
        <w:rPr>
          <w:rFonts w:ascii="Times New Roman" w:hAnsi="Times New Roman" w:cs="Times New Roman"/>
          <w:sz w:val="24"/>
          <w:szCs w:val="24"/>
        </w:rPr>
        <w:t>s respond to these</w:t>
      </w:r>
      <w:r w:rsidR="00D778F1">
        <w:rPr>
          <w:rFonts w:ascii="Times New Roman" w:hAnsi="Times New Roman" w:cs="Times New Roman"/>
          <w:sz w:val="24"/>
          <w:szCs w:val="24"/>
        </w:rPr>
        <w:t>. However,</w:t>
      </w:r>
      <w:r w:rsidR="00DE0340">
        <w:rPr>
          <w:rFonts w:ascii="Times New Roman" w:hAnsi="Times New Roman" w:cs="Times New Roman"/>
          <w:sz w:val="24"/>
          <w:szCs w:val="24"/>
        </w:rPr>
        <w:t xml:space="preserve"> </w:t>
      </w:r>
      <w:r w:rsidR="002E3196">
        <w:rPr>
          <w:rFonts w:ascii="Times New Roman" w:hAnsi="Times New Roman" w:cs="Times New Roman"/>
          <w:sz w:val="24"/>
          <w:szCs w:val="24"/>
        </w:rPr>
        <w:t>a better understanding of systemic shocks</w:t>
      </w:r>
      <w:r w:rsidR="003D555A">
        <w:rPr>
          <w:rFonts w:ascii="Times New Roman" w:hAnsi="Times New Roman" w:cs="Times New Roman"/>
          <w:sz w:val="24"/>
          <w:szCs w:val="24"/>
        </w:rPr>
        <w:t xml:space="preserve"> and how </w:t>
      </w:r>
      <w:r w:rsidR="003D555A" w:rsidRPr="003D555A">
        <w:rPr>
          <w:rFonts w:ascii="Times New Roman" w:hAnsi="Times New Roman" w:cs="Times New Roman"/>
          <w:sz w:val="24"/>
          <w:szCs w:val="24"/>
        </w:rPr>
        <w:t>household</w:t>
      </w:r>
      <w:r w:rsidR="003D555A">
        <w:rPr>
          <w:rFonts w:ascii="Times New Roman" w:hAnsi="Times New Roman" w:cs="Times New Roman"/>
          <w:sz w:val="24"/>
          <w:szCs w:val="24"/>
        </w:rPr>
        <w:t>s respond</w:t>
      </w:r>
      <w:r w:rsidR="002E3196">
        <w:rPr>
          <w:rFonts w:ascii="Times New Roman" w:hAnsi="Times New Roman" w:cs="Times New Roman"/>
          <w:sz w:val="24"/>
          <w:szCs w:val="24"/>
        </w:rPr>
        <w:t xml:space="preserve"> </w:t>
      </w:r>
      <w:r w:rsidR="003D555A">
        <w:rPr>
          <w:rFonts w:ascii="Times New Roman" w:hAnsi="Times New Roman" w:cs="Times New Roman"/>
          <w:sz w:val="24"/>
          <w:szCs w:val="24"/>
        </w:rPr>
        <w:t xml:space="preserve">is still lacking. Finally, </w:t>
      </w:r>
      <w:r w:rsidR="007B7B9B">
        <w:rPr>
          <w:rFonts w:ascii="Times New Roman" w:hAnsi="Times New Roman" w:cs="Times New Roman"/>
          <w:sz w:val="24"/>
          <w:szCs w:val="24"/>
        </w:rPr>
        <w:t xml:space="preserve">the case of Uganda illustrates well the issues with </w:t>
      </w:r>
      <w:r w:rsidR="00B853FA">
        <w:rPr>
          <w:rFonts w:ascii="Times New Roman" w:hAnsi="Times New Roman" w:cs="Times New Roman"/>
          <w:sz w:val="24"/>
          <w:szCs w:val="24"/>
        </w:rPr>
        <w:t>the wholesale lockdown of economies</w:t>
      </w:r>
      <w:r w:rsidR="00A46C40">
        <w:rPr>
          <w:rFonts w:ascii="Times New Roman" w:hAnsi="Times New Roman" w:cs="Times New Roman"/>
          <w:sz w:val="24"/>
          <w:szCs w:val="24"/>
        </w:rPr>
        <w:t xml:space="preserve"> in response to Covid-</w:t>
      </w:r>
      <w:r w:rsidR="00A46C40">
        <w:rPr>
          <w:rFonts w:ascii="Times New Roman" w:hAnsi="Times New Roman" w:cs="Times New Roman"/>
          <w:sz w:val="24"/>
          <w:szCs w:val="24"/>
        </w:rPr>
        <w:lastRenderedPageBreak/>
        <w:t>19</w:t>
      </w:r>
      <w:r w:rsidR="00B853FA">
        <w:rPr>
          <w:rFonts w:ascii="Times New Roman" w:hAnsi="Times New Roman" w:cs="Times New Roman"/>
          <w:sz w:val="24"/>
          <w:szCs w:val="24"/>
        </w:rPr>
        <w:t xml:space="preserve"> in situations with low state capacity</w:t>
      </w:r>
      <w:r w:rsidR="00752540">
        <w:rPr>
          <w:rFonts w:ascii="Times New Roman" w:hAnsi="Times New Roman" w:cs="Times New Roman"/>
          <w:sz w:val="24"/>
          <w:szCs w:val="24"/>
        </w:rPr>
        <w:t>. Uganda has been hailed as a leading example of curbing Covid-19</w:t>
      </w:r>
      <w:r w:rsidR="00DF615E">
        <w:rPr>
          <w:rFonts w:ascii="Times New Roman" w:hAnsi="Times New Roman" w:cs="Times New Roman"/>
          <w:sz w:val="24"/>
          <w:szCs w:val="24"/>
        </w:rPr>
        <w:t xml:space="preserve"> </w:t>
      </w:r>
      <w:r w:rsidR="00A1274E">
        <w:rPr>
          <w:rFonts w:ascii="Times New Roman" w:hAnsi="Times New Roman" w:cs="Times New Roman"/>
          <w:sz w:val="24"/>
          <w:szCs w:val="24"/>
        </w:rPr>
        <w:fldChar w:fldCharType="begin"/>
      </w:r>
      <w:r w:rsidR="00441ECB">
        <w:rPr>
          <w:rFonts w:ascii="Times New Roman" w:hAnsi="Times New Roman" w:cs="Times New Roman"/>
          <w:sz w:val="24"/>
          <w:szCs w:val="24"/>
        </w:rPr>
        <w:instrText xml:space="preserve"> ADDIN ZOTERO_ITEM CSL_CITATION {"citationID":"Nt4nXCCD","properties":{"formattedCitation":"(Adams et al., 2021)","plainCitation":"(Adams et al., 2021)","noteIndex":0},"citationItems":[{"id":1295,"uris":["http://zotero.org/groups/4758024/items/4W9XQVDM"],"itemData":{"id":1295,"type":"article-journal","container-title":"Global Health: Science and Practice","DOI":"10.9745/GHSP-D-21-00172","issue":"3","note":"publisher: Global Health: Science and Practice\n_eprint: https://www.ghspjournal.org/content/9/3/433.full.pdf","page":"433–443","title":"The Conundrum of Low COVID-19 Mortality Burden in sub-Saharan Africa: Myth or Reality?","volume":"9","author":[{"family":"Adams","given":"Janica"},{"family":"MacKenzie","given":"Mary J."},{"family":"Amegah","given":"Adeladza Kofi"},{"family":"Ezeh","given":"Alex"},{"family":"Gadanya","given":"Muktar A."},{"family":"Omigbodun","given":"Akinyinka"},{"family":"Sarki","given":"Ahmed M."},{"family":"Thistle","given":"Paul"},{"family":"Ziraba","given":"Abdhalah K."},{"family":"Stranges","given":"Saverio"},{"family":"Silverman","given":"Michael"}],"issued":{"date-parts":[["2021"]]}}}],"schema":"https://github.com/citation-style-language/schema/raw/master/csl-citation.json"} </w:instrText>
      </w:r>
      <w:r w:rsidR="00A1274E">
        <w:rPr>
          <w:rFonts w:ascii="Times New Roman" w:hAnsi="Times New Roman" w:cs="Times New Roman"/>
          <w:sz w:val="24"/>
          <w:szCs w:val="24"/>
        </w:rPr>
        <w:fldChar w:fldCharType="separate"/>
      </w:r>
      <w:r w:rsidR="00441ECB">
        <w:rPr>
          <w:rFonts w:ascii="Times New Roman" w:hAnsi="Times New Roman" w:cs="Times New Roman"/>
          <w:noProof/>
          <w:sz w:val="24"/>
          <w:szCs w:val="24"/>
        </w:rPr>
        <w:t>(Adams et al., 2021)</w:t>
      </w:r>
      <w:r w:rsidR="00A1274E">
        <w:rPr>
          <w:rFonts w:ascii="Times New Roman" w:hAnsi="Times New Roman" w:cs="Times New Roman"/>
          <w:sz w:val="24"/>
          <w:szCs w:val="24"/>
        </w:rPr>
        <w:fldChar w:fldCharType="end"/>
      </w:r>
      <w:r w:rsidR="00B853FA">
        <w:rPr>
          <w:rFonts w:ascii="Times New Roman" w:hAnsi="Times New Roman" w:cs="Times New Roman"/>
          <w:sz w:val="24"/>
          <w:szCs w:val="24"/>
        </w:rPr>
        <w:t>.</w:t>
      </w:r>
      <w:r w:rsidR="00A46C40">
        <w:rPr>
          <w:rFonts w:ascii="Times New Roman" w:hAnsi="Times New Roman" w:cs="Times New Roman"/>
          <w:sz w:val="24"/>
          <w:szCs w:val="24"/>
        </w:rPr>
        <w:t xml:space="preserve"> </w:t>
      </w:r>
      <w:r w:rsidR="00441ECB">
        <w:rPr>
          <w:rFonts w:ascii="Times New Roman" w:hAnsi="Times New Roman" w:cs="Times New Roman"/>
          <w:sz w:val="24"/>
          <w:szCs w:val="24"/>
        </w:rPr>
        <w:t>However,</w:t>
      </w:r>
      <w:r w:rsidR="001F11E3">
        <w:rPr>
          <w:rFonts w:ascii="Times New Roman" w:hAnsi="Times New Roman" w:cs="Times New Roman"/>
          <w:sz w:val="24"/>
          <w:szCs w:val="24"/>
        </w:rPr>
        <w:t xml:space="preserve"> the </w:t>
      </w:r>
      <w:r w:rsidR="000772AE">
        <w:rPr>
          <w:rFonts w:ascii="Times New Roman" w:hAnsi="Times New Roman" w:cs="Times New Roman"/>
          <w:sz w:val="24"/>
          <w:szCs w:val="24"/>
        </w:rPr>
        <w:t>mitigation efforts failed to reach those most affected by the lockdown, and</w:t>
      </w:r>
      <w:r w:rsidR="00441ECB">
        <w:rPr>
          <w:rFonts w:ascii="Times New Roman" w:hAnsi="Times New Roman" w:cs="Times New Roman"/>
          <w:sz w:val="24"/>
          <w:szCs w:val="24"/>
        </w:rPr>
        <w:t xml:space="preserve"> with the low mortality rate in </w:t>
      </w:r>
      <w:r w:rsidR="00441ECB" w:rsidRPr="00441ECB">
        <w:rPr>
          <w:rFonts w:ascii="Times New Roman" w:hAnsi="Times New Roman" w:cs="Times New Roman"/>
          <w:sz w:val="24"/>
          <w:szCs w:val="24"/>
        </w:rPr>
        <w:t>Sub-Saharan Africa</w:t>
      </w:r>
      <w:r w:rsidR="00441ECB">
        <w:rPr>
          <w:rFonts w:ascii="Times New Roman" w:hAnsi="Times New Roman" w:cs="Times New Roman"/>
          <w:sz w:val="24"/>
          <w:szCs w:val="24"/>
        </w:rPr>
        <w:t xml:space="preserve">, including Uganda, </w:t>
      </w:r>
      <w:r w:rsidR="000772AE">
        <w:rPr>
          <w:rFonts w:ascii="Times New Roman" w:hAnsi="Times New Roman" w:cs="Times New Roman"/>
          <w:sz w:val="24"/>
          <w:szCs w:val="24"/>
        </w:rPr>
        <w:t>the potential long-term cost of the lockdowns likely significantly outweighs the benefits.</w:t>
      </w:r>
    </w:p>
    <w:p w14:paraId="3B3FDB46" w14:textId="58DFBEF6" w:rsidR="00E109AF" w:rsidRDefault="00E109AF" w:rsidP="00215D2F">
      <w:pPr>
        <w:spacing w:line="480" w:lineRule="auto"/>
        <w:jc w:val="both"/>
        <w:rPr>
          <w:rFonts w:ascii="Times New Roman" w:hAnsi="Times New Roman" w:cs="Times New Roman"/>
          <w:sz w:val="24"/>
          <w:szCs w:val="24"/>
        </w:rPr>
      </w:pPr>
    </w:p>
    <w:p w14:paraId="1AADC6CD" w14:textId="2BAAD4BB" w:rsidR="00BF35B3" w:rsidRPr="004D036E" w:rsidRDefault="004D036E" w:rsidP="00215D2F">
      <w:pPr>
        <w:spacing w:line="480" w:lineRule="auto"/>
        <w:jc w:val="both"/>
        <w:rPr>
          <w:rFonts w:ascii="Times New Roman" w:hAnsi="Times New Roman" w:cs="Times New Roman"/>
          <w:b/>
          <w:bCs/>
          <w:sz w:val="24"/>
          <w:szCs w:val="24"/>
        </w:rPr>
      </w:pPr>
      <w:r w:rsidRPr="004D036E">
        <w:rPr>
          <w:rFonts w:ascii="Times New Roman" w:hAnsi="Times New Roman" w:cs="Times New Roman"/>
          <w:b/>
          <w:bCs/>
          <w:sz w:val="24"/>
          <w:szCs w:val="24"/>
        </w:rPr>
        <w:t>References:</w:t>
      </w:r>
    </w:p>
    <w:p w14:paraId="58456896" w14:textId="77777777" w:rsidR="00441ECB" w:rsidRPr="00441ECB" w:rsidRDefault="004D036E" w:rsidP="00441ECB">
      <w:pPr>
        <w:pStyle w:val="Bibliography"/>
      </w:pPr>
      <w:r>
        <w:fldChar w:fldCharType="begin"/>
      </w:r>
      <w:r w:rsidR="00C96BE6">
        <w:instrText xml:space="preserve"> ADDIN ZOTERO_BIBL {"uncited":[],"omitted":[],"custom":[]} CSL_BIBLIOGRAPHY </w:instrText>
      </w:r>
      <w:r>
        <w:fldChar w:fldCharType="separate"/>
      </w:r>
      <w:r w:rsidR="00441ECB" w:rsidRPr="00441ECB">
        <w:t xml:space="preserve">Adams, J., </w:t>
      </w:r>
      <w:proofErr w:type="spellStart"/>
      <w:r w:rsidR="00441ECB" w:rsidRPr="00441ECB">
        <w:t>MacKenzie</w:t>
      </w:r>
      <w:proofErr w:type="spellEnd"/>
      <w:r w:rsidR="00441ECB" w:rsidRPr="00441ECB">
        <w:t xml:space="preserve">, M. J., </w:t>
      </w:r>
      <w:proofErr w:type="spellStart"/>
      <w:r w:rsidR="00441ECB" w:rsidRPr="00441ECB">
        <w:t>Amegah</w:t>
      </w:r>
      <w:proofErr w:type="spellEnd"/>
      <w:r w:rsidR="00441ECB" w:rsidRPr="00441ECB">
        <w:t xml:space="preserve">, A. K., </w:t>
      </w:r>
      <w:proofErr w:type="spellStart"/>
      <w:r w:rsidR="00441ECB" w:rsidRPr="00441ECB">
        <w:t>Ezeh</w:t>
      </w:r>
      <w:proofErr w:type="spellEnd"/>
      <w:r w:rsidR="00441ECB" w:rsidRPr="00441ECB">
        <w:t xml:space="preserve">, A., </w:t>
      </w:r>
      <w:proofErr w:type="spellStart"/>
      <w:r w:rsidR="00441ECB" w:rsidRPr="00441ECB">
        <w:t>Gadanya</w:t>
      </w:r>
      <w:proofErr w:type="spellEnd"/>
      <w:r w:rsidR="00441ECB" w:rsidRPr="00441ECB">
        <w:t xml:space="preserve">, M. A., </w:t>
      </w:r>
      <w:proofErr w:type="spellStart"/>
      <w:r w:rsidR="00441ECB" w:rsidRPr="00441ECB">
        <w:t>Omigbodun</w:t>
      </w:r>
      <w:proofErr w:type="spellEnd"/>
      <w:r w:rsidR="00441ECB" w:rsidRPr="00441ECB">
        <w:t xml:space="preserve">, A., </w:t>
      </w:r>
      <w:proofErr w:type="spellStart"/>
      <w:r w:rsidR="00441ECB" w:rsidRPr="00441ECB">
        <w:t>Sarki</w:t>
      </w:r>
      <w:proofErr w:type="spellEnd"/>
      <w:r w:rsidR="00441ECB" w:rsidRPr="00441ECB">
        <w:t xml:space="preserve">, A. M., Thistle, P., </w:t>
      </w:r>
      <w:proofErr w:type="spellStart"/>
      <w:r w:rsidR="00441ECB" w:rsidRPr="00441ECB">
        <w:t>Ziraba</w:t>
      </w:r>
      <w:proofErr w:type="spellEnd"/>
      <w:r w:rsidR="00441ECB" w:rsidRPr="00441ECB">
        <w:t xml:space="preserve">, A. K., </w:t>
      </w:r>
      <w:proofErr w:type="spellStart"/>
      <w:r w:rsidR="00441ECB" w:rsidRPr="00441ECB">
        <w:t>Stranges</w:t>
      </w:r>
      <w:proofErr w:type="spellEnd"/>
      <w:r w:rsidR="00441ECB" w:rsidRPr="00441ECB">
        <w:t xml:space="preserve">, S., &amp; Silverman, M. (2021). The Conundrum of Low COVID-19 Mortality Burden in sub-Saharan Africa: Myth or Reality? </w:t>
      </w:r>
      <w:r w:rsidR="00441ECB" w:rsidRPr="00441ECB">
        <w:rPr>
          <w:i/>
          <w:iCs/>
        </w:rPr>
        <w:t>Global Health: Science and Practice</w:t>
      </w:r>
      <w:r w:rsidR="00441ECB" w:rsidRPr="00441ECB">
        <w:t xml:space="preserve">, </w:t>
      </w:r>
      <w:r w:rsidR="00441ECB" w:rsidRPr="00441ECB">
        <w:rPr>
          <w:i/>
          <w:iCs/>
        </w:rPr>
        <w:t>9</w:t>
      </w:r>
      <w:r w:rsidR="00441ECB" w:rsidRPr="00441ECB">
        <w:t>(3), 433–443. https://doi.org/10.9745/GHSP-D-21-00172</w:t>
      </w:r>
    </w:p>
    <w:p w14:paraId="79CA3009" w14:textId="77777777" w:rsidR="00441ECB" w:rsidRPr="00441ECB" w:rsidRDefault="00441ECB" w:rsidP="00441ECB">
      <w:pPr>
        <w:pStyle w:val="Bibliography"/>
      </w:pPr>
      <w:proofErr w:type="spellStart"/>
      <w:r w:rsidRPr="00441ECB">
        <w:t>Agamile</w:t>
      </w:r>
      <w:proofErr w:type="spellEnd"/>
      <w:r w:rsidRPr="00441ECB">
        <w:t xml:space="preserve">, P. (2022). </w:t>
      </w:r>
      <w:r w:rsidRPr="00441ECB">
        <w:rPr>
          <w:i/>
          <w:iCs/>
        </w:rPr>
        <w:t>COVID-19 Lockdown and Exposure of Households to Food Insecurity in Uganda: Insights from a National High Frequency Phone Survey</w:t>
      </w:r>
      <w:r w:rsidRPr="00441ECB">
        <w:t>. https://link.springer.com/article/10.1057/s41287-022-00510-8</w:t>
      </w:r>
    </w:p>
    <w:p w14:paraId="5CA1B889" w14:textId="77777777" w:rsidR="00441ECB" w:rsidRPr="00441ECB" w:rsidRDefault="00441ECB" w:rsidP="00441ECB">
      <w:pPr>
        <w:pStyle w:val="Bibliography"/>
      </w:pPr>
      <w:r w:rsidRPr="00441ECB">
        <w:t xml:space="preserve">Aggarwal, S., </w:t>
      </w:r>
      <w:proofErr w:type="spellStart"/>
      <w:r w:rsidRPr="00441ECB">
        <w:t>Jeong</w:t>
      </w:r>
      <w:proofErr w:type="spellEnd"/>
      <w:r w:rsidRPr="00441ECB">
        <w:t xml:space="preserve">, D., Kumar, N., Park, D. S., Robinson, J., &amp; </w:t>
      </w:r>
      <w:proofErr w:type="spellStart"/>
      <w:r w:rsidRPr="00441ECB">
        <w:t>Spearot</w:t>
      </w:r>
      <w:proofErr w:type="spellEnd"/>
      <w:r w:rsidRPr="00441ECB">
        <w:t xml:space="preserve">, A. (2022). COVID-19 market disruptions and food security: Evidence from households in rural Liberia and Malawi. </w:t>
      </w:r>
      <w:proofErr w:type="spellStart"/>
      <w:r w:rsidRPr="00441ECB">
        <w:rPr>
          <w:i/>
          <w:iCs/>
        </w:rPr>
        <w:t>PloS</w:t>
      </w:r>
      <w:proofErr w:type="spellEnd"/>
      <w:r w:rsidRPr="00441ECB">
        <w:rPr>
          <w:i/>
          <w:iCs/>
        </w:rPr>
        <w:t xml:space="preserve"> One</w:t>
      </w:r>
      <w:r w:rsidRPr="00441ECB">
        <w:t xml:space="preserve">, </w:t>
      </w:r>
      <w:r w:rsidRPr="00441ECB">
        <w:rPr>
          <w:i/>
          <w:iCs/>
        </w:rPr>
        <w:t>17</w:t>
      </w:r>
      <w:r w:rsidRPr="00441ECB">
        <w:t>(8), e0271488. https://doi.org/10.1371/journal.pone.0271488</w:t>
      </w:r>
    </w:p>
    <w:p w14:paraId="433155EE" w14:textId="77777777" w:rsidR="00441ECB" w:rsidRPr="00441ECB" w:rsidRDefault="00441ECB" w:rsidP="00441ECB">
      <w:pPr>
        <w:pStyle w:val="Bibliography"/>
      </w:pPr>
      <w:proofErr w:type="spellStart"/>
      <w:r w:rsidRPr="00441ECB">
        <w:t>Alam</w:t>
      </w:r>
      <w:proofErr w:type="spellEnd"/>
      <w:r w:rsidRPr="00441ECB">
        <w:t xml:space="preserve">, S. A., &amp; Bose, B. (2020). Did the Great Recession Affect Fertility? Examining the Impact of Job Displacements on the Timing of Births in the United States. </w:t>
      </w:r>
      <w:r w:rsidRPr="00441ECB">
        <w:rPr>
          <w:i/>
          <w:iCs/>
        </w:rPr>
        <w:t>Southern Economic Journal</w:t>
      </w:r>
      <w:r w:rsidRPr="00441ECB">
        <w:t xml:space="preserve">, </w:t>
      </w:r>
      <w:r w:rsidRPr="00441ECB">
        <w:rPr>
          <w:i/>
          <w:iCs/>
        </w:rPr>
        <w:t>86</w:t>
      </w:r>
      <w:r w:rsidRPr="00441ECB">
        <w:t>(3), 873–909. https://doi.org/10.1002/soej.12408</w:t>
      </w:r>
    </w:p>
    <w:p w14:paraId="56BA7675" w14:textId="77777777" w:rsidR="00441ECB" w:rsidRPr="00441ECB" w:rsidRDefault="00441ECB" w:rsidP="00441ECB">
      <w:pPr>
        <w:pStyle w:val="Bibliography"/>
      </w:pPr>
      <w:proofErr w:type="spellStart"/>
      <w:r w:rsidRPr="00441ECB">
        <w:t>Alam</w:t>
      </w:r>
      <w:proofErr w:type="spellEnd"/>
      <w:r w:rsidRPr="00441ECB">
        <w:t xml:space="preserve">, S. A., &amp; </w:t>
      </w:r>
      <w:proofErr w:type="spellStart"/>
      <w:r w:rsidRPr="00441ECB">
        <w:t>Pörtner</w:t>
      </w:r>
      <w:proofErr w:type="spellEnd"/>
      <w:r w:rsidRPr="00441ECB">
        <w:t xml:space="preserve">, C. C. (2018). Income shocks, contraceptive use, and timing of fertility. </w:t>
      </w:r>
      <w:r w:rsidRPr="00441ECB">
        <w:rPr>
          <w:i/>
          <w:iCs/>
        </w:rPr>
        <w:t>Journal of Development Economics</w:t>
      </w:r>
      <w:r w:rsidRPr="00441ECB">
        <w:t xml:space="preserve">, </w:t>
      </w:r>
      <w:r w:rsidRPr="00441ECB">
        <w:rPr>
          <w:i/>
          <w:iCs/>
        </w:rPr>
        <w:t>131</w:t>
      </w:r>
      <w:r w:rsidRPr="00441ECB">
        <w:t>, 96–103. https://doi.org/10.1016/j.jdeveco.2017.10.007</w:t>
      </w:r>
    </w:p>
    <w:p w14:paraId="4A5F4F07" w14:textId="77777777" w:rsidR="00441ECB" w:rsidRPr="00441ECB" w:rsidRDefault="00441ECB" w:rsidP="00441ECB">
      <w:pPr>
        <w:pStyle w:val="Bibliography"/>
      </w:pPr>
      <w:r w:rsidRPr="00441ECB">
        <w:t xml:space="preserve">Alfonsi, L., </w:t>
      </w:r>
      <w:proofErr w:type="spellStart"/>
      <w:r w:rsidRPr="00441ECB">
        <w:t>Bandiera</w:t>
      </w:r>
      <w:proofErr w:type="spellEnd"/>
      <w:r w:rsidRPr="00441ECB">
        <w:t xml:space="preserve">, O., </w:t>
      </w:r>
      <w:proofErr w:type="spellStart"/>
      <w:r w:rsidRPr="00441ECB">
        <w:t>Bassi</w:t>
      </w:r>
      <w:proofErr w:type="spellEnd"/>
      <w:r w:rsidRPr="00441ECB">
        <w:t xml:space="preserve">, V., Burgess, R., Rasul, I., </w:t>
      </w:r>
      <w:proofErr w:type="spellStart"/>
      <w:r w:rsidRPr="00441ECB">
        <w:t>Veroux</w:t>
      </w:r>
      <w:proofErr w:type="spellEnd"/>
      <w:r w:rsidRPr="00441ECB">
        <w:t xml:space="preserve">, O., &amp; Vitali, A. (2021). COVID-19 and Ugandan SMEs: Impacts and Speed of Recovery. </w:t>
      </w:r>
      <w:r w:rsidRPr="00441ECB">
        <w:rPr>
          <w:i/>
          <w:iCs/>
        </w:rPr>
        <w:t>Centre for Economic Policy Research</w:t>
      </w:r>
      <w:r w:rsidRPr="00441ECB">
        <w:t>, 7.</w:t>
      </w:r>
    </w:p>
    <w:p w14:paraId="4567A84B" w14:textId="77777777" w:rsidR="00441ECB" w:rsidRPr="00441ECB" w:rsidRDefault="00441ECB" w:rsidP="00441ECB">
      <w:pPr>
        <w:pStyle w:val="Bibliography"/>
      </w:pPr>
      <w:r w:rsidRPr="00441ECB">
        <w:lastRenderedPageBreak/>
        <w:t xml:space="preserve">Amare, M., </w:t>
      </w:r>
      <w:proofErr w:type="spellStart"/>
      <w:r w:rsidRPr="00441ECB">
        <w:t>Abay</w:t>
      </w:r>
      <w:proofErr w:type="spellEnd"/>
      <w:r w:rsidRPr="00441ECB">
        <w:t xml:space="preserve">, K. A., </w:t>
      </w:r>
      <w:proofErr w:type="spellStart"/>
      <w:r w:rsidRPr="00441ECB">
        <w:t>Tiberti</w:t>
      </w:r>
      <w:proofErr w:type="spellEnd"/>
      <w:r w:rsidRPr="00441ECB">
        <w:t xml:space="preserve">, L., &amp; Chamberlin, J. (2021). COVID-19 and food security: Panel data evidence from Nigeria. </w:t>
      </w:r>
      <w:r w:rsidRPr="00441ECB">
        <w:rPr>
          <w:i/>
          <w:iCs/>
        </w:rPr>
        <w:t>Food Policy</w:t>
      </w:r>
      <w:r w:rsidRPr="00441ECB">
        <w:t xml:space="preserve">, </w:t>
      </w:r>
      <w:r w:rsidRPr="00441ECB">
        <w:rPr>
          <w:i/>
          <w:iCs/>
        </w:rPr>
        <w:t>101</w:t>
      </w:r>
      <w:r w:rsidRPr="00441ECB">
        <w:t>, 102099. https://doi.org/10.1016/j.foodpol.2021.102099</w:t>
      </w:r>
    </w:p>
    <w:p w14:paraId="34B01C8A" w14:textId="77777777" w:rsidR="00441ECB" w:rsidRPr="00441ECB" w:rsidRDefault="00441ECB" w:rsidP="00441ECB">
      <w:pPr>
        <w:pStyle w:val="Bibliography"/>
      </w:pPr>
      <w:proofErr w:type="spellStart"/>
      <w:r w:rsidRPr="00441ECB">
        <w:t>Atamanov</w:t>
      </w:r>
      <w:proofErr w:type="spellEnd"/>
      <w:r w:rsidRPr="00441ECB">
        <w:t xml:space="preserve">, A., </w:t>
      </w:r>
      <w:proofErr w:type="spellStart"/>
      <w:r w:rsidRPr="00441ECB">
        <w:t>Cochinard</w:t>
      </w:r>
      <w:proofErr w:type="spellEnd"/>
      <w:r w:rsidRPr="00441ECB">
        <w:t xml:space="preserve">, F., </w:t>
      </w:r>
      <w:proofErr w:type="spellStart"/>
      <w:r w:rsidRPr="00441ECB">
        <w:t>Ilukor</w:t>
      </w:r>
      <w:proofErr w:type="spellEnd"/>
      <w:r w:rsidRPr="00441ECB">
        <w:t xml:space="preserve">, J., </w:t>
      </w:r>
      <w:proofErr w:type="spellStart"/>
      <w:r w:rsidRPr="00441ECB">
        <w:t>Kilic</w:t>
      </w:r>
      <w:proofErr w:type="spellEnd"/>
      <w:r w:rsidRPr="00441ECB">
        <w:t xml:space="preserve">, T., &amp; </w:t>
      </w:r>
      <w:proofErr w:type="spellStart"/>
      <w:r w:rsidRPr="00441ECB">
        <w:t>Ponzini</w:t>
      </w:r>
      <w:proofErr w:type="spellEnd"/>
      <w:r w:rsidRPr="00441ECB">
        <w:t xml:space="preserve">, G. (2022, March 15). </w:t>
      </w:r>
      <w:r w:rsidRPr="00441ECB">
        <w:rPr>
          <w:i/>
          <w:iCs/>
        </w:rPr>
        <w:t>Economic impact of a second lockdown in Uganda: Results from the seventh round of the High-Frequency Phone Survey</w:t>
      </w:r>
      <w:r w:rsidRPr="00441ECB">
        <w:t>. https://blogs.worldbank.org/opendata/economic-impact-second-lockdown-uganda-results-seventh-round-high-frequency-phone-survey</w:t>
      </w:r>
    </w:p>
    <w:p w14:paraId="6343A50F" w14:textId="77777777" w:rsidR="00441ECB" w:rsidRPr="00441ECB" w:rsidRDefault="00441ECB" w:rsidP="00441ECB">
      <w:pPr>
        <w:pStyle w:val="Bibliography"/>
      </w:pPr>
      <w:proofErr w:type="spellStart"/>
      <w:r w:rsidRPr="00441ECB">
        <w:t>Athumani</w:t>
      </w:r>
      <w:proofErr w:type="spellEnd"/>
      <w:r w:rsidRPr="00441ECB">
        <w:t xml:space="preserve">, H. (2021). </w:t>
      </w:r>
      <w:r w:rsidRPr="00441ECB">
        <w:rPr>
          <w:i/>
          <w:iCs/>
        </w:rPr>
        <w:t>Uganda Lifts Some COVID-19 Restrictions</w:t>
      </w:r>
      <w:r w:rsidRPr="00441ECB">
        <w:t>. VOA News. https://www.voanews.com/a/covid-19-pandemic_uganda-lifts-some-covid-19-restrictions/6208989.html</w:t>
      </w:r>
    </w:p>
    <w:p w14:paraId="352022DE" w14:textId="77777777" w:rsidR="00441ECB" w:rsidRPr="00441ECB" w:rsidRDefault="00441ECB" w:rsidP="00441ECB">
      <w:pPr>
        <w:pStyle w:val="Bibliography"/>
      </w:pPr>
      <w:proofErr w:type="spellStart"/>
      <w:r w:rsidRPr="00441ECB">
        <w:t>Baetschmann</w:t>
      </w:r>
      <w:proofErr w:type="spellEnd"/>
      <w:r w:rsidRPr="00441ECB">
        <w:t xml:space="preserve">, G., Staub, K. E., &amp; Winkelmann, R. (2015). Consistent estimation of the fixed effects ordered logit model. </w:t>
      </w:r>
      <w:r w:rsidRPr="00441ECB">
        <w:rPr>
          <w:i/>
          <w:iCs/>
        </w:rPr>
        <w:t>Journal of the Royal Statistical Society. Series A (Statistics in Society)</w:t>
      </w:r>
      <w:r w:rsidRPr="00441ECB">
        <w:t xml:space="preserve">, </w:t>
      </w:r>
      <w:r w:rsidRPr="00441ECB">
        <w:rPr>
          <w:i/>
          <w:iCs/>
        </w:rPr>
        <w:t>178</w:t>
      </w:r>
      <w:r w:rsidRPr="00441ECB">
        <w:t>(3), 685–703.</w:t>
      </w:r>
    </w:p>
    <w:p w14:paraId="2CE66023" w14:textId="77777777" w:rsidR="00441ECB" w:rsidRPr="00441ECB" w:rsidRDefault="00441ECB" w:rsidP="00441ECB">
      <w:pPr>
        <w:pStyle w:val="Bibliography"/>
      </w:pPr>
      <w:proofErr w:type="spellStart"/>
      <w:r w:rsidRPr="00441ECB">
        <w:t>Balde</w:t>
      </w:r>
      <w:proofErr w:type="spellEnd"/>
      <w:r w:rsidRPr="00441ECB">
        <w:t xml:space="preserve">, R., </w:t>
      </w:r>
      <w:proofErr w:type="spellStart"/>
      <w:r w:rsidRPr="00441ECB">
        <w:t>Boly</w:t>
      </w:r>
      <w:proofErr w:type="spellEnd"/>
      <w:r w:rsidRPr="00441ECB">
        <w:t xml:space="preserve">, M., &amp; </w:t>
      </w:r>
      <w:proofErr w:type="spellStart"/>
      <w:r w:rsidRPr="00441ECB">
        <w:t>Avenyo</w:t>
      </w:r>
      <w:proofErr w:type="spellEnd"/>
      <w:r w:rsidRPr="00441ECB">
        <w:t xml:space="preserve">, E. (2020). </w:t>
      </w:r>
      <w:proofErr w:type="spellStart"/>
      <w:r w:rsidRPr="00441ECB">
        <w:t>Labour</w:t>
      </w:r>
      <w:proofErr w:type="spellEnd"/>
      <w:r w:rsidRPr="00441ECB">
        <w:t xml:space="preserve"> market effects of COVID-19 in sub-Saharan Africa: An informality lens from Burkina Faso, Mali and Senegal. In </w:t>
      </w:r>
      <w:r w:rsidRPr="00441ECB">
        <w:rPr>
          <w:i/>
          <w:iCs/>
        </w:rPr>
        <w:t>MERIT Working Papers</w:t>
      </w:r>
      <w:r w:rsidRPr="00441ECB">
        <w:t xml:space="preserve"> (No. 2020–022; MERIT Working Papers). United Nations University - Maastricht Economic and Social Research Institute on Innovation and Technology (MERIT). https://ideas.repec.org/p/unm/unumer/2020022.html</w:t>
      </w:r>
    </w:p>
    <w:p w14:paraId="1D02EF1E" w14:textId="77777777" w:rsidR="00441ECB" w:rsidRPr="00441ECB" w:rsidRDefault="00441ECB" w:rsidP="00441ECB">
      <w:pPr>
        <w:pStyle w:val="Bibliography"/>
      </w:pPr>
      <w:r w:rsidRPr="00441ECB">
        <w:t xml:space="preserve">Ballard, T. J., </w:t>
      </w:r>
      <w:proofErr w:type="spellStart"/>
      <w:r w:rsidRPr="00441ECB">
        <w:t>Kepple</w:t>
      </w:r>
      <w:proofErr w:type="spellEnd"/>
      <w:r w:rsidRPr="00441ECB">
        <w:t xml:space="preserve">, A. W., </w:t>
      </w:r>
      <w:proofErr w:type="spellStart"/>
      <w:r w:rsidRPr="00441ECB">
        <w:t>Cafiero</w:t>
      </w:r>
      <w:proofErr w:type="spellEnd"/>
      <w:r w:rsidRPr="00441ECB">
        <w:t xml:space="preserve">, C., &amp; Statistics Division. (2013). </w:t>
      </w:r>
      <w:r w:rsidRPr="00441ECB">
        <w:rPr>
          <w:i/>
          <w:iCs/>
        </w:rPr>
        <w:t>The Food insecurity experience scale: Development of a global standard for monitoring hunger worldwide</w:t>
      </w:r>
      <w:r w:rsidRPr="00441ECB">
        <w:t>. FAO. https://www.fao.org/publications/card/fr/c/1f25bb40-7c4e-49e0-b79b-4d8b5e6354b5/</w:t>
      </w:r>
    </w:p>
    <w:p w14:paraId="149C018E" w14:textId="77777777" w:rsidR="00441ECB" w:rsidRPr="00441ECB" w:rsidRDefault="00441ECB" w:rsidP="00441ECB">
      <w:pPr>
        <w:pStyle w:val="Bibliography"/>
      </w:pPr>
      <w:r w:rsidRPr="00441ECB">
        <w:t xml:space="preserve">BBC. (2020, July 23). </w:t>
      </w:r>
      <w:r w:rsidRPr="00441ECB">
        <w:rPr>
          <w:i/>
          <w:iCs/>
        </w:rPr>
        <w:t>Uganda—Where security forces may be more deadly than coronavirus</w:t>
      </w:r>
      <w:r w:rsidRPr="00441ECB">
        <w:t>. BBC News. https://www.bbc.com/news/world-africa-53450850</w:t>
      </w:r>
    </w:p>
    <w:p w14:paraId="3FF46C25" w14:textId="77777777" w:rsidR="00441ECB" w:rsidRPr="00441ECB" w:rsidRDefault="00441ECB" w:rsidP="00441ECB">
      <w:pPr>
        <w:pStyle w:val="Bibliography"/>
      </w:pPr>
      <w:proofErr w:type="spellStart"/>
      <w:r w:rsidRPr="00441ECB">
        <w:lastRenderedPageBreak/>
        <w:t>Birner</w:t>
      </w:r>
      <w:proofErr w:type="spellEnd"/>
      <w:r w:rsidRPr="00441ECB">
        <w:t xml:space="preserve">, R., </w:t>
      </w:r>
      <w:proofErr w:type="spellStart"/>
      <w:r w:rsidRPr="00441ECB">
        <w:t>Blaschke</w:t>
      </w:r>
      <w:proofErr w:type="spellEnd"/>
      <w:r w:rsidRPr="00441ECB">
        <w:t xml:space="preserve">, N., Bosch, C., </w:t>
      </w:r>
      <w:proofErr w:type="spellStart"/>
      <w:r w:rsidRPr="00441ECB">
        <w:t>Daum</w:t>
      </w:r>
      <w:proofErr w:type="spellEnd"/>
      <w:r w:rsidRPr="00441ECB">
        <w:t xml:space="preserve">, T., Graf, S., </w:t>
      </w:r>
      <w:proofErr w:type="spellStart"/>
      <w:r w:rsidRPr="00441ECB">
        <w:t>Güttler</w:t>
      </w:r>
      <w:proofErr w:type="spellEnd"/>
      <w:r w:rsidRPr="00441ECB">
        <w:t xml:space="preserve">, D., </w:t>
      </w:r>
      <w:proofErr w:type="spellStart"/>
      <w:r w:rsidRPr="00441ECB">
        <w:t>Heni</w:t>
      </w:r>
      <w:proofErr w:type="spellEnd"/>
      <w:r w:rsidRPr="00441ECB">
        <w:t xml:space="preserve">, J., Kariuki, J., </w:t>
      </w:r>
      <w:proofErr w:type="spellStart"/>
      <w:r w:rsidRPr="00441ECB">
        <w:t>Katusiime</w:t>
      </w:r>
      <w:proofErr w:type="spellEnd"/>
      <w:r w:rsidRPr="00441ECB">
        <w:t xml:space="preserve">, R., Seidel, A., </w:t>
      </w:r>
      <w:proofErr w:type="spellStart"/>
      <w:r w:rsidRPr="00441ECB">
        <w:t>Senon</w:t>
      </w:r>
      <w:proofErr w:type="spellEnd"/>
      <w:r w:rsidRPr="00441ECB">
        <w:t xml:space="preserve">, Z. N., &amp; </w:t>
      </w:r>
      <w:proofErr w:type="spellStart"/>
      <w:r w:rsidRPr="00441ECB">
        <w:t>Woode</w:t>
      </w:r>
      <w:proofErr w:type="spellEnd"/>
      <w:r w:rsidRPr="00441ECB">
        <w:t xml:space="preserve">, G. (2021). ‘We would rather die from Covid-19 than from hunger’—Exploring lockdown stringencies in five African countries. </w:t>
      </w:r>
      <w:r w:rsidRPr="00441ECB">
        <w:rPr>
          <w:i/>
          <w:iCs/>
        </w:rPr>
        <w:t>Global Food Security</w:t>
      </w:r>
      <w:r w:rsidRPr="00441ECB">
        <w:t xml:space="preserve">, </w:t>
      </w:r>
      <w:r w:rsidRPr="00441ECB">
        <w:rPr>
          <w:i/>
          <w:iCs/>
        </w:rPr>
        <w:t>31</w:t>
      </w:r>
      <w:r w:rsidRPr="00441ECB">
        <w:t>, 100571. https://doi.org/10.1016/j.gfs.2021.100571</w:t>
      </w:r>
    </w:p>
    <w:p w14:paraId="1EE58CD4" w14:textId="77777777" w:rsidR="00441ECB" w:rsidRPr="00441ECB" w:rsidRDefault="00441ECB" w:rsidP="00441ECB">
      <w:pPr>
        <w:pStyle w:val="Bibliography"/>
      </w:pPr>
      <w:r w:rsidRPr="00441ECB">
        <w:t xml:space="preserve">Cardozo Silva, A. R., Diaz </w:t>
      </w:r>
      <w:proofErr w:type="spellStart"/>
      <w:r w:rsidRPr="00441ECB">
        <w:t>Pavez</w:t>
      </w:r>
      <w:proofErr w:type="spellEnd"/>
      <w:r w:rsidRPr="00441ECB">
        <w:t>, L. R., Martínez‐</w:t>
      </w:r>
      <w:proofErr w:type="spellStart"/>
      <w:r w:rsidRPr="00441ECB">
        <w:t>Zarzoso</w:t>
      </w:r>
      <w:proofErr w:type="spellEnd"/>
      <w:r w:rsidRPr="00441ECB">
        <w:t xml:space="preserve">, I., &amp; Nowak‐Lehmann, F. (2022). The impact of COVID‐19 government responses on remittances in Latin American countries. </w:t>
      </w:r>
      <w:r w:rsidRPr="00441ECB">
        <w:rPr>
          <w:i/>
          <w:iCs/>
        </w:rPr>
        <w:t>Journal of International Development</w:t>
      </w:r>
      <w:r w:rsidRPr="00441ECB">
        <w:t xml:space="preserve">, </w:t>
      </w:r>
      <w:r w:rsidRPr="00441ECB">
        <w:rPr>
          <w:i/>
          <w:iCs/>
        </w:rPr>
        <w:t>34</w:t>
      </w:r>
      <w:r w:rsidRPr="00441ECB">
        <w:t>(4), 803–822. https://doi.org/10.1002/jid.3606</w:t>
      </w:r>
    </w:p>
    <w:p w14:paraId="67585C22" w14:textId="77777777" w:rsidR="00441ECB" w:rsidRPr="00441ECB" w:rsidRDefault="00441ECB" w:rsidP="00441ECB">
      <w:pPr>
        <w:pStyle w:val="Bibliography"/>
      </w:pPr>
      <w:r w:rsidRPr="00441ECB">
        <w:t xml:space="preserve">Ceballos, F., Hernandez, M. A., &amp; Paz, C. (2021). Short‐term impacts of COVID‐19 on food security and nutrition in rural Guatemala: Phone‐based farm household survey evidence. </w:t>
      </w:r>
      <w:r w:rsidRPr="00441ECB">
        <w:rPr>
          <w:i/>
          <w:iCs/>
        </w:rPr>
        <w:t>Agricultural Economics</w:t>
      </w:r>
      <w:r w:rsidRPr="00441ECB">
        <w:t xml:space="preserve">, </w:t>
      </w:r>
      <w:r w:rsidRPr="00441ECB">
        <w:rPr>
          <w:i/>
          <w:iCs/>
        </w:rPr>
        <w:t>52</w:t>
      </w:r>
      <w:r w:rsidRPr="00441ECB">
        <w:t>(3), Article 3. https://doi.org/10.1111/agec.12629</w:t>
      </w:r>
    </w:p>
    <w:p w14:paraId="43D36A41" w14:textId="77777777" w:rsidR="00441ECB" w:rsidRPr="00441ECB" w:rsidRDefault="00441ECB" w:rsidP="00441ECB">
      <w:pPr>
        <w:pStyle w:val="Bibliography"/>
      </w:pPr>
      <w:r w:rsidRPr="00441ECB">
        <w:t xml:space="preserve">Ceballos, F., Kannan, S., &amp; Kramer, B. (2020). Impacts of a national lockdown on smallholder farmers’ income and food security: Empirical evidence from two states in India. </w:t>
      </w:r>
      <w:r w:rsidRPr="00441ECB">
        <w:rPr>
          <w:i/>
          <w:iCs/>
        </w:rPr>
        <w:t>World Development</w:t>
      </w:r>
      <w:r w:rsidRPr="00441ECB">
        <w:t xml:space="preserve">, </w:t>
      </w:r>
      <w:r w:rsidRPr="00441ECB">
        <w:rPr>
          <w:i/>
          <w:iCs/>
        </w:rPr>
        <w:t>136</w:t>
      </w:r>
      <w:r w:rsidRPr="00441ECB">
        <w:t>, 105069. https://doi.org/10.1016/j.worlddev.2020.105069</w:t>
      </w:r>
    </w:p>
    <w:p w14:paraId="20A01AA7" w14:textId="77777777" w:rsidR="00441ECB" w:rsidRPr="00441ECB" w:rsidRDefault="00441ECB" w:rsidP="00441ECB">
      <w:pPr>
        <w:pStyle w:val="Bibliography"/>
      </w:pPr>
      <w:r w:rsidRPr="00441ECB">
        <w:t xml:space="preserve">Charles, K. K., &amp; </w:t>
      </w:r>
      <w:proofErr w:type="spellStart"/>
      <w:r w:rsidRPr="00441ECB">
        <w:t>DeCicca</w:t>
      </w:r>
      <w:proofErr w:type="spellEnd"/>
      <w:r w:rsidRPr="00441ECB">
        <w:t xml:space="preserve">, P. (2008). Local labor market fluctuations and health: Is there a connection and for whom? </w:t>
      </w:r>
      <w:r w:rsidRPr="00441ECB">
        <w:rPr>
          <w:i/>
          <w:iCs/>
        </w:rPr>
        <w:t>Journal of Health Economics</w:t>
      </w:r>
      <w:r w:rsidRPr="00441ECB">
        <w:t xml:space="preserve">, </w:t>
      </w:r>
      <w:r w:rsidRPr="00441ECB">
        <w:rPr>
          <w:i/>
          <w:iCs/>
        </w:rPr>
        <w:t>27</w:t>
      </w:r>
      <w:r w:rsidRPr="00441ECB">
        <w:t>(6), 1532–1550. https://doi.org/10.1016/j.jhealeco.2008.06.004</w:t>
      </w:r>
    </w:p>
    <w:p w14:paraId="392B46BE" w14:textId="77777777" w:rsidR="00441ECB" w:rsidRPr="00441ECB" w:rsidRDefault="00441ECB" w:rsidP="00441ECB">
      <w:pPr>
        <w:pStyle w:val="Bibliography"/>
      </w:pPr>
      <w:proofErr w:type="spellStart"/>
      <w:r w:rsidRPr="00441ECB">
        <w:t>Curi</w:t>
      </w:r>
      <w:proofErr w:type="spellEnd"/>
      <w:r w:rsidRPr="00441ECB">
        <w:t>-Quinto, K., Sánchez, A., Lago-</w:t>
      </w:r>
      <w:proofErr w:type="spellStart"/>
      <w:r w:rsidRPr="00441ECB">
        <w:t>Berrocal</w:t>
      </w:r>
      <w:proofErr w:type="spellEnd"/>
      <w:r w:rsidRPr="00441ECB">
        <w:t xml:space="preserve">, N., Penny, M. E., Murray, C., Nunes, R., </w:t>
      </w:r>
      <w:proofErr w:type="spellStart"/>
      <w:r w:rsidRPr="00441ECB">
        <w:t>Favara</w:t>
      </w:r>
      <w:proofErr w:type="spellEnd"/>
      <w:r w:rsidRPr="00441ECB">
        <w:t xml:space="preserve">, M., </w:t>
      </w:r>
      <w:proofErr w:type="spellStart"/>
      <w:r w:rsidRPr="00441ECB">
        <w:t>Wijeyesekera</w:t>
      </w:r>
      <w:proofErr w:type="spellEnd"/>
      <w:r w:rsidRPr="00441ECB">
        <w:t>, A., Lovegrove, J. A., Soto-</w:t>
      </w:r>
      <w:proofErr w:type="spellStart"/>
      <w:r w:rsidRPr="00441ECB">
        <w:t>Cáceres</w:t>
      </w:r>
      <w:proofErr w:type="spellEnd"/>
      <w:r w:rsidRPr="00441ECB">
        <w:t xml:space="preserve">, V., &amp; </w:t>
      </w:r>
      <w:proofErr w:type="spellStart"/>
      <w:r w:rsidRPr="00441ECB">
        <w:t>Vimaleswaran</w:t>
      </w:r>
      <w:proofErr w:type="spellEnd"/>
      <w:r w:rsidRPr="00441ECB">
        <w:t xml:space="preserve">, K. S. (2021). Role of Government Financial Support and Vulnerability Characteristics Associated with Food Insecurity during the COVID-19 Pandemic among Young Peruvians. </w:t>
      </w:r>
      <w:r w:rsidRPr="00441ECB">
        <w:rPr>
          <w:i/>
          <w:iCs/>
        </w:rPr>
        <w:t>Nutrients</w:t>
      </w:r>
      <w:r w:rsidRPr="00441ECB">
        <w:t xml:space="preserve">, </w:t>
      </w:r>
      <w:r w:rsidRPr="00441ECB">
        <w:rPr>
          <w:i/>
          <w:iCs/>
        </w:rPr>
        <w:t>13</w:t>
      </w:r>
      <w:r w:rsidRPr="00441ECB">
        <w:t>(10), Article 10. https://doi.org/10.3390/nu13103546</w:t>
      </w:r>
    </w:p>
    <w:p w14:paraId="4C45CB34" w14:textId="77777777" w:rsidR="00441ECB" w:rsidRPr="00441ECB" w:rsidRDefault="00441ECB" w:rsidP="00441ECB">
      <w:pPr>
        <w:pStyle w:val="Bibliography"/>
      </w:pPr>
      <w:r w:rsidRPr="00441ECB">
        <w:t xml:space="preserve">Dasgupta, S., &amp; Robinson, E. J. Z. (2021). Food Insecurity, Safety Nets, and Coping Strategies during the COVID-19 Pandemic: Multi-Country Evidence from Sub-Saharan Africa. </w:t>
      </w:r>
      <w:r w:rsidRPr="00441ECB">
        <w:rPr>
          <w:i/>
          <w:iCs/>
        </w:rPr>
        <w:t xml:space="preserve">International Journal of </w:t>
      </w:r>
      <w:r w:rsidRPr="00441ECB">
        <w:rPr>
          <w:i/>
          <w:iCs/>
        </w:rPr>
        <w:lastRenderedPageBreak/>
        <w:t>Environmental Research and Public Health</w:t>
      </w:r>
      <w:r w:rsidRPr="00441ECB">
        <w:t xml:space="preserve">, </w:t>
      </w:r>
      <w:r w:rsidRPr="00441ECB">
        <w:rPr>
          <w:i/>
          <w:iCs/>
        </w:rPr>
        <w:t>18</w:t>
      </w:r>
      <w:r w:rsidRPr="00441ECB">
        <w:t>(19), Article 19. https://doi.org/10.3390/ijerph18199997</w:t>
      </w:r>
    </w:p>
    <w:p w14:paraId="2C915E1D" w14:textId="77777777" w:rsidR="00441ECB" w:rsidRPr="00441ECB" w:rsidRDefault="00441ECB" w:rsidP="00441ECB">
      <w:pPr>
        <w:pStyle w:val="Bibliography"/>
      </w:pPr>
      <w:r w:rsidRPr="00441ECB">
        <w:t xml:space="preserve">Deshpande, A. (2020). The Covid-19 Pandemic and Lockdown: First Order Effects on Gender Gaps in Employment and Domestic Time Use in India. In </w:t>
      </w:r>
      <w:r w:rsidRPr="00441ECB">
        <w:rPr>
          <w:i/>
          <w:iCs/>
        </w:rPr>
        <w:t>GLO Discussion Paper Series</w:t>
      </w:r>
      <w:r w:rsidRPr="00441ECB">
        <w:t xml:space="preserve"> (No. 607; GLO Discussion Paper Series, Issue 607). Global Labor Organization (GLO). https://ideas.repec.org/p/zbw/glodps/607.html</w:t>
      </w:r>
    </w:p>
    <w:p w14:paraId="5FD4384E" w14:textId="77777777" w:rsidR="00441ECB" w:rsidRPr="00441ECB" w:rsidRDefault="00441ECB" w:rsidP="00441ECB">
      <w:pPr>
        <w:pStyle w:val="Bibliography"/>
      </w:pPr>
      <w:r w:rsidRPr="00441ECB">
        <w:t xml:space="preserve">Egger, D., Miguel, E., Warren, S. S., Shenoy, A., Collins, E., </w:t>
      </w:r>
      <w:proofErr w:type="spellStart"/>
      <w:r w:rsidRPr="00441ECB">
        <w:t>Karlan</w:t>
      </w:r>
      <w:proofErr w:type="spellEnd"/>
      <w:r w:rsidRPr="00441ECB">
        <w:t xml:space="preserve">, D., </w:t>
      </w:r>
      <w:proofErr w:type="spellStart"/>
      <w:r w:rsidRPr="00441ECB">
        <w:t>Parkerson</w:t>
      </w:r>
      <w:proofErr w:type="spellEnd"/>
      <w:r w:rsidRPr="00441ECB">
        <w:t xml:space="preserve">, D., </w:t>
      </w:r>
      <w:proofErr w:type="spellStart"/>
      <w:r w:rsidRPr="00441ECB">
        <w:t>Mobarak</w:t>
      </w:r>
      <w:proofErr w:type="spellEnd"/>
      <w:r w:rsidRPr="00441ECB">
        <w:t xml:space="preserve">, A. M., Fink, G., </w:t>
      </w:r>
      <w:proofErr w:type="spellStart"/>
      <w:r w:rsidRPr="00441ECB">
        <w:t>Udry</w:t>
      </w:r>
      <w:proofErr w:type="spellEnd"/>
      <w:r w:rsidRPr="00441ECB">
        <w:t xml:space="preserve">, C., Walker, M., Haushofer, J., </w:t>
      </w:r>
      <w:proofErr w:type="spellStart"/>
      <w:r w:rsidRPr="00441ECB">
        <w:t>Larreboure</w:t>
      </w:r>
      <w:proofErr w:type="spellEnd"/>
      <w:r w:rsidRPr="00441ECB">
        <w:t xml:space="preserve">, M., </w:t>
      </w:r>
      <w:proofErr w:type="spellStart"/>
      <w:r w:rsidRPr="00441ECB">
        <w:t>Athey</w:t>
      </w:r>
      <w:proofErr w:type="spellEnd"/>
      <w:r w:rsidRPr="00441ECB">
        <w:t xml:space="preserve">, S., Lopez-Pena, P., </w:t>
      </w:r>
      <w:proofErr w:type="spellStart"/>
      <w:r w:rsidRPr="00441ECB">
        <w:t>Benhachmi</w:t>
      </w:r>
      <w:proofErr w:type="spellEnd"/>
      <w:r w:rsidRPr="00441ECB">
        <w:t xml:space="preserve">, S., Humphreys, M., Lowe, L., </w:t>
      </w:r>
      <w:proofErr w:type="spellStart"/>
      <w:r w:rsidRPr="00441ECB">
        <w:t>Meriggi</w:t>
      </w:r>
      <w:proofErr w:type="spellEnd"/>
      <w:r w:rsidRPr="00441ECB">
        <w:t xml:space="preserve">, N. F., … </w:t>
      </w:r>
      <w:proofErr w:type="spellStart"/>
      <w:r w:rsidRPr="00441ECB">
        <w:t>Vernot</w:t>
      </w:r>
      <w:proofErr w:type="spellEnd"/>
      <w:r w:rsidRPr="00441ECB">
        <w:t xml:space="preserve">, C. (2022). Falling living standards during the COVID-19 crisis: Quantitative evidence from nine developing countries. </w:t>
      </w:r>
      <w:r w:rsidRPr="00441ECB">
        <w:rPr>
          <w:i/>
          <w:iCs/>
        </w:rPr>
        <w:t>Science Advances</w:t>
      </w:r>
      <w:r w:rsidRPr="00441ECB">
        <w:t xml:space="preserve">, </w:t>
      </w:r>
      <w:r w:rsidRPr="00441ECB">
        <w:rPr>
          <w:i/>
          <w:iCs/>
        </w:rPr>
        <w:t>7</w:t>
      </w:r>
      <w:r w:rsidRPr="00441ECB">
        <w:t>(6), Article 6. https://doi.org/10.1126/sciadv.abe0997</w:t>
      </w:r>
    </w:p>
    <w:p w14:paraId="6B80E3E5" w14:textId="77777777" w:rsidR="00441ECB" w:rsidRPr="00441ECB" w:rsidRDefault="00441ECB" w:rsidP="00441ECB">
      <w:pPr>
        <w:pStyle w:val="Bibliography"/>
      </w:pPr>
      <w:r w:rsidRPr="00441ECB">
        <w:t xml:space="preserve">FAO. (2016). </w:t>
      </w:r>
      <w:r w:rsidRPr="00441ECB">
        <w:rPr>
          <w:i/>
          <w:iCs/>
        </w:rPr>
        <w:t>Global Food Insecurity Experience Scale Survey Modules</w:t>
      </w:r>
      <w:r w:rsidRPr="00441ECB">
        <w:t>.</w:t>
      </w:r>
    </w:p>
    <w:p w14:paraId="4AB3C70B" w14:textId="77777777" w:rsidR="00441ECB" w:rsidRPr="00441ECB" w:rsidRDefault="00441ECB" w:rsidP="00441ECB">
      <w:pPr>
        <w:pStyle w:val="Bibliography"/>
      </w:pPr>
      <w:r w:rsidRPr="00441ECB">
        <w:t xml:space="preserve">Gaitán-Rossi, P., </w:t>
      </w:r>
      <w:proofErr w:type="spellStart"/>
      <w:r w:rsidRPr="00441ECB">
        <w:t>Vilar-Compte</w:t>
      </w:r>
      <w:proofErr w:type="spellEnd"/>
      <w:r w:rsidRPr="00441ECB">
        <w:t xml:space="preserve">, M., </w:t>
      </w:r>
      <w:proofErr w:type="spellStart"/>
      <w:r w:rsidRPr="00441ECB">
        <w:t>Teruel</w:t>
      </w:r>
      <w:proofErr w:type="spellEnd"/>
      <w:r w:rsidRPr="00441ECB">
        <w:t xml:space="preserve">, G., &amp; Pérez-Escamilla, R. (2021). Food insecurity measurement and prevalence estimates during the COVID-19 pandemic in a repeated cross-sectional survey in Mexico. </w:t>
      </w:r>
      <w:r w:rsidRPr="00441ECB">
        <w:rPr>
          <w:i/>
          <w:iCs/>
        </w:rPr>
        <w:t>Public Health Nutrition</w:t>
      </w:r>
      <w:r w:rsidRPr="00441ECB">
        <w:t xml:space="preserve">, </w:t>
      </w:r>
      <w:r w:rsidRPr="00441ECB">
        <w:rPr>
          <w:i/>
          <w:iCs/>
        </w:rPr>
        <w:t>24</w:t>
      </w:r>
      <w:r w:rsidRPr="00441ECB">
        <w:t>(3), Article 3. https://doi.org/10.1017/S1368980020004000</w:t>
      </w:r>
    </w:p>
    <w:p w14:paraId="6DE7DEC3" w14:textId="77777777" w:rsidR="00441ECB" w:rsidRPr="00441ECB" w:rsidRDefault="00441ECB" w:rsidP="00441ECB">
      <w:pPr>
        <w:pStyle w:val="Bibliography"/>
      </w:pPr>
      <w:proofErr w:type="spellStart"/>
      <w:r w:rsidRPr="00441ECB">
        <w:t>Giacoman</w:t>
      </w:r>
      <w:proofErr w:type="spellEnd"/>
      <w:r w:rsidRPr="00441ECB">
        <w:t xml:space="preserve">, C., Herrera, M. S., &amp; Ayala </w:t>
      </w:r>
      <w:proofErr w:type="spellStart"/>
      <w:r w:rsidRPr="00441ECB">
        <w:t>Arancibia</w:t>
      </w:r>
      <w:proofErr w:type="spellEnd"/>
      <w:r w:rsidRPr="00441ECB">
        <w:t xml:space="preserve">, P. (2021). Household food insecurity before and during the COVID-19 pandemic in Chile. </w:t>
      </w:r>
      <w:r w:rsidRPr="00441ECB">
        <w:rPr>
          <w:i/>
          <w:iCs/>
        </w:rPr>
        <w:t>Public Health</w:t>
      </w:r>
      <w:r w:rsidRPr="00441ECB">
        <w:t xml:space="preserve">, </w:t>
      </w:r>
      <w:r w:rsidRPr="00441ECB">
        <w:rPr>
          <w:i/>
          <w:iCs/>
        </w:rPr>
        <w:t>198</w:t>
      </w:r>
      <w:r w:rsidRPr="00441ECB">
        <w:t>, 332–339. https://doi.org/10.1016/j.puhe.2021.07.032</w:t>
      </w:r>
    </w:p>
    <w:p w14:paraId="7359E303" w14:textId="77777777" w:rsidR="00441ECB" w:rsidRPr="00441ECB" w:rsidRDefault="00441ECB" w:rsidP="00441ECB">
      <w:pPr>
        <w:pStyle w:val="Bibliography"/>
      </w:pPr>
      <w:r w:rsidRPr="00441ECB">
        <w:t xml:space="preserve">Google. (2022). </w:t>
      </w:r>
      <w:r w:rsidRPr="00441ECB">
        <w:rPr>
          <w:i/>
          <w:iCs/>
        </w:rPr>
        <w:t>COVID-19 Community Mobility Report</w:t>
      </w:r>
      <w:r w:rsidRPr="00441ECB">
        <w:t>. COVID-19 Community Mobility Report. https://www.google.com/covid19/mobility?hl=en</w:t>
      </w:r>
    </w:p>
    <w:p w14:paraId="5A66D3D0" w14:textId="77777777" w:rsidR="00441ECB" w:rsidRPr="00441ECB" w:rsidRDefault="00441ECB" w:rsidP="00441ECB">
      <w:pPr>
        <w:pStyle w:val="Bibliography"/>
      </w:pPr>
      <w:r w:rsidRPr="00441ECB">
        <w:t xml:space="preserve">Guha, P., Islam, B., &amp; Hussain, M. A. (2021). COVID-19 lockdown and penalty of joblessness on income and remittances: A study of inter-state migrant </w:t>
      </w:r>
      <w:proofErr w:type="spellStart"/>
      <w:r w:rsidRPr="00441ECB">
        <w:t>labourers</w:t>
      </w:r>
      <w:proofErr w:type="spellEnd"/>
      <w:r w:rsidRPr="00441ECB">
        <w:t xml:space="preserve"> from Assam, India. </w:t>
      </w:r>
      <w:r w:rsidRPr="00441ECB">
        <w:rPr>
          <w:i/>
          <w:iCs/>
        </w:rPr>
        <w:t>Journal of Public Affairs</w:t>
      </w:r>
      <w:r w:rsidRPr="00441ECB">
        <w:t xml:space="preserve">, </w:t>
      </w:r>
      <w:r w:rsidRPr="00441ECB">
        <w:rPr>
          <w:i/>
          <w:iCs/>
        </w:rPr>
        <w:t>21</w:t>
      </w:r>
      <w:r w:rsidRPr="00441ECB">
        <w:t>(4), e2470. https://doi.org/10.1002/pa.2470</w:t>
      </w:r>
    </w:p>
    <w:p w14:paraId="35D8B7CB" w14:textId="77777777" w:rsidR="00441ECB" w:rsidRPr="00441ECB" w:rsidRDefault="00441ECB" w:rsidP="00441ECB">
      <w:pPr>
        <w:pStyle w:val="Bibliography"/>
      </w:pPr>
      <w:proofErr w:type="spellStart"/>
      <w:r w:rsidRPr="00441ECB">
        <w:lastRenderedPageBreak/>
        <w:t>Guloba</w:t>
      </w:r>
      <w:proofErr w:type="spellEnd"/>
      <w:r w:rsidRPr="00441ECB">
        <w:t xml:space="preserve">, M. M., </w:t>
      </w:r>
      <w:proofErr w:type="spellStart"/>
      <w:r w:rsidRPr="00441ECB">
        <w:t>Kakuru</w:t>
      </w:r>
      <w:proofErr w:type="spellEnd"/>
      <w:r w:rsidRPr="00441ECB">
        <w:t xml:space="preserve">, M., &amp; </w:t>
      </w:r>
      <w:proofErr w:type="spellStart"/>
      <w:r w:rsidRPr="00441ECB">
        <w:t>Ssewanyana</w:t>
      </w:r>
      <w:proofErr w:type="spellEnd"/>
      <w:r w:rsidRPr="00441ECB">
        <w:t xml:space="preserve">, S. N. (2021). </w:t>
      </w:r>
      <w:r w:rsidRPr="00441ECB">
        <w:rPr>
          <w:i/>
          <w:iCs/>
        </w:rPr>
        <w:t>The impact of COVID-19 on industries without smokestacks in Uganda</w:t>
      </w:r>
      <w:r w:rsidRPr="00441ECB">
        <w:t>. Africa Growth Initiative at Brookings. https://www.brookings.edu/research/the-impact-of-covid-19-on-industries-without-smokestacks-in-uganda/</w:t>
      </w:r>
    </w:p>
    <w:p w14:paraId="560FA96E" w14:textId="77777777" w:rsidR="00441ECB" w:rsidRPr="00441ECB" w:rsidRDefault="00441ECB" w:rsidP="00441ECB">
      <w:pPr>
        <w:pStyle w:val="Bibliography"/>
      </w:pPr>
      <w:r w:rsidRPr="00441ECB">
        <w:t xml:space="preserve">Gupta, A., </w:t>
      </w:r>
      <w:proofErr w:type="spellStart"/>
      <w:r w:rsidRPr="00441ECB">
        <w:t>Malani</w:t>
      </w:r>
      <w:proofErr w:type="spellEnd"/>
      <w:r w:rsidRPr="00441ECB">
        <w:t xml:space="preserve">, A., &amp; </w:t>
      </w:r>
      <w:proofErr w:type="spellStart"/>
      <w:r w:rsidRPr="00441ECB">
        <w:t>Woda</w:t>
      </w:r>
      <w:proofErr w:type="spellEnd"/>
      <w:r w:rsidRPr="00441ECB">
        <w:t xml:space="preserve">, B. (2021). </w:t>
      </w:r>
      <w:r w:rsidRPr="00441ECB">
        <w:rPr>
          <w:i/>
          <w:iCs/>
        </w:rPr>
        <w:t>Explaining the Income and Consumption Effects of COVID in India</w:t>
      </w:r>
      <w:r w:rsidRPr="00441ECB">
        <w:t xml:space="preserve"> (Working Paper No. 28935; Working Paper Series, Issue 28935). National Bureau of Economic Research. https://doi.org/10.3386/w28935</w:t>
      </w:r>
    </w:p>
    <w:p w14:paraId="31E3D420" w14:textId="77777777" w:rsidR="00441ECB" w:rsidRPr="00441ECB" w:rsidRDefault="00441ECB" w:rsidP="00441ECB">
      <w:pPr>
        <w:pStyle w:val="Bibliography"/>
      </w:pPr>
      <w:r w:rsidRPr="00441ECB">
        <w:t xml:space="preserve">Hale, T., Angrist, N., </w:t>
      </w:r>
      <w:proofErr w:type="spellStart"/>
      <w:r w:rsidRPr="00441ECB">
        <w:t>Goldszmidt</w:t>
      </w:r>
      <w:proofErr w:type="spellEnd"/>
      <w:r w:rsidRPr="00441ECB">
        <w:t xml:space="preserve">, R., Kira, B., Petherick, A., Phillips, T., Webster, S., Cameron-Blake, E., Hallas, L., Majumdar, S., &amp; </w:t>
      </w:r>
      <w:proofErr w:type="spellStart"/>
      <w:r w:rsidRPr="00441ECB">
        <w:t>Tatlow</w:t>
      </w:r>
      <w:proofErr w:type="spellEnd"/>
      <w:r w:rsidRPr="00441ECB">
        <w:t xml:space="preserve">, H. (2021). A global panel database of pandemic policies (Oxford COVID-19 Government Response Tracker). </w:t>
      </w:r>
      <w:r w:rsidRPr="00441ECB">
        <w:rPr>
          <w:i/>
          <w:iCs/>
        </w:rPr>
        <w:t xml:space="preserve">Nature Human </w:t>
      </w:r>
      <w:proofErr w:type="spellStart"/>
      <w:r w:rsidRPr="00441ECB">
        <w:rPr>
          <w:i/>
          <w:iCs/>
        </w:rPr>
        <w:t>Behaviour</w:t>
      </w:r>
      <w:proofErr w:type="spellEnd"/>
      <w:r w:rsidRPr="00441ECB">
        <w:t xml:space="preserve">, </w:t>
      </w:r>
      <w:r w:rsidRPr="00441ECB">
        <w:rPr>
          <w:i/>
          <w:iCs/>
        </w:rPr>
        <w:t>5</w:t>
      </w:r>
      <w:r w:rsidRPr="00441ECB">
        <w:t>(4), 529–538. https://doi.org/10.1038/s41562-021-01079-8</w:t>
      </w:r>
    </w:p>
    <w:p w14:paraId="0C4DB070" w14:textId="77777777" w:rsidR="00441ECB" w:rsidRPr="00441ECB" w:rsidRDefault="00441ECB" w:rsidP="00441ECB">
      <w:pPr>
        <w:pStyle w:val="Bibliography"/>
      </w:pPr>
      <w:proofErr w:type="spellStart"/>
      <w:r w:rsidRPr="00441ECB">
        <w:t>Hamadani</w:t>
      </w:r>
      <w:proofErr w:type="spellEnd"/>
      <w:r w:rsidRPr="00441ECB">
        <w:t xml:space="preserve">, J. D., Hasan, M. I., </w:t>
      </w:r>
      <w:proofErr w:type="spellStart"/>
      <w:r w:rsidRPr="00441ECB">
        <w:t>Baldi</w:t>
      </w:r>
      <w:proofErr w:type="spellEnd"/>
      <w:r w:rsidRPr="00441ECB">
        <w:t xml:space="preserve">, A. J., Hossain, S. J., </w:t>
      </w:r>
      <w:proofErr w:type="spellStart"/>
      <w:r w:rsidRPr="00441ECB">
        <w:t>Shiraji</w:t>
      </w:r>
      <w:proofErr w:type="spellEnd"/>
      <w:r w:rsidRPr="00441ECB">
        <w:t xml:space="preserve">, S., Bhuiyan, M. S. A., </w:t>
      </w:r>
      <w:proofErr w:type="spellStart"/>
      <w:r w:rsidRPr="00441ECB">
        <w:t>Mehrin</w:t>
      </w:r>
      <w:proofErr w:type="spellEnd"/>
      <w:r w:rsidRPr="00441ECB">
        <w:t xml:space="preserve">, S. F., Fisher, J., </w:t>
      </w:r>
      <w:proofErr w:type="spellStart"/>
      <w:r w:rsidRPr="00441ECB">
        <w:t>Tofail</w:t>
      </w:r>
      <w:proofErr w:type="spellEnd"/>
      <w:r w:rsidRPr="00441ECB">
        <w:t xml:space="preserve">, F., </w:t>
      </w:r>
      <w:proofErr w:type="spellStart"/>
      <w:r w:rsidRPr="00441ECB">
        <w:t>Tipu</w:t>
      </w:r>
      <w:proofErr w:type="spellEnd"/>
      <w:r w:rsidRPr="00441ECB">
        <w:t xml:space="preserve">, S. M. M. U., Grantham-McGregor, S., Biggs, B.-A., </w:t>
      </w:r>
      <w:proofErr w:type="spellStart"/>
      <w:r w:rsidRPr="00441ECB">
        <w:t>Braat</w:t>
      </w:r>
      <w:proofErr w:type="spellEnd"/>
      <w:r w:rsidRPr="00441ECB">
        <w:t xml:space="preserve">, S., &amp; Pasricha, S.-R. (2020). Immediate impact of stay-at-home orders to control COVID-19 transmission on socioeconomic conditions, food insecurity, mental health, and intimate partner violence in Bangladeshi women and their families: An interrupted time series. </w:t>
      </w:r>
      <w:r w:rsidRPr="00441ECB">
        <w:rPr>
          <w:i/>
          <w:iCs/>
        </w:rPr>
        <w:t>The Lancet. Global Health</w:t>
      </w:r>
      <w:r w:rsidRPr="00441ECB">
        <w:t xml:space="preserve">, </w:t>
      </w:r>
      <w:r w:rsidRPr="00441ECB">
        <w:rPr>
          <w:i/>
          <w:iCs/>
        </w:rPr>
        <w:t>8</w:t>
      </w:r>
      <w:r w:rsidRPr="00441ECB">
        <w:t>(11), Article 11. https://doi.org/10.1016/S2214-109X(20)30366-1</w:t>
      </w:r>
    </w:p>
    <w:p w14:paraId="1B765FE1" w14:textId="77777777" w:rsidR="00441ECB" w:rsidRPr="00441ECB" w:rsidRDefault="00441ECB" w:rsidP="00441ECB">
      <w:pPr>
        <w:pStyle w:val="Bibliography"/>
      </w:pPr>
      <w:r w:rsidRPr="00441ECB">
        <w:t xml:space="preserve">Harris, J., </w:t>
      </w:r>
      <w:proofErr w:type="spellStart"/>
      <w:r w:rsidRPr="00441ECB">
        <w:t>Depenbusch</w:t>
      </w:r>
      <w:proofErr w:type="spellEnd"/>
      <w:r w:rsidRPr="00441ECB">
        <w:t xml:space="preserve">, L., Pal, A. A., Nair, R. M., &amp; Ramasamy, S. (2020). Food system disruption: Initial livelihood and dietary effects of COVID-19 on vegetable producers in India. </w:t>
      </w:r>
      <w:r w:rsidRPr="00441ECB">
        <w:rPr>
          <w:i/>
          <w:iCs/>
        </w:rPr>
        <w:t>Food Security</w:t>
      </w:r>
      <w:r w:rsidRPr="00441ECB">
        <w:t xml:space="preserve">, </w:t>
      </w:r>
      <w:r w:rsidRPr="00441ECB">
        <w:rPr>
          <w:i/>
          <w:iCs/>
        </w:rPr>
        <w:t>12</w:t>
      </w:r>
      <w:r w:rsidRPr="00441ECB">
        <w:t>(4), Article 4. https://doi.org/10.1007/s12571-020-01064-5</w:t>
      </w:r>
    </w:p>
    <w:p w14:paraId="2748EE24" w14:textId="77777777" w:rsidR="00441ECB" w:rsidRPr="00441ECB" w:rsidRDefault="00441ECB" w:rsidP="00441ECB">
      <w:pPr>
        <w:pStyle w:val="Bibliography"/>
      </w:pPr>
      <w:r w:rsidRPr="00441ECB">
        <w:t xml:space="preserve">Headey, D. D., </w:t>
      </w:r>
      <w:proofErr w:type="spellStart"/>
      <w:r w:rsidRPr="00441ECB">
        <w:t>Goudet</w:t>
      </w:r>
      <w:proofErr w:type="spellEnd"/>
      <w:r w:rsidRPr="00441ECB">
        <w:t xml:space="preserve">, S., Lambrecht, I., </w:t>
      </w:r>
      <w:proofErr w:type="spellStart"/>
      <w:r w:rsidRPr="00441ECB">
        <w:t>Oo</w:t>
      </w:r>
      <w:proofErr w:type="spellEnd"/>
      <w:r w:rsidRPr="00441ECB">
        <w:t xml:space="preserve">, T. Z., </w:t>
      </w:r>
      <w:proofErr w:type="spellStart"/>
      <w:r w:rsidRPr="00441ECB">
        <w:t>Maffioli</w:t>
      </w:r>
      <w:proofErr w:type="spellEnd"/>
      <w:r w:rsidRPr="00441ECB">
        <w:t xml:space="preserve">, E. M., &amp; Toth, R. (2020). </w:t>
      </w:r>
      <w:r w:rsidRPr="00441ECB">
        <w:rPr>
          <w:i/>
          <w:iCs/>
        </w:rPr>
        <w:t>Poverty and food insecurity during COVID-19: Telephone survey evidence from mothers in rural and urban Myanmar</w:t>
      </w:r>
      <w:r w:rsidRPr="00441ECB">
        <w:t xml:space="preserve"> (0 ed.). International Food Policy Research Institute. https://doi.org/10.2499/p15738coll2.134036</w:t>
      </w:r>
    </w:p>
    <w:p w14:paraId="33E4A5C8" w14:textId="77777777" w:rsidR="00441ECB" w:rsidRPr="00441ECB" w:rsidRDefault="00441ECB" w:rsidP="00441ECB">
      <w:pPr>
        <w:pStyle w:val="Bibliography"/>
      </w:pPr>
      <w:proofErr w:type="spellStart"/>
      <w:r w:rsidRPr="00441ECB">
        <w:lastRenderedPageBreak/>
        <w:t>Hirvonen</w:t>
      </w:r>
      <w:proofErr w:type="spellEnd"/>
      <w:r w:rsidRPr="00441ECB">
        <w:t xml:space="preserve">, K., de Brauw, A., &amp; Abate, G. T. (2021). Food Consumption and Food Security during the COVID-19 Pandemic in Addis Ababa. </w:t>
      </w:r>
      <w:r w:rsidRPr="00441ECB">
        <w:rPr>
          <w:i/>
          <w:iCs/>
        </w:rPr>
        <w:t>American Journal of Agricultural Economics</w:t>
      </w:r>
      <w:r w:rsidRPr="00441ECB">
        <w:t xml:space="preserve">, </w:t>
      </w:r>
      <w:r w:rsidRPr="00441ECB">
        <w:rPr>
          <w:i/>
          <w:iCs/>
        </w:rPr>
        <w:t>103</w:t>
      </w:r>
      <w:r w:rsidRPr="00441ECB">
        <w:t>(3), Article 3. https://doi.org/10.1111/ajae.12206</w:t>
      </w:r>
    </w:p>
    <w:p w14:paraId="65B8C72A" w14:textId="77777777" w:rsidR="00441ECB" w:rsidRPr="00441ECB" w:rsidRDefault="00441ECB" w:rsidP="00441ECB">
      <w:pPr>
        <w:pStyle w:val="Bibliography"/>
      </w:pPr>
      <w:proofErr w:type="spellStart"/>
      <w:r w:rsidRPr="00441ECB">
        <w:t>Jaacks</w:t>
      </w:r>
      <w:proofErr w:type="spellEnd"/>
      <w:r w:rsidRPr="00441ECB">
        <w:t xml:space="preserve">, L. M., </w:t>
      </w:r>
      <w:proofErr w:type="spellStart"/>
      <w:r w:rsidRPr="00441ECB">
        <w:t>Veluguri</w:t>
      </w:r>
      <w:proofErr w:type="spellEnd"/>
      <w:r w:rsidRPr="00441ECB">
        <w:t xml:space="preserve">, D., </w:t>
      </w:r>
      <w:proofErr w:type="spellStart"/>
      <w:r w:rsidRPr="00441ECB">
        <w:t>Serupally</w:t>
      </w:r>
      <w:proofErr w:type="spellEnd"/>
      <w:r w:rsidRPr="00441ECB">
        <w:t xml:space="preserve">, R., Roy, A., Prabhakaran, P., &amp; </w:t>
      </w:r>
      <w:proofErr w:type="spellStart"/>
      <w:r w:rsidRPr="00441ECB">
        <w:t>Ramanjaneyulu</w:t>
      </w:r>
      <w:proofErr w:type="spellEnd"/>
      <w:r w:rsidRPr="00441ECB">
        <w:t xml:space="preserve">, G. (2021). Impact of the COVID-19 pandemic on agricultural production, livelihoods, and food security in India: Baseline results of a phone survey. </w:t>
      </w:r>
      <w:r w:rsidRPr="00441ECB">
        <w:rPr>
          <w:i/>
          <w:iCs/>
        </w:rPr>
        <w:t>Food Security</w:t>
      </w:r>
      <w:r w:rsidRPr="00441ECB">
        <w:t xml:space="preserve">, </w:t>
      </w:r>
      <w:r w:rsidRPr="00441ECB">
        <w:rPr>
          <w:i/>
          <w:iCs/>
        </w:rPr>
        <w:t>13</w:t>
      </w:r>
      <w:r w:rsidRPr="00441ECB">
        <w:t>(5), Article 5. https://doi.org/10.1007/s12571-021-01164-w</w:t>
      </w:r>
    </w:p>
    <w:p w14:paraId="7CBD8A78" w14:textId="77777777" w:rsidR="00441ECB" w:rsidRPr="00441ECB" w:rsidRDefault="00441ECB" w:rsidP="00441ECB">
      <w:pPr>
        <w:pStyle w:val="Bibliography"/>
      </w:pPr>
      <w:r w:rsidRPr="00441ECB">
        <w:t xml:space="preserve">Janssens, W., Pradhan, M., de Groot, R., </w:t>
      </w:r>
      <w:proofErr w:type="spellStart"/>
      <w:r w:rsidRPr="00441ECB">
        <w:t>Sidze</w:t>
      </w:r>
      <w:proofErr w:type="spellEnd"/>
      <w:r w:rsidRPr="00441ECB">
        <w:t xml:space="preserve">, E., </w:t>
      </w:r>
      <w:proofErr w:type="spellStart"/>
      <w:r w:rsidRPr="00441ECB">
        <w:t>Donfouet</w:t>
      </w:r>
      <w:proofErr w:type="spellEnd"/>
      <w:r w:rsidRPr="00441ECB">
        <w:t xml:space="preserve">, H. P. P., &amp; </w:t>
      </w:r>
      <w:proofErr w:type="spellStart"/>
      <w:r w:rsidRPr="00441ECB">
        <w:t>Abajobir</w:t>
      </w:r>
      <w:proofErr w:type="spellEnd"/>
      <w:r w:rsidRPr="00441ECB">
        <w:t xml:space="preserve">, A. (2021). The short-term economic effects of COVID-19 on low-income households in rural Kenya: An analysis using weekly financial household data. </w:t>
      </w:r>
      <w:r w:rsidRPr="00441ECB">
        <w:rPr>
          <w:i/>
          <w:iCs/>
        </w:rPr>
        <w:t>World Development</w:t>
      </w:r>
      <w:r w:rsidRPr="00441ECB">
        <w:t xml:space="preserve">, </w:t>
      </w:r>
      <w:r w:rsidRPr="00441ECB">
        <w:rPr>
          <w:i/>
          <w:iCs/>
        </w:rPr>
        <w:t>138</w:t>
      </w:r>
      <w:r w:rsidRPr="00441ECB">
        <w:t>, 105280. https://doi.org/10.1016/j.worlddev.2020.105280</w:t>
      </w:r>
    </w:p>
    <w:p w14:paraId="0E76133C" w14:textId="77777777" w:rsidR="00441ECB" w:rsidRPr="00441ECB" w:rsidRDefault="00441ECB" w:rsidP="00441ECB">
      <w:pPr>
        <w:pStyle w:val="Bibliography"/>
      </w:pPr>
      <w:r w:rsidRPr="00441ECB">
        <w:t xml:space="preserve">Kang, Y., Baidya, A., Aaron, A., Wang, J., Chan, C., &amp; </w:t>
      </w:r>
      <w:proofErr w:type="spellStart"/>
      <w:r w:rsidRPr="00441ECB">
        <w:t>Wetzler</w:t>
      </w:r>
      <w:proofErr w:type="spellEnd"/>
      <w:r w:rsidRPr="00441ECB">
        <w:t xml:space="preserve">, E. (2021). Differences in the early impact of COVID-19 on food security and livelihoods in rural and urban areas in the Asia Pacific Region. </w:t>
      </w:r>
      <w:r w:rsidRPr="00441ECB">
        <w:rPr>
          <w:i/>
          <w:iCs/>
        </w:rPr>
        <w:t>Global Food Security</w:t>
      </w:r>
      <w:r w:rsidRPr="00441ECB">
        <w:t xml:space="preserve">, </w:t>
      </w:r>
      <w:r w:rsidRPr="00441ECB">
        <w:rPr>
          <w:i/>
          <w:iCs/>
        </w:rPr>
        <w:t>31</w:t>
      </w:r>
      <w:r w:rsidRPr="00441ECB">
        <w:t>, 100580. https://doi.org/10.1016/j.gfs.2021.100580</w:t>
      </w:r>
    </w:p>
    <w:p w14:paraId="62CC9F2A" w14:textId="77777777" w:rsidR="00441ECB" w:rsidRPr="00441ECB" w:rsidRDefault="00441ECB" w:rsidP="00441ECB">
      <w:pPr>
        <w:pStyle w:val="Bibliography"/>
      </w:pPr>
      <w:proofErr w:type="spellStart"/>
      <w:r w:rsidRPr="00441ECB">
        <w:t>Kansiime</w:t>
      </w:r>
      <w:proofErr w:type="spellEnd"/>
      <w:r w:rsidRPr="00441ECB">
        <w:t xml:space="preserve">, M. K., Tambo, J. A., </w:t>
      </w:r>
      <w:proofErr w:type="spellStart"/>
      <w:r w:rsidRPr="00441ECB">
        <w:t>Mugambi</w:t>
      </w:r>
      <w:proofErr w:type="spellEnd"/>
      <w:r w:rsidRPr="00441ECB">
        <w:t xml:space="preserve">, I., </w:t>
      </w:r>
      <w:proofErr w:type="spellStart"/>
      <w:r w:rsidRPr="00441ECB">
        <w:t>Bundi</w:t>
      </w:r>
      <w:proofErr w:type="spellEnd"/>
      <w:r w:rsidRPr="00441ECB">
        <w:t xml:space="preserve">, M., Kara, A., &amp; </w:t>
      </w:r>
      <w:proofErr w:type="spellStart"/>
      <w:r w:rsidRPr="00441ECB">
        <w:t>Owuor</w:t>
      </w:r>
      <w:proofErr w:type="spellEnd"/>
      <w:r w:rsidRPr="00441ECB">
        <w:t xml:space="preserve">, C. (2021). COVID-19 implications on household income and food security in Kenya and Uganda: Findings from a rapid assessment. </w:t>
      </w:r>
      <w:r w:rsidRPr="00441ECB">
        <w:rPr>
          <w:i/>
          <w:iCs/>
        </w:rPr>
        <w:t>World Development</w:t>
      </w:r>
      <w:r w:rsidRPr="00441ECB">
        <w:t xml:space="preserve">, </w:t>
      </w:r>
      <w:r w:rsidRPr="00441ECB">
        <w:rPr>
          <w:i/>
          <w:iCs/>
        </w:rPr>
        <w:t>137</w:t>
      </w:r>
      <w:r w:rsidRPr="00441ECB">
        <w:t>, 105199. https://doi.org/10.1016/j.worlddev.2020.105199</w:t>
      </w:r>
    </w:p>
    <w:p w14:paraId="5F02FB34" w14:textId="77777777" w:rsidR="00441ECB" w:rsidRPr="00441ECB" w:rsidRDefault="00441ECB" w:rsidP="00441ECB">
      <w:pPr>
        <w:pStyle w:val="Bibliography"/>
      </w:pPr>
      <w:r w:rsidRPr="00441ECB">
        <w:t xml:space="preserve">Kesar, S., Abraham, R., Lahoti, R., Nath, P., &amp; </w:t>
      </w:r>
      <w:proofErr w:type="spellStart"/>
      <w:r w:rsidRPr="00441ECB">
        <w:t>Basole</w:t>
      </w:r>
      <w:proofErr w:type="spellEnd"/>
      <w:r w:rsidRPr="00441ECB">
        <w:t xml:space="preserve">, A. (2021). Pandemic, informality, and vulnerability: Impact of COVID-19 on livelihoods in India. </w:t>
      </w:r>
      <w:r w:rsidRPr="00441ECB">
        <w:rPr>
          <w:i/>
          <w:iCs/>
        </w:rPr>
        <w:t xml:space="preserve">Canadian Journal of Development Studies / Revue Canadienne </w:t>
      </w:r>
      <w:proofErr w:type="spellStart"/>
      <w:r w:rsidRPr="00441ECB">
        <w:rPr>
          <w:i/>
          <w:iCs/>
        </w:rPr>
        <w:t>d’études</w:t>
      </w:r>
      <w:proofErr w:type="spellEnd"/>
      <w:r w:rsidRPr="00441ECB">
        <w:rPr>
          <w:i/>
          <w:iCs/>
        </w:rPr>
        <w:t xml:space="preserve"> Du </w:t>
      </w:r>
      <w:proofErr w:type="spellStart"/>
      <w:r w:rsidRPr="00441ECB">
        <w:rPr>
          <w:i/>
          <w:iCs/>
        </w:rPr>
        <w:t>Développement</w:t>
      </w:r>
      <w:proofErr w:type="spellEnd"/>
      <w:r w:rsidRPr="00441ECB">
        <w:t xml:space="preserve">, </w:t>
      </w:r>
      <w:r w:rsidRPr="00441ECB">
        <w:rPr>
          <w:i/>
          <w:iCs/>
        </w:rPr>
        <w:t>42</w:t>
      </w:r>
      <w:r w:rsidRPr="00441ECB">
        <w:t>(1–2), Article 1–2. https://doi.org/10.1080/02255189.2021.1890003</w:t>
      </w:r>
    </w:p>
    <w:p w14:paraId="106BD7C7" w14:textId="77777777" w:rsidR="00441ECB" w:rsidRPr="00441ECB" w:rsidRDefault="00441ECB" w:rsidP="00441ECB">
      <w:pPr>
        <w:pStyle w:val="Bibliography"/>
      </w:pPr>
      <w:proofErr w:type="spellStart"/>
      <w:r w:rsidRPr="00441ECB">
        <w:t>Komin</w:t>
      </w:r>
      <w:proofErr w:type="spellEnd"/>
      <w:r w:rsidRPr="00441ECB">
        <w:t xml:space="preserve">, W., </w:t>
      </w:r>
      <w:proofErr w:type="spellStart"/>
      <w:r w:rsidRPr="00441ECB">
        <w:t>Thepparp</w:t>
      </w:r>
      <w:proofErr w:type="spellEnd"/>
      <w:r w:rsidRPr="00441ECB">
        <w:t xml:space="preserve">, R., </w:t>
      </w:r>
      <w:proofErr w:type="spellStart"/>
      <w:r w:rsidRPr="00441ECB">
        <w:t>Subsing</w:t>
      </w:r>
      <w:proofErr w:type="spellEnd"/>
      <w:r w:rsidRPr="00441ECB">
        <w:t xml:space="preserve">, B., &amp; Engstrom, D. (2021). Covid-19 and its impact on informal sector workers: A case study of Thailand. </w:t>
      </w:r>
      <w:r w:rsidRPr="00441ECB">
        <w:rPr>
          <w:i/>
          <w:iCs/>
        </w:rPr>
        <w:t>Asia Pacific Journal of Social Work and Development</w:t>
      </w:r>
      <w:r w:rsidRPr="00441ECB">
        <w:t xml:space="preserve">, </w:t>
      </w:r>
      <w:r w:rsidRPr="00441ECB">
        <w:rPr>
          <w:i/>
          <w:iCs/>
        </w:rPr>
        <w:t>31</w:t>
      </w:r>
      <w:r w:rsidRPr="00441ECB">
        <w:t>(1–2), Article 1–2. https://doi.org/10.1080/02185385.2020.1832564</w:t>
      </w:r>
    </w:p>
    <w:p w14:paraId="1441B7A0" w14:textId="77777777" w:rsidR="00441ECB" w:rsidRPr="00441ECB" w:rsidRDefault="00441ECB" w:rsidP="00441ECB">
      <w:pPr>
        <w:pStyle w:val="Bibliography"/>
      </w:pPr>
      <w:proofErr w:type="spellStart"/>
      <w:r w:rsidRPr="00441ECB">
        <w:lastRenderedPageBreak/>
        <w:t>Kpodar</w:t>
      </w:r>
      <w:proofErr w:type="spellEnd"/>
      <w:r w:rsidRPr="00441ECB">
        <w:t xml:space="preserve">, K., </w:t>
      </w:r>
      <w:proofErr w:type="spellStart"/>
      <w:r w:rsidRPr="00441ECB">
        <w:t>Mlachila</w:t>
      </w:r>
      <w:proofErr w:type="spellEnd"/>
      <w:r w:rsidRPr="00441ECB">
        <w:t xml:space="preserve">, M., </w:t>
      </w:r>
      <w:proofErr w:type="spellStart"/>
      <w:r w:rsidRPr="00441ECB">
        <w:t>Quayyum</w:t>
      </w:r>
      <w:proofErr w:type="spellEnd"/>
      <w:r w:rsidRPr="00441ECB">
        <w:t xml:space="preserve">, S., &amp; </w:t>
      </w:r>
      <w:proofErr w:type="spellStart"/>
      <w:r w:rsidRPr="00441ECB">
        <w:t>Gammadigbe</w:t>
      </w:r>
      <w:proofErr w:type="spellEnd"/>
      <w:r w:rsidRPr="00441ECB">
        <w:t xml:space="preserve">, V. (2021). </w:t>
      </w:r>
      <w:r w:rsidRPr="00441ECB">
        <w:rPr>
          <w:i/>
          <w:iCs/>
        </w:rPr>
        <w:t>Defying the Odds: Remittances During the COVID-19 Pandemic</w:t>
      </w:r>
      <w:r w:rsidRPr="00441ECB">
        <w:t>. International Monetary Fund. https://www.imf.org/en/Publications/WP/Issues/2021/07/16/Defying-the-Odds-Remittances-During-the-COVID-19-Pandemic-461321</w:t>
      </w:r>
    </w:p>
    <w:p w14:paraId="382E2FCB" w14:textId="77777777" w:rsidR="00441ECB" w:rsidRPr="00441ECB" w:rsidRDefault="00441ECB" w:rsidP="00441ECB">
      <w:pPr>
        <w:pStyle w:val="Bibliography"/>
      </w:pPr>
      <w:r w:rsidRPr="00441ECB">
        <w:t xml:space="preserve">Kundu, S., </w:t>
      </w:r>
      <w:proofErr w:type="spellStart"/>
      <w:r w:rsidRPr="00441ECB">
        <w:t>Banna</w:t>
      </w:r>
      <w:proofErr w:type="spellEnd"/>
      <w:r w:rsidRPr="00441ECB">
        <w:t xml:space="preserve">, M. H. A., Sayeed, A., Sultana, M. S., </w:t>
      </w:r>
      <w:proofErr w:type="spellStart"/>
      <w:r w:rsidRPr="00441ECB">
        <w:t>Brazendale</w:t>
      </w:r>
      <w:proofErr w:type="spellEnd"/>
      <w:r w:rsidRPr="00441ECB">
        <w:t xml:space="preserve">, K., Harris, J., Mandal, M., Jahan, I., Abid, M. T., &amp; Khan, M. S. I. (2021). Determinants of household food security and dietary diversity during the COVID-19 pandemic in Bangladesh. </w:t>
      </w:r>
      <w:r w:rsidRPr="00441ECB">
        <w:rPr>
          <w:i/>
          <w:iCs/>
        </w:rPr>
        <w:t>Public Health Nutrition</w:t>
      </w:r>
      <w:r w:rsidRPr="00441ECB">
        <w:t xml:space="preserve">, </w:t>
      </w:r>
      <w:r w:rsidRPr="00441ECB">
        <w:rPr>
          <w:i/>
          <w:iCs/>
        </w:rPr>
        <w:t>24</w:t>
      </w:r>
      <w:r w:rsidRPr="00441ECB">
        <w:t>(5), Article 5. https://doi.org/10.1017/S1368980020005042</w:t>
      </w:r>
    </w:p>
    <w:p w14:paraId="5EEC6133" w14:textId="77777777" w:rsidR="00441ECB" w:rsidRPr="00441ECB" w:rsidRDefault="00441ECB" w:rsidP="00441ECB">
      <w:pPr>
        <w:pStyle w:val="Bibliography"/>
        <w:rPr>
          <w:lang w:val="da-DK"/>
        </w:rPr>
      </w:pPr>
      <w:r w:rsidRPr="00441ECB">
        <w:t xml:space="preserve">Lee, Kenneth, Sahai, H., Baylis, P., &amp; Greenstone, Michael. (2022, April 9). Job Loss and Behavioral Change: The Unprecedented Effects of the India Lockdown in Delhi. </w:t>
      </w:r>
      <w:r w:rsidRPr="00441ECB">
        <w:rPr>
          <w:i/>
          <w:iCs/>
          <w:lang w:val="da-DK"/>
        </w:rPr>
        <w:t>BFI</w:t>
      </w:r>
      <w:r w:rsidRPr="00441ECB">
        <w:rPr>
          <w:lang w:val="da-DK"/>
        </w:rPr>
        <w:t>. https://bfi.uchicago.edu/working-paper/job-loss-and-behavioral-change-the-unprecedented-effects-of-the-india-lockdown-in-delhi/</w:t>
      </w:r>
    </w:p>
    <w:p w14:paraId="2D59D54B" w14:textId="77777777" w:rsidR="00441ECB" w:rsidRPr="00441ECB" w:rsidRDefault="00441ECB" w:rsidP="00441ECB">
      <w:pPr>
        <w:pStyle w:val="Bibliography"/>
      </w:pPr>
      <w:r w:rsidRPr="00441ECB">
        <w:t xml:space="preserve">Mahmud, M., &amp; Riley, E. (2021). Household response to an extreme shock: Evidence on the immediate impact of the Covid-19 lockdown on economic outcomes and well-being in rural Uganda. </w:t>
      </w:r>
      <w:r w:rsidRPr="00441ECB">
        <w:rPr>
          <w:i/>
          <w:iCs/>
        </w:rPr>
        <w:t>World Development</w:t>
      </w:r>
      <w:r w:rsidRPr="00441ECB">
        <w:t xml:space="preserve">, </w:t>
      </w:r>
      <w:r w:rsidRPr="00441ECB">
        <w:rPr>
          <w:i/>
          <w:iCs/>
        </w:rPr>
        <w:t>140</w:t>
      </w:r>
      <w:r w:rsidRPr="00441ECB">
        <w:t>, 105318. https://doi.org/10.1016/j.worlddev.2020.105318</w:t>
      </w:r>
    </w:p>
    <w:p w14:paraId="6A586A12" w14:textId="77777777" w:rsidR="00441ECB" w:rsidRPr="00441ECB" w:rsidRDefault="00441ECB" w:rsidP="00441ECB">
      <w:pPr>
        <w:pStyle w:val="Bibliography"/>
      </w:pPr>
      <w:proofErr w:type="spellStart"/>
      <w:r w:rsidRPr="00441ECB">
        <w:t>Margini</w:t>
      </w:r>
      <w:proofErr w:type="spellEnd"/>
      <w:r w:rsidRPr="00441ECB">
        <w:t xml:space="preserve">, F., </w:t>
      </w:r>
      <w:proofErr w:type="spellStart"/>
      <w:r w:rsidRPr="00441ECB">
        <w:t>Pattnaik</w:t>
      </w:r>
      <w:proofErr w:type="spellEnd"/>
      <w:r w:rsidRPr="00441ECB">
        <w:t xml:space="preserve">, A., </w:t>
      </w:r>
      <w:proofErr w:type="spellStart"/>
      <w:r w:rsidRPr="00441ECB">
        <w:t>Jordanwood</w:t>
      </w:r>
      <w:proofErr w:type="spellEnd"/>
      <w:r w:rsidRPr="00441ECB">
        <w:t xml:space="preserve">, T., </w:t>
      </w:r>
      <w:proofErr w:type="spellStart"/>
      <w:r w:rsidRPr="00441ECB">
        <w:t>Nakyanzi</w:t>
      </w:r>
      <w:proofErr w:type="spellEnd"/>
      <w:r w:rsidRPr="00441ECB">
        <w:t xml:space="preserve">, A., &amp; </w:t>
      </w:r>
      <w:proofErr w:type="spellStart"/>
      <w:r w:rsidRPr="00441ECB">
        <w:t>Byakika</w:t>
      </w:r>
      <w:proofErr w:type="spellEnd"/>
      <w:r w:rsidRPr="00441ECB">
        <w:t xml:space="preserve">, S. (2020). </w:t>
      </w:r>
      <w:r w:rsidRPr="00441ECB">
        <w:rPr>
          <w:i/>
          <w:iCs/>
        </w:rPr>
        <w:t>Case study: The Initial COVID-19 response in Uganda</w:t>
      </w:r>
      <w:r w:rsidRPr="00441ECB">
        <w:t xml:space="preserve">. </w:t>
      </w:r>
      <w:proofErr w:type="spellStart"/>
      <w:r w:rsidRPr="00441ECB">
        <w:t>ThinkWell</w:t>
      </w:r>
      <w:proofErr w:type="spellEnd"/>
      <w:r w:rsidRPr="00441ECB">
        <w:t xml:space="preserve"> and Ministry of Health Uganda.</w:t>
      </w:r>
    </w:p>
    <w:p w14:paraId="5CEA2DD9" w14:textId="77777777" w:rsidR="00441ECB" w:rsidRPr="00441ECB" w:rsidRDefault="00441ECB" w:rsidP="00441ECB">
      <w:pPr>
        <w:pStyle w:val="Bibliography"/>
      </w:pPr>
      <w:r w:rsidRPr="00441ECB">
        <w:t xml:space="preserve">Monitor. (2020, July 19). </w:t>
      </w:r>
      <w:proofErr w:type="spellStart"/>
      <w:r w:rsidRPr="00441ECB">
        <w:rPr>
          <w:i/>
          <w:iCs/>
        </w:rPr>
        <w:t>Gulu</w:t>
      </w:r>
      <w:proofErr w:type="spellEnd"/>
      <w:r w:rsidRPr="00441ECB">
        <w:rPr>
          <w:i/>
          <w:iCs/>
        </w:rPr>
        <w:t xml:space="preserve"> District lockdown to be lifted on Monday</w:t>
      </w:r>
      <w:r w:rsidRPr="00441ECB">
        <w:t>. https://www.monitor.co.ug/uganda/news/national/gulu-district-lockdown-to-be-lifted-on-monday-1896922</w:t>
      </w:r>
    </w:p>
    <w:p w14:paraId="1EEDBA98" w14:textId="77777777" w:rsidR="00441ECB" w:rsidRPr="00441ECB" w:rsidRDefault="00441ECB" w:rsidP="00441ECB">
      <w:pPr>
        <w:pStyle w:val="Bibliography"/>
      </w:pPr>
      <w:r w:rsidRPr="00441ECB">
        <w:t xml:space="preserve">Morduch, J. (1995). Income Smoothing and Consumption Smoothing. </w:t>
      </w:r>
      <w:r w:rsidRPr="00441ECB">
        <w:rPr>
          <w:i/>
          <w:iCs/>
        </w:rPr>
        <w:t>Journal of Economic Perspectives</w:t>
      </w:r>
      <w:r w:rsidRPr="00441ECB">
        <w:t xml:space="preserve">, </w:t>
      </w:r>
      <w:r w:rsidRPr="00441ECB">
        <w:rPr>
          <w:i/>
          <w:iCs/>
        </w:rPr>
        <w:t>9</w:t>
      </w:r>
      <w:r w:rsidRPr="00441ECB">
        <w:t>(3), 103–114.</w:t>
      </w:r>
    </w:p>
    <w:p w14:paraId="211C2E1D" w14:textId="77777777" w:rsidR="00441ECB" w:rsidRPr="00441ECB" w:rsidRDefault="00441ECB" w:rsidP="00441ECB">
      <w:pPr>
        <w:pStyle w:val="Bibliography"/>
      </w:pPr>
      <w:r w:rsidRPr="00441ECB">
        <w:t xml:space="preserve">Nguyen, P. H., </w:t>
      </w:r>
      <w:proofErr w:type="spellStart"/>
      <w:r w:rsidRPr="00441ECB">
        <w:t>Kachwaha</w:t>
      </w:r>
      <w:proofErr w:type="spellEnd"/>
      <w:r w:rsidRPr="00441ECB">
        <w:t xml:space="preserve">, S., Pant, A., Tran, L. M., Ghosh, S., Sharma, P. K., Shastri, V. D., Escobar-Alegria, J., </w:t>
      </w:r>
      <w:proofErr w:type="spellStart"/>
      <w:r w:rsidRPr="00441ECB">
        <w:t>Avula</w:t>
      </w:r>
      <w:proofErr w:type="spellEnd"/>
      <w:r w:rsidRPr="00441ECB">
        <w:t xml:space="preserve">, R., &amp; Menon, P. (2021). Impact of COVID-19 on household food insecurity and </w:t>
      </w:r>
      <w:r w:rsidRPr="00441ECB">
        <w:lastRenderedPageBreak/>
        <w:t xml:space="preserve">interlinkages with child feeding practices and coping strategies in Uttar Pradesh, India: A longitudinal community-based study. </w:t>
      </w:r>
      <w:r w:rsidRPr="00441ECB">
        <w:rPr>
          <w:i/>
          <w:iCs/>
        </w:rPr>
        <w:t>BMJ Open</w:t>
      </w:r>
      <w:r w:rsidRPr="00441ECB">
        <w:t xml:space="preserve">, </w:t>
      </w:r>
      <w:r w:rsidRPr="00441ECB">
        <w:rPr>
          <w:i/>
          <w:iCs/>
        </w:rPr>
        <w:t>11</w:t>
      </w:r>
      <w:r w:rsidRPr="00441ECB">
        <w:t>(4), Article 4. https://doi.org/10.1136/bmjopen-2021-048738</w:t>
      </w:r>
    </w:p>
    <w:p w14:paraId="5121E0A8" w14:textId="77777777" w:rsidR="00441ECB" w:rsidRPr="00441ECB" w:rsidRDefault="00441ECB" w:rsidP="00441ECB">
      <w:pPr>
        <w:pStyle w:val="Bibliography"/>
      </w:pPr>
      <w:proofErr w:type="spellStart"/>
      <w:r w:rsidRPr="00441ECB">
        <w:t>Rönkkö</w:t>
      </w:r>
      <w:proofErr w:type="spellEnd"/>
      <w:r w:rsidRPr="00441ECB">
        <w:t xml:space="preserve">, R., Rutherford, S., &amp; Sen, K. (2022). The impact of the COVID-19 pandemic on the poor: Insights from the </w:t>
      </w:r>
      <w:proofErr w:type="spellStart"/>
      <w:r w:rsidRPr="00441ECB">
        <w:t>Hrishipara</w:t>
      </w:r>
      <w:proofErr w:type="spellEnd"/>
      <w:r w:rsidRPr="00441ECB">
        <w:t xml:space="preserve"> diaries. </w:t>
      </w:r>
      <w:r w:rsidRPr="00441ECB">
        <w:rPr>
          <w:i/>
          <w:iCs/>
        </w:rPr>
        <w:t>World Development</w:t>
      </w:r>
      <w:r w:rsidRPr="00441ECB">
        <w:t xml:space="preserve">, </w:t>
      </w:r>
      <w:r w:rsidRPr="00441ECB">
        <w:rPr>
          <w:i/>
          <w:iCs/>
        </w:rPr>
        <w:t>149</w:t>
      </w:r>
      <w:r w:rsidRPr="00441ECB">
        <w:t>, 105689. https://doi.org/10.1016/j.worlddev.2021.105689</w:t>
      </w:r>
    </w:p>
    <w:p w14:paraId="1BB469DF" w14:textId="77777777" w:rsidR="00441ECB" w:rsidRPr="00441ECB" w:rsidRDefault="00441ECB" w:rsidP="00441ECB">
      <w:pPr>
        <w:pStyle w:val="Bibliography"/>
      </w:pPr>
      <w:proofErr w:type="spellStart"/>
      <w:r w:rsidRPr="00441ECB">
        <w:t>Ruszczyk</w:t>
      </w:r>
      <w:proofErr w:type="spellEnd"/>
      <w:r w:rsidRPr="00441ECB">
        <w:t xml:space="preserve">, H. A., Rahman, M. F., Bracken, L. J., &amp; Sudha, S. (2021). Contextualizing the COVID-19 pandemic’s impact on food security in two small cities in Bangladesh. </w:t>
      </w:r>
      <w:r w:rsidRPr="00441ECB">
        <w:rPr>
          <w:i/>
          <w:iCs/>
        </w:rPr>
        <w:t>Environment and Urbanization</w:t>
      </w:r>
      <w:r w:rsidRPr="00441ECB">
        <w:t xml:space="preserve">, </w:t>
      </w:r>
      <w:r w:rsidRPr="00441ECB">
        <w:rPr>
          <w:i/>
          <w:iCs/>
        </w:rPr>
        <w:t>33</w:t>
      </w:r>
      <w:r w:rsidRPr="00441ECB">
        <w:t>(1), Article 1. https://doi.org/10.1177/0956247820965156</w:t>
      </w:r>
    </w:p>
    <w:p w14:paraId="734E4582" w14:textId="77777777" w:rsidR="00441ECB" w:rsidRPr="00441ECB" w:rsidRDefault="00441ECB" w:rsidP="00441ECB">
      <w:pPr>
        <w:pStyle w:val="Bibliography"/>
      </w:pPr>
      <w:proofErr w:type="spellStart"/>
      <w:r w:rsidRPr="00441ECB">
        <w:t>Schotte</w:t>
      </w:r>
      <w:proofErr w:type="spellEnd"/>
      <w:r w:rsidRPr="00441ECB">
        <w:t xml:space="preserve">, S., Danquah, M., Osei, R. D., &amp; Sen, K. (2021). </w:t>
      </w:r>
      <w:r w:rsidRPr="00441ECB">
        <w:rPr>
          <w:i/>
          <w:iCs/>
        </w:rPr>
        <w:t xml:space="preserve">The </w:t>
      </w:r>
      <w:proofErr w:type="spellStart"/>
      <w:r w:rsidRPr="00441ECB">
        <w:rPr>
          <w:i/>
          <w:iCs/>
        </w:rPr>
        <w:t>Labour</w:t>
      </w:r>
      <w:proofErr w:type="spellEnd"/>
      <w:r w:rsidRPr="00441ECB">
        <w:rPr>
          <w:i/>
          <w:iCs/>
        </w:rPr>
        <w:t xml:space="preserve"> Market Impact of COVID-19 Lockdowns: Evidence from Ghana</w:t>
      </w:r>
      <w:r w:rsidRPr="00441ECB">
        <w:t xml:space="preserve"> (SSRN Scholarly Paper No. 3917307; Issue 3917307). Social Science Research Network. https://doi.org/10.2139/ssrn.3917307</w:t>
      </w:r>
    </w:p>
    <w:p w14:paraId="1CCD8098" w14:textId="77777777" w:rsidR="00441ECB" w:rsidRPr="00441ECB" w:rsidRDefault="00441ECB" w:rsidP="00441ECB">
      <w:pPr>
        <w:pStyle w:val="Bibliography"/>
      </w:pPr>
      <w:r w:rsidRPr="00441ECB">
        <w:t xml:space="preserve">Schwartz, J. I., </w:t>
      </w:r>
      <w:proofErr w:type="spellStart"/>
      <w:r w:rsidRPr="00441ECB">
        <w:t>Muddu</w:t>
      </w:r>
      <w:proofErr w:type="spellEnd"/>
      <w:r w:rsidRPr="00441ECB">
        <w:t xml:space="preserve">, M., </w:t>
      </w:r>
      <w:proofErr w:type="spellStart"/>
      <w:r w:rsidRPr="00441ECB">
        <w:t>Kimera</w:t>
      </w:r>
      <w:proofErr w:type="spellEnd"/>
      <w:r w:rsidRPr="00441ECB">
        <w:t xml:space="preserve">, I., </w:t>
      </w:r>
      <w:proofErr w:type="spellStart"/>
      <w:r w:rsidRPr="00441ECB">
        <w:t>Mbuliro</w:t>
      </w:r>
      <w:proofErr w:type="spellEnd"/>
      <w:r w:rsidRPr="00441ECB">
        <w:t xml:space="preserve">, M., </w:t>
      </w:r>
      <w:proofErr w:type="spellStart"/>
      <w:r w:rsidRPr="00441ECB">
        <w:t>Ssennyonjo</w:t>
      </w:r>
      <w:proofErr w:type="spellEnd"/>
      <w:r w:rsidRPr="00441ECB">
        <w:t xml:space="preserve">, R., </w:t>
      </w:r>
      <w:proofErr w:type="spellStart"/>
      <w:r w:rsidRPr="00441ECB">
        <w:t>Ssinabulya</w:t>
      </w:r>
      <w:proofErr w:type="spellEnd"/>
      <w:r w:rsidRPr="00441ECB">
        <w:t xml:space="preserve">, I., &amp; </w:t>
      </w:r>
      <w:proofErr w:type="spellStart"/>
      <w:r w:rsidRPr="00441ECB">
        <w:t>Semitala</w:t>
      </w:r>
      <w:proofErr w:type="spellEnd"/>
      <w:r w:rsidRPr="00441ECB">
        <w:t xml:space="preserve">, F. C. (2021). Impact of a COVID-19 National Lockdown on Integrated Care for Hypertension and HIV. </w:t>
      </w:r>
      <w:r w:rsidRPr="00441ECB">
        <w:rPr>
          <w:i/>
          <w:iCs/>
        </w:rPr>
        <w:t>Global Heart</w:t>
      </w:r>
      <w:r w:rsidRPr="00441ECB">
        <w:t xml:space="preserve">, </w:t>
      </w:r>
      <w:r w:rsidRPr="00441ECB">
        <w:rPr>
          <w:i/>
          <w:iCs/>
        </w:rPr>
        <w:t>16</w:t>
      </w:r>
      <w:r w:rsidRPr="00441ECB">
        <w:t>(1), 9. https://doi.org/10.5334/gh.928</w:t>
      </w:r>
    </w:p>
    <w:p w14:paraId="12CAFE25" w14:textId="77777777" w:rsidR="00441ECB" w:rsidRPr="00441ECB" w:rsidRDefault="00441ECB" w:rsidP="00441ECB">
      <w:pPr>
        <w:pStyle w:val="Bibliography"/>
      </w:pPr>
      <w:proofErr w:type="spellStart"/>
      <w:r w:rsidRPr="00441ECB">
        <w:t>Shimizutani</w:t>
      </w:r>
      <w:proofErr w:type="spellEnd"/>
      <w:r w:rsidRPr="00441ECB">
        <w:t xml:space="preserve">, S., &amp; Yamada, E. (2021). Resilience against the pandemic: The impact of COVID-19 on migration and household welfare in Tajikistan. </w:t>
      </w:r>
      <w:r w:rsidRPr="00441ECB">
        <w:rPr>
          <w:i/>
          <w:iCs/>
        </w:rPr>
        <w:t>PLOS ONE</w:t>
      </w:r>
      <w:r w:rsidRPr="00441ECB">
        <w:t xml:space="preserve">, </w:t>
      </w:r>
      <w:r w:rsidRPr="00441ECB">
        <w:rPr>
          <w:i/>
          <w:iCs/>
        </w:rPr>
        <w:t>16</w:t>
      </w:r>
      <w:r w:rsidRPr="00441ECB">
        <w:t>(9 September). https://doi.org/10.1371/journal.pone.0257469</w:t>
      </w:r>
    </w:p>
    <w:p w14:paraId="10848A64" w14:textId="77777777" w:rsidR="00441ECB" w:rsidRPr="00441ECB" w:rsidRDefault="00441ECB" w:rsidP="00441ECB">
      <w:pPr>
        <w:pStyle w:val="Bibliography"/>
      </w:pPr>
      <w:r w:rsidRPr="00441ECB">
        <w:t xml:space="preserve">Townsend, R. M. (1994). Risk and Insurance in Village India. </w:t>
      </w:r>
      <w:proofErr w:type="spellStart"/>
      <w:r w:rsidRPr="00441ECB">
        <w:rPr>
          <w:i/>
          <w:iCs/>
        </w:rPr>
        <w:t>Econometrica</w:t>
      </w:r>
      <w:proofErr w:type="spellEnd"/>
      <w:r w:rsidRPr="00441ECB">
        <w:t xml:space="preserve">, </w:t>
      </w:r>
      <w:r w:rsidRPr="00441ECB">
        <w:rPr>
          <w:i/>
          <w:iCs/>
        </w:rPr>
        <w:t>62</w:t>
      </w:r>
      <w:r w:rsidRPr="00441ECB">
        <w:t>(3), 539–591.</w:t>
      </w:r>
    </w:p>
    <w:p w14:paraId="47BDD39A" w14:textId="77777777" w:rsidR="00441ECB" w:rsidRPr="00441ECB" w:rsidRDefault="00441ECB" w:rsidP="00441ECB">
      <w:pPr>
        <w:pStyle w:val="Bibliography"/>
      </w:pPr>
      <w:r w:rsidRPr="00441ECB">
        <w:t xml:space="preserve">Uganda Bureau of Statistics. (2022). </w:t>
      </w:r>
      <w:r w:rsidRPr="00441ECB">
        <w:rPr>
          <w:i/>
          <w:iCs/>
        </w:rPr>
        <w:t>Uganda High-Frequency Phone Survey on COVID-19 – Basic Information Document</w:t>
      </w:r>
      <w:r w:rsidRPr="00441ECB">
        <w:t>. https://microdata.worldbank.org/index.php/catalog/3765/related-materials</w:t>
      </w:r>
    </w:p>
    <w:p w14:paraId="586B9A67" w14:textId="77777777" w:rsidR="00441ECB" w:rsidRPr="00441ECB" w:rsidRDefault="00441ECB" w:rsidP="00441ECB">
      <w:pPr>
        <w:pStyle w:val="Bibliography"/>
      </w:pPr>
      <w:r w:rsidRPr="00441ECB">
        <w:t xml:space="preserve">Wagner, G. J., Wagner, Z., </w:t>
      </w:r>
      <w:proofErr w:type="spellStart"/>
      <w:r w:rsidRPr="00441ECB">
        <w:t>Gizaw</w:t>
      </w:r>
      <w:proofErr w:type="spellEnd"/>
      <w:r w:rsidRPr="00441ECB">
        <w:t xml:space="preserve">, M., Saya, U., </w:t>
      </w:r>
      <w:proofErr w:type="spellStart"/>
      <w:r w:rsidRPr="00441ECB">
        <w:t>MacCarthy</w:t>
      </w:r>
      <w:proofErr w:type="spellEnd"/>
      <w:r w:rsidRPr="00441ECB">
        <w:t xml:space="preserve">, S., Mukasa, B., </w:t>
      </w:r>
      <w:proofErr w:type="spellStart"/>
      <w:r w:rsidRPr="00441ECB">
        <w:t>Wabukala</w:t>
      </w:r>
      <w:proofErr w:type="spellEnd"/>
      <w:r w:rsidRPr="00441ECB">
        <w:t xml:space="preserve">, P., &amp; </w:t>
      </w:r>
      <w:proofErr w:type="spellStart"/>
      <w:r w:rsidRPr="00441ECB">
        <w:t>Linnemayr</w:t>
      </w:r>
      <w:proofErr w:type="spellEnd"/>
      <w:r w:rsidRPr="00441ECB">
        <w:t xml:space="preserve">, S. (2022). Increased Depression during COVID-19 Lockdown Associated with Food Insecurity and </w:t>
      </w:r>
      <w:r w:rsidRPr="00441ECB">
        <w:lastRenderedPageBreak/>
        <w:t xml:space="preserve">Antiretroviral Non-Adherence among People Living with HIV in Uganda. </w:t>
      </w:r>
      <w:r w:rsidRPr="00441ECB">
        <w:rPr>
          <w:i/>
          <w:iCs/>
        </w:rPr>
        <w:t>AIDS and Behavior</w:t>
      </w:r>
      <w:r w:rsidRPr="00441ECB">
        <w:t xml:space="preserve">, </w:t>
      </w:r>
      <w:r w:rsidRPr="00441ECB">
        <w:rPr>
          <w:i/>
          <w:iCs/>
        </w:rPr>
        <w:t>26</w:t>
      </w:r>
      <w:r w:rsidRPr="00441ECB">
        <w:t>(7), 2182–2190. https://doi.org/10.1007/s10461-021-03371-0</w:t>
      </w:r>
    </w:p>
    <w:p w14:paraId="330F4AFE" w14:textId="77777777" w:rsidR="00441ECB" w:rsidRPr="00441ECB" w:rsidRDefault="00441ECB" w:rsidP="00441ECB">
      <w:pPr>
        <w:pStyle w:val="Bibliography"/>
      </w:pPr>
      <w:r w:rsidRPr="00441ECB">
        <w:t xml:space="preserve">Wild, I., </w:t>
      </w:r>
      <w:proofErr w:type="spellStart"/>
      <w:r w:rsidRPr="00441ECB">
        <w:t>Gedge</w:t>
      </w:r>
      <w:proofErr w:type="spellEnd"/>
      <w:r w:rsidRPr="00441ECB">
        <w:t xml:space="preserve">, A., Burridge, J., &amp; Burford, J. (2021). The Impact of COVID-19 on the Working Equid Community: Responses from 1530 Individuals Accessing NGO Support in 14 Low- and Middle-Income Countries. </w:t>
      </w:r>
      <w:proofErr w:type="gramStart"/>
      <w:r w:rsidRPr="00441ECB">
        <w:rPr>
          <w:i/>
          <w:iCs/>
        </w:rPr>
        <w:t>Animals :</w:t>
      </w:r>
      <w:proofErr w:type="gramEnd"/>
      <w:r w:rsidRPr="00441ECB">
        <w:rPr>
          <w:i/>
          <w:iCs/>
        </w:rPr>
        <w:t xml:space="preserve"> An Open Access Journal from MDPI</w:t>
      </w:r>
      <w:r w:rsidRPr="00441ECB">
        <w:t xml:space="preserve">, </w:t>
      </w:r>
      <w:r w:rsidRPr="00441ECB">
        <w:rPr>
          <w:i/>
          <w:iCs/>
        </w:rPr>
        <w:t>11</w:t>
      </w:r>
      <w:r w:rsidRPr="00441ECB">
        <w:t>(5), Article 5. https://doi.org/10.3390/ani11051363</w:t>
      </w:r>
    </w:p>
    <w:p w14:paraId="6CBCC97D" w14:textId="77777777" w:rsidR="00441ECB" w:rsidRPr="00441ECB" w:rsidRDefault="00441ECB" w:rsidP="00441ECB">
      <w:pPr>
        <w:pStyle w:val="Bibliography"/>
      </w:pPr>
      <w:r w:rsidRPr="00441ECB">
        <w:t xml:space="preserve">Zhang, Y., Zhan, Y., </w:t>
      </w:r>
      <w:proofErr w:type="spellStart"/>
      <w:r w:rsidRPr="00441ECB">
        <w:t>Diao</w:t>
      </w:r>
      <w:proofErr w:type="spellEnd"/>
      <w:r w:rsidRPr="00441ECB">
        <w:t xml:space="preserve">, X., Chen, K. Z., &amp; Robinson, S. (2021). The Impacts of COVID-19 on Migrants, Remittances, and Poverty in China: A Microsimulation Analysis. </w:t>
      </w:r>
      <w:r w:rsidRPr="00441ECB">
        <w:rPr>
          <w:i/>
          <w:iCs/>
        </w:rPr>
        <w:t>China and World Economy</w:t>
      </w:r>
      <w:r w:rsidRPr="00441ECB">
        <w:t xml:space="preserve">, </w:t>
      </w:r>
      <w:r w:rsidRPr="00441ECB">
        <w:rPr>
          <w:i/>
          <w:iCs/>
        </w:rPr>
        <w:t>29</w:t>
      </w:r>
      <w:r w:rsidRPr="00441ECB">
        <w:t>(6), 4–33. https://doi.org/10.1111/cwe.12392</w:t>
      </w:r>
    </w:p>
    <w:p w14:paraId="63AE2E7D" w14:textId="10B0807F" w:rsidR="00BF35B3" w:rsidRDefault="004D036E" w:rsidP="00215D2F">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6A23D26B" w14:textId="51E3D77B" w:rsidR="00FE50B9" w:rsidRPr="00CC3877" w:rsidRDefault="00FE50B9" w:rsidP="004A0583">
      <w:pPr>
        <w:spacing w:line="480" w:lineRule="auto"/>
        <w:jc w:val="both"/>
        <w:rPr>
          <w:rFonts w:ascii="Times New Roman" w:hAnsi="Times New Roman" w:cs="Times New Roman"/>
          <w:sz w:val="24"/>
          <w:szCs w:val="24"/>
        </w:rPr>
      </w:pPr>
    </w:p>
    <w:sectPr w:rsidR="00FE50B9" w:rsidRPr="00CC3877" w:rsidSect="00E266C9">
      <w:footerReference w:type="default" r:id="rId12"/>
      <w:pgSz w:w="12240" w:h="15840"/>
      <w:pgMar w:top="1440" w:right="1440" w:bottom="1440" w:left="1440" w:header="720" w:footer="720" w:gutter="0"/>
      <w:pgNumType w:start="0"/>
      <w:cols w:space="720"/>
      <w:titlePg/>
      <w:docGrid w:linePitch="360"/>
      <w:sectPrChange w:id="1042" w:author="Portner, Claus" w:date="2022-10-12T08:16:00Z">
        <w:sectPr w:rsidR="00FE50B9" w:rsidRPr="00CC3877" w:rsidSect="00E266C9">
          <w:pgMar w:top="1440" w:right="1440" w:bottom="1440" w:left="1440" w:header="720" w:footer="720" w:gutter="0"/>
          <w:titlePg w:val="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2" w:author="Portner, Claus" w:date="2022-10-12T11:26:00Z" w:initials="PC">
    <w:p w14:paraId="5715039F" w14:textId="77777777" w:rsidR="00C22984" w:rsidRDefault="00C22984" w:rsidP="0070288D">
      <w:r>
        <w:rPr>
          <w:rStyle w:val="CommentReference"/>
        </w:rPr>
        <w:annotationRef/>
      </w:r>
      <w:r>
        <w:rPr>
          <w:sz w:val="20"/>
          <w:szCs w:val="20"/>
        </w:rPr>
        <w:t>Why is this study not in the list above?</w:t>
      </w:r>
    </w:p>
  </w:comment>
  <w:comment w:id="896" w:author="Portner, Claus" w:date="2022-10-19T09:31:00Z" w:initials="PC">
    <w:p w14:paraId="130E3750" w14:textId="77777777" w:rsidR="00B12B38" w:rsidRDefault="00B12B38" w:rsidP="008D00E4">
      <w:r>
        <w:rPr>
          <w:rStyle w:val="CommentReference"/>
        </w:rPr>
        <w:annotationRef/>
      </w:r>
      <w:r>
        <w:rPr>
          <w:sz w:val="20"/>
          <w:szCs w:val="20"/>
        </w:rPr>
        <w:t>The footnote text should also be in table notes.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15039F" w15:done="0"/>
  <w15:commentEx w15:paraId="130E37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122CC" w16cex:dateUtc="2022-10-12T18:26:00Z"/>
  <w16cex:commentExtensible w16cex:durableId="26FA4285" w16cex:dateUtc="2022-10-19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15039F" w16cid:durableId="26F122CC"/>
  <w16cid:commentId w16cid:paraId="130E3750" w16cid:durableId="26FA42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EC241" w14:textId="77777777" w:rsidR="00776C3F" w:rsidRDefault="00776C3F" w:rsidP="005717C8">
      <w:pPr>
        <w:spacing w:after="0" w:line="240" w:lineRule="auto"/>
      </w:pPr>
      <w:r>
        <w:separator/>
      </w:r>
    </w:p>
  </w:endnote>
  <w:endnote w:type="continuationSeparator" w:id="0">
    <w:p w14:paraId="11A661DA" w14:textId="77777777" w:rsidR="00776C3F" w:rsidRDefault="00776C3F" w:rsidP="0057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16387570"/>
      <w:docPartObj>
        <w:docPartGallery w:val="Page Numbers (Bottom of Page)"/>
        <w:docPartUnique/>
      </w:docPartObj>
    </w:sdtPr>
    <w:sdtEndPr>
      <w:rPr>
        <w:noProof/>
      </w:rPr>
    </w:sdtEndPr>
    <w:sdtContent>
      <w:p w14:paraId="58EB9798" w14:textId="081878B8" w:rsidR="00232619" w:rsidRPr="00232619" w:rsidRDefault="00232619">
        <w:pPr>
          <w:pStyle w:val="Footer"/>
          <w:jc w:val="center"/>
          <w:rPr>
            <w:rFonts w:ascii="Times New Roman" w:hAnsi="Times New Roman" w:cs="Times New Roman"/>
          </w:rPr>
        </w:pPr>
        <w:r w:rsidRPr="00232619">
          <w:rPr>
            <w:rFonts w:ascii="Times New Roman" w:hAnsi="Times New Roman" w:cs="Times New Roman"/>
          </w:rPr>
          <w:fldChar w:fldCharType="begin"/>
        </w:r>
        <w:r w:rsidRPr="00232619">
          <w:rPr>
            <w:rFonts w:ascii="Times New Roman" w:hAnsi="Times New Roman" w:cs="Times New Roman"/>
          </w:rPr>
          <w:instrText xml:space="preserve"> PAGE   \* MERGEFORMAT </w:instrText>
        </w:r>
        <w:r w:rsidRPr="00232619">
          <w:rPr>
            <w:rFonts w:ascii="Times New Roman" w:hAnsi="Times New Roman" w:cs="Times New Roman"/>
          </w:rPr>
          <w:fldChar w:fldCharType="separate"/>
        </w:r>
        <w:r w:rsidRPr="00232619">
          <w:rPr>
            <w:rFonts w:ascii="Times New Roman" w:hAnsi="Times New Roman" w:cs="Times New Roman"/>
            <w:noProof/>
          </w:rPr>
          <w:t>2</w:t>
        </w:r>
        <w:r w:rsidRPr="00232619">
          <w:rPr>
            <w:rFonts w:ascii="Times New Roman" w:hAnsi="Times New Roman" w:cs="Times New Roman"/>
            <w:noProof/>
          </w:rPr>
          <w:fldChar w:fldCharType="end"/>
        </w:r>
      </w:p>
    </w:sdtContent>
  </w:sdt>
  <w:p w14:paraId="18E5D236" w14:textId="71BA032B" w:rsidR="00EA0139" w:rsidRDefault="00EA0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3B1C0" w14:textId="77777777" w:rsidR="00776C3F" w:rsidRDefault="00776C3F" w:rsidP="005717C8">
      <w:pPr>
        <w:spacing w:after="0" w:line="240" w:lineRule="auto"/>
      </w:pPr>
      <w:r>
        <w:separator/>
      </w:r>
    </w:p>
  </w:footnote>
  <w:footnote w:type="continuationSeparator" w:id="0">
    <w:p w14:paraId="61ECE1BD" w14:textId="77777777" w:rsidR="00776C3F" w:rsidRDefault="00776C3F" w:rsidP="005717C8">
      <w:pPr>
        <w:spacing w:after="0" w:line="240" w:lineRule="auto"/>
      </w:pPr>
      <w:r>
        <w:continuationSeparator/>
      </w:r>
    </w:p>
  </w:footnote>
  <w:footnote w:id="1">
    <w:p w14:paraId="7C295B46" w14:textId="5195AE43" w:rsidR="00AE299F" w:rsidRPr="00426480" w:rsidRDefault="00AE299F" w:rsidP="00AE299F">
      <w:pPr>
        <w:pStyle w:val="FootnoteText"/>
        <w:rPr>
          <w:ins w:id="30" w:author="Portner, Claus" w:date="2022-10-12T08:27:00Z"/>
          <w:rFonts w:ascii="Times New Roman" w:hAnsi="Times New Roman" w:cs="Times New Roman"/>
          <w:lang w:val="fr-FR"/>
        </w:rPr>
      </w:pPr>
      <w:ins w:id="31" w:author="Portner, Claus" w:date="2022-10-12T08:27:00Z">
        <w:r w:rsidRPr="00CA5E80">
          <w:rPr>
            <w:rStyle w:val="FootnoteReference"/>
            <w:rPrChange w:id="32" w:author="Portner, Claus" w:date="2022-10-17T14:46:00Z">
              <w:rPr>
                <w:rStyle w:val="FootnoteReference"/>
                <w:rFonts w:ascii="Times New Roman" w:hAnsi="Times New Roman" w:cs="Times New Roman"/>
              </w:rPr>
            </w:rPrChange>
          </w:rPr>
          <w:footnoteRef/>
        </w:r>
        <w:r w:rsidRPr="00426480">
          <w:rPr>
            <w:rFonts w:ascii="Times New Roman" w:hAnsi="Times New Roman" w:cs="Times New Roman"/>
          </w:rPr>
          <w:t xml:space="preserve"> </w:t>
        </w:r>
      </w:ins>
      <w:ins w:id="33" w:author="Portner, Claus" w:date="2022-10-12T08:52:00Z">
        <w:r w:rsidR="009576C9">
          <w:rPr>
            <w:rFonts w:ascii="Times New Roman" w:hAnsi="Times New Roman" w:cs="Times New Roman"/>
          </w:rPr>
          <w:t>Several s</w:t>
        </w:r>
      </w:ins>
      <w:ins w:id="34" w:author="Portner, Claus" w:date="2022-10-12T08:27:00Z">
        <w:r w:rsidRPr="00426480">
          <w:rPr>
            <w:rFonts w:ascii="Times New Roman" w:hAnsi="Times New Roman" w:cs="Times New Roman"/>
          </w:rPr>
          <w:t xml:space="preserve">tudies examine the impact of lockdowns during the Covid-19 pandemic on food insecurity </w:t>
        </w:r>
        <w:r w:rsidRPr="00426480">
          <w:rPr>
            <w:rFonts w:ascii="Times New Roman" w:hAnsi="Times New Roman" w:cs="Times New Roman"/>
          </w:rPr>
          <w:fldChar w:fldCharType="begin"/>
        </w:r>
      </w:ins>
      <w:r w:rsidR="00E86C82">
        <w:rPr>
          <w:rFonts w:ascii="Times New Roman" w:hAnsi="Times New Roman" w:cs="Times New Roman"/>
        </w:rPr>
        <w:instrText xml:space="preserve"> ADDIN ZOTERO_ITEM CSL_CITATION {"citationID":"Q6apnfb5","properties":{"formattedCitation":"(Agamile, 2022; Ceballos et al., 2020, 2021; Dasgupta &amp; Robinson, 2021; Egger et al., 2022; Gait\\uc0\\u225{}n-Rossi et al., 2021; Giacoman et al., 2021; Hamadani et al., 2020; Harris et al., 2020; Headey et al., 2020; Jaacks et al., 2021; Kansiime et al., 2021; Kesar et al., 2021; Kundu et al., 2021; Lee, Kenneth et al., 2022; Nguyen et al., 2021)","plainCitation":"(Agamile, 2022; Ceballos et al., 2020, 2021; Dasgupta &amp; Robinson, 2021; Egger et al., 2022; Gaitán-Rossi et al., 2021; Giacoman et al., 2021; Hamadani et al., 2020; Harris et al., 2020; Headey et al., 2020; Jaacks et al., 2021; Kansiime et al., 2021; Kesar et al., 2021; Kundu et al., 2021; Lee, Kenneth et al., 2022; Nguyen et al., 2021)","noteIndex":1},"citationItems":[{"id":1158,"uris":["http://zotero.org/groups/4758024/items/8KUNADVB"],"itemData":{"id":1158,"type":"article-journal","title":"COVID-19 Lockdown and Exposure of Households to Food Insecurity in Uganda: Insights from a National High Frequency Phone Survey","URL":"https://link.springer.com/article/10.1057/s41287-022-00510-8","author":[{"family":"Agamile","given":"Peter"}],"issued":{"date-parts":[["2022",2,11]]}}},{"id":695,"uris":["http://zotero.org/groups/4758024/items/3URXH4EL"],"itemData":{"id":695,"type":"article-journal","abstract":"In early 2020, the unprecedented nature of COVID-19 prompted India, among many other countries, to put in place stark measures to stem the virus’ spread and the cost of human lives. We analyze data from phone-based surveys on disruptions to agricultural production and food security, administered with 1515 smallholder producers in the states of Haryana and Odisha. We find substantial heterogeneity in how the lockdown affected farmers in these two states, which is likely related to existing structural differences in market infrastructure and to differences in state-specific COVID-related policies. In Odisha, where mechanization is limited, farmers spent more on labor to harvest their crops, and distress selling was more prevalent due to the absence of a well-functioning procurement system for their crops. In Haryana, preexisting market infrastructure allowed the state to sustain procurement at stable prices, limiting impacts on smallholder production. As consumers, farmers in Haryana faced more disruptions than those in Odisha, due to reduced availability of foods in the markets, whereas farmers in Odisha benefited from more diverse cropping patterns and increased local supply of foods following transport restrictions.","container-title":"World Development","DOI":"10.1016/j.worlddev.2020.105069","ISSN":"0305-750X","journalAbbreviation":"World Development","language":"en","page":"105069","source":"ScienceDirect","title":"Impacts of a national lockdown on smallholder farmers’ income and food security: Empirical evidence from two states in India","title-short":"Impacts of a national lockdown on smallholder farmers’ income and food security","volume":"136","author":[{"family":"Ceballos","given":"Francisco"},{"family":"Kannan","given":"Samyuktha"},{"family":"Kramer","given":"Berber"}],"issued":{"date-parts":[["2020",12,1]]}}},{"id":724,"uris":["http://zotero.org/groups/4758024/items/4P2ZMN33"],"itemData":{"id":724,"type":"article-journal","container-title":"Agricultural Economics","DOI":"10.1111/agec.12629","ISSN":"0169-5150, 1574-0862","issue":"3","journalAbbreviation":"Agricultural Economics","language":"en","note":"number: 3","page":"477-494","source":"DOI.org (Crossref)","title":"Short‐term impacts of COVID‐19 on food security and nutrition in rural Guatemala: Phone‐based farm household survey evidence","title-short":"Short‐term impacts of COVID‐19 on food security and nutrition in rural Guatemala","volume":"52","author":[{"family":"Ceballos","given":"Francisco"},{"family":"Hernandez","given":"Manuel A."},{"family":"Paz","given":"Cynthia"}],"issued":{"date-parts":[["2021",5]]}}},{"id":674,"uris":["http://zotero.org/groups/4758024/items/WGJV2XBT"],"itemData":{"id":674,"type":"article-journal","abstract":"The COVID-19 pandemic has affected food security across the world. As governments respond in different ways both with regards to containing the pandemic and addressing food insecurity, in parallel detailed datasets are being collected and analysed. To date, literature addressing food insecurity during the pandemic, using these datasets, has tended to focus on individual countries. By contrast, this paper provides the first detailed multi-country cross-sectional snapshot of the social dimensions of food insecurity during the COVID-19 pandemic across nine African countries (Chad, Djibouti, Ethiopia, Kenya, Malawi, Mali, Nigeria, South Africa, and Uganda). Econometric analysis reveals that female-headed households, the poor, and the less-formally educated, appear to suffer more in terms of food insecurity during this global pandemic. Importantly, our findings show that the negative consequences of the pandemic are disproportionately higher for lower-income households and those who had to borrow to make ends meet rather than relying on savings; impacts are country-specific; and there is considerable spatial heterogeneity within country food insecurity, suggesting that tailored policies will be required. These nine countries employ both food and cash safety nets, with the evidence suggesting that, at least when these data were collected, cash safety nets have been slightly more effective at reducing food insecurity. Our results provide a baseline that can be used by governments to help design and implement tailored policies to address food insecurity. Our findings can also be used as lessons to reshape policies to tackle the heterogeneous impacts of climate change.","container-title":"International Journal of Environmental Research and Public Health","DOI":"10.3390/ijerph18199997","ISSN":"1660-4601","issue":"19","journalAbbreviation":"Int J Environ Res Public Health","language":"eng","note":"number: 19\nPMID: 34639298\nPMCID: PMC8508557","page":"9997","source":"PubMed","title":"Food Insecurity, Safety Nets, and Coping Strategies during the COVID-19 Pandemic: Multi-Country Evidence from Sub-Saharan Africa","title-short":"Food Insecurity, Safety Nets, and Coping Strategies during the COVID-19 Pandemic","volume":"18","author":[{"family":"Dasgupta","given":"Shouro"},{"family":"Robinson","given":"Elizabeth J. Z."}],"issued":{"date-parts":[["2021",9,23]]}}},{"id":667,"uris":["http://zotero.org/groups/4758024/items/394K33IZ"],"itemData":{"id":667,"type":"article-journal","container-title":"Science Advances","DOI":"10.1126/sciadv.abe0997","issue":"6","note":"number: 6\npublisher: American Association for the Advancement of Science","page":"eabe0997","source":"science.org (Atypon)","title":"Falling living standards during the COVID-19 crisis: Quantitative evidence from nine developing countries","title-short":"Falling living standards during the COVID-19 crisis","volume":"7","author":[{"family":"Egger","given":"Dennis"},{"family":"Miguel","given":"Edward"},{"family":"Warren","given":"Shana S."},{"family":"Shenoy","given":"Ashish"},{"family":"Collins","given":"Elliott"},{"family":"Karlan","given":"Dean"},{"family":"Parkerson","given":"Doug"},{"family":"Mobarak","given":"A. Mushfiq"},{"family":"Fink","given":"Günther"},{"family":"Udry","given":"Christopher"},{"family":"Walker","given":"Michael"},{"family":"Haushofer","given":"Johannes"},{"family":"Larreboure","given":"Magdalena"},{"family":"Athey","given":"Susan"},{"family":"Lopez-Pena","given":"Paula"},{"family":"Benhachmi","given":"Salim"},{"family":"Humphreys","given":"Macartan"},{"family":"Lowe","given":"Layna"},{"family":"Meriggi","given":"Niccoló F."},{"family":"Wabwire","given":"Andrew"},{"family":"Davis","given":"C. Austin"},{"family":"Pape","given":"Utz Johann"},{"family":"Graff","given":"Tilman"},{"family":"Voors","given":"Maarten"},{"family":"Nekesa","given":"Carolyn"},{"family":"Vernot","given":"Corey"}],"issued":{"date-parts":[["2022",4,10]]}}},{"id":678,"uris":["http://zotero.org/groups/4758024/items/PESKS6HK"],"itemData":{"id":678,"type":"article-journal","abstract":"OBJECTIVE: To validate the telephone modality of the Latin American and Caribbean Food Security Scale (ELCSA) included in three waves of a phone survey to estimate the monthly household food insecurity prevalence during the COVID-19 pandemic in Mexico.\nDESIGN: We examined the reliability and internal validity of the ELCSA scale in three repeated waves of cross-sectional surveys with Rasch models. We estimated the monthly prevalence of food insecurity in the general population and in households with and without children and compared them with a national 2018 survey. We tested concurrent validity by testing associations of food insecurity with socio-economic status and anxiety.\nSETTING: ENCOVID-19 is a monthly telephone cross-sectional survey collecting information on the well-being of Mexican households during the pandemic lockdown. Surveys used probabilistic samples, and we used data from April (n 833), May (n 850) and June 2020 (n 1674).\nPARTICIPANTS: Mexicans 18 years or older who had a mobile telephone.\nRESULTS: ELCSA had an adequate model fit and food insecurity was associated, within each wave, with more poverty and anxiety. The COVID-19 lockdown was associated with an important reduction in food security, decreasing stepwise from 38·9 % in 2018 to 24·9 % in June 2020 in households with children.\nCONCLUSIONS: Telephone surveys were a feasible strategy to monitor reductions in food security during the COVID-19 lockdown.","container-title":"Public Health Nutrition","DOI":"10.1017/S1368980020004000","ISSN":"1475-2727","issue":"3","journalAbbreviation":"Public Health Nutr","language":"eng","note":"number: 3\nPMID: 33050968\nPMCID: PMC7653232","page":"412-421","source":"PubMed","title":"Food insecurity measurement and prevalence estimates during the COVID-19 pandemic in a repeated cross-sectional survey in Mexico","volume":"24","author":[{"family":"Gaitán-Rossi","given":"Pablo"},{"family":"Vilar-Compte","given":"Mireya"},{"family":"Teruel","given":"Graciela"},{"family":"Pérez-Escamilla","given":"Rafael"}],"issued":{"date-parts":[["2021",2]]}}},{"id":683,"uris":["http://zotero.org/groups/4758024/items/YHLP5HZX"],"itemData":{"id":683,"type":"article-journal","abstract":"Objectives\nTo compare food insecurity (FI) in Chile before and during the COVID-19 pandemic according to different household types and vulnerability indicators.\n\nStudy design\nLongitudinal study based on two population-based surveys in Chile (CASEN 2017 and COVID 2020).\n\nMethods\nDescriptive analysis and multinomial regression models for FI through the Food Insecurity Experience Scale (FIES).\n\nResults\nFI levels increased significantly (P &lt; 0.001) between 2017 (30%) and 2020 (49%). There was increased FI in all households, but especially in those with economically dependent persons (i.e. children, adolescents and older adults). Household vulnerability indicators showed a statistically significant relationship with FI both before and during the pandemic. The pandemic has resulted in new population groups experiencing FI.\n\nConclusions\nThe COVID-19 pandemic has led to a significant increase in FI, which has also been seen in new population groups.","container-title":"Public Health","DOI":"10.1016/j.puhe.2021.07.032","ISSN":"0033-3506","journalAbbreviation":"Public Health","note":"PMID: 34509858\nPMCID: PMC8428180","page":"332-339","source":"PubMed Central","title":"Household food insecurity before and during the COVID-19 pandemic in Chile","volume":"198","author":[{"family":"Giacoman","given":"C."},{"family":"Herrera","given":"M.S."},{"family":"Ayala Arancibia","given":"P."}],"issued":{"date-parts":[["2021",9]]}}},{"id":685,"uris":["http://zotero.org/groups/4758024/items/34LA7EJW"],"itemData":{"id":685,"type":"article-journal","abstract":"BACKGROUND: Stay-at-home orders (lockdowns) have been deployed globally to control COVID-19 transmission, and might impair economic conditions and mental health, and exacerbate risk of food insecurity and intimate partner violence. The effect of lockdowns in low-income and middle-income countries must be understood to ensure safe deployment of these interventions in less affluent settings. We aimed to determine the immediate impact of COVID-19 lockdown orders on women and their families in rural Bangladesh.\nMETHODS: An interrupted time series was used to compare data collected from families in Rupganj upazila, rural Bangladesh (randomly selected from participants in a randomised controlled trial), on income, food security, and mental health a median of 1 year and 2 years before the COVID-19 pandemic to data collected during the lockdown. We also assessed women's experiences of intimate partner violence during the pandemic.\nRESULTS: Between May 19 and June 18, 2020, we randomly selected and invited the mothers of 3016 children to participate in the study, 2424 of whom provided consent. 2414 (99·9%, 95% CI 99·6-99·9) of 2417 mothers were aware of, and adhering to, the stay-at-home advice. 2321 (96·0%, 95·2-96·7) of 2417 mothers reported a reduction in paid work for the family. Median monthly family income fell from US$212 at baseline to $59 during lockdown, and the proportion of families earning less than $1·90 per day rose from five (0·2%, 0·0-0·5) of 2422 to 992 (47·3%, 45·2-49·5) of 2096 (p&lt;0·0001 comparing baseline with lockdown period). Before the pandemic, 136 (5·6%, 4·7-6·6) of 2420 and 65 (2·7%, 2·1-3·4) of 2420 families experienced moderate and severe food insecurity, respectively. This increased to 881 (36·5%, 34·5-38·4) of 2417 and 371 (15·3%, 13·9-16·8) of 2417 during the lockdown; the number of families experiencing any level of food insecurity increased by 51·7% (48·1-55·4; p&lt;0·0001). Mothers' depression and anxiety symptoms increased during the lockdown. Among women experiencing emotional or moderate physical violence, over half reported it had increased since the lockdown.\nINTERPRETATION: COVID-19 lockdowns present significant economic, psychosocial, and physical risks to the wellbeing of women and their families across economic strata in rural Bangladesh. Beyond supporting only the most socioeconomically deprived, support is needed for all affected families.\nFUNDING: National Health and Medical Research Council, Australia.","container-title":"The Lancet. Global Health","DOI":"10.1016/S2214-109X(20)30366-1","ISSN":"2214-109X","issue":"11","journalAbbreviation":"Lancet Glob Health","language":"eng","note":"number: 11\nPMID: 32857955\nPMCID: PMC7447230","page":"e1380-e1389","source":"PubMed","title":"Immediate impact of stay-at-home orders to control COVID-19 transmission on socioeconomic conditions, food insecurity, mental health, and intimate partner violence in Bangladeshi women and their families: an interrupted time series","title-short":"Immediate impact of stay-at-home orders to control COVID-19 transmission on socioeconomic conditions, food insecurity, mental health, and intimate partner violence in Bangladeshi women and their families","volume":"8","author":[{"family":"Hamadani","given":"Jena Derakhshani"},{"family":"Hasan","given":"Mohammed Imrul"},{"family":"Baldi","given":"Andrew J."},{"family":"Hossain","given":"Sheikh Jamal"},{"family":"Shiraji","given":"Shamima"},{"family":"Bhuiyan","given":"Mohammad Saiful Alam"},{"family":"Mehrin","given":"Syeda Fardina"},{"family":"Fisher","given":"Jane"},{"family":"Tofail","given":"Fahmida"},{"family":"Tipu","given":"S. M. Mulk Uddin"},{"family":"Grantham-McGregor","given":"Sally"},{"family":"Biggs","given":"Beverley-Ann"},{"family":"Braat","given":"Sabine"},{"family":"Pasricha","given":"Sant-Rayn"}],"issued":{"date-parts":[["2020",11]]}}},{"id":681,"uris":["http://zotero.org/groups/4758024/items/TH4MXDC4"],"itemData":{"id":681,"type":"article-journal","abstract":"Disruption to food systems and impacts on livelihoods and diets have been brought into sharp focus by the COVID-19 pandemic. We aimed to investigate effects of this multi-layered shock on production, sales, prices, incomes and diets for vegetable farmers in India as both producers and consumers of nutrient-dense foods. We undertook a rapid telephone survey with 448 farmers in 4 states, in one of the first studies to document the early impacts of the pandemic and policy responses on farming households. We find that a majority of farmers report negative impacts on production, sales, prices and incomes. Over 80% of farms reported some decline in sales, and over 20% of farms reported devastating declines (sold almost nothing). Price reductions were reported by over 80% of farmers, and reductions by more than half for 50% of farmers. Similarly, farm income reportedly dropped for 90% of farms, and by more than half for 60%. Of surveyed households, 62% reported disruptions to their diets. A majority of farm households reported reduced ability to access the most nutrient-dense foods. Around 80% of households reported ability to protect their staple food consumption, and the largest falls in consumption were in fruit and animal source foods other than dairy, in around half of households. Reported vegetable consumption fell in almost 30% of households, but vegetables were also the only food group where consumption increased for some, in around 15% of households. Our data suggest higher vulnerability of female farmers in terms of both livelihoods and diet, and differential effects on smaller and larger farms, meaning different farms may require different types of support in order to continue to function. Farms reported diverse coping strategies to maintain sales, though often with negative implications for reported incomes. The ability to consume one's own produce may be somewhat protective of diets when other routes to food access fail. The impacts of COVID-19 and subsequent policy responses on both livelihoods and diets in horticultural households risk rolling back the impressive economic and nutrition gains India has seen over the past decade. Food systems, and particularly those making available the most nutrient-dense foods, must be considered in ongoing and future government responses.","container-title":"Food Security","DOI":"10.1007/s12571-020-01064-5","ISSN":"1876-4517","issue":"4","journalAbbreviation":"Food Secur","language":"eng","note":"number: 4\nPMID: 32837650\nPMCID: PMC7358322","page":"841-851","source":"PubMed","title":"Food system disruption: initial livelihood and dietary effects of COVID-19 on vegetable producers in India","title-short":"Food system disruption","volume":"12","author":[{"family":"Harris","given":"Jody"},{"family":"Depenbusch","given":"Lutz"},{"family":"Pal","given":"Arshad Ahmad"},{"family":"Nair","given":"Ramakrishnan Madhavan"},{"family":"Ramasamy","given":"Srinivasan"}],"issued":{"date-parts":[["2020"]]}}},{"id":717,"uris":["http://zotero.org/groups/4758024/items/UVZ96ZGE"],"itemData":{"id":717,"type":"report","event-place":"Washington,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Maria"},{"family":"Toth","given":"Russell"}],"accessed":{"date-parts":[["2022",4,9]]},"issued":{"date-parts":[["2020"]]}}},{"id":692,"uris":["http://zotero.org/groups/4758024/items/NPW2X9QY"],"itemData":{"id":692,"type":"article-journal","abstract":"The aim of this study was to evaluate the impact of the COVID-19 lockdown on agricultural production, livelihoods, food security, and dietary diversity in India. Phone interview surveys were conducted by trained enumerators across 12 states and 200 districts in India from 3 to 15 May 2020. A total of 1437 farmers completed the survey (94% male; 28% 30–39 years old; 38% with secondary schooling). About one in ten farmers (11%) did not harvest in the past month with primary reasons cited being unfavorable weather (37%) and lockdown-related reasons (24%). A total of 63% of farmers harvested in the past month (primarily wheat and vegetables), but only 44% had sold their crop; 12% were still trying to sell their crop, and 39% had stored their crop, with more than half (55%) reporting lockdown-related issues as the reason for storing. Seventy-nine percent of households with wage-workers witnessed a decline in wages in the past month and 49% of households with incomes from livestock witnessed a decline. Landless farmers were about 10 times more likely to skip a meal as compared to large farmers (18% versus 2%), but a majority reported receiving extra food rations from the government. Nearly all farmers reported consuming staple grains daily in the past week (97%), 63% consumed dairy daily, 40% vegetables daily, 26% pulses daily, and 7% fruit daily. These values are much lower than reported previously for farmers in India around this time of year before COVID-19: 94–95% dairy daily, 57–58% pulses daily, 64–65% vegetables daily, and 42–43% fruit daily. In conclusion, we found that the COVID-19 lockdown in India has primarily impacted farmers’ ability to sell their crops and livestock products and decreased daily wages and dietary diversity.","container-title":"Food Security","DOI":"10.1007/s12571-021-01164-w","ISSN":"1876-4525","issue":"5","journalAbbreviation":"Food Sec.","language":"en","note":"number: 5","page":"1323-1339","source":"Springer Link","title":"Impact of the COVID-19 pandemic on agricultural production, livelihoods, and food security in India: baseline results of a phone survey","title-short":"Impact of the COVID-19 pandemic on agricultural production, livelihoods, and food security in India","volume":"13","author":[{"family":"Jaacks","given":"Lindsay M."},{"family":"Veluguri","given":"Divya"},{"family":"Serupally","given":"Rajesh"},{"family":"Roy","given":"Aditi"},{"family":"Prabhakaran","given":"Poornima"},{"family":"Ramanjaneyulu","given":"GV"}],"issued":{"date-parts":[["2021",10,1]]}}},{"id":558,"uris":["http://zotero.org/groups/4758024/items/6BJKCL9Y"],"itemData":{"id":558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id":711,"uris":["http://zotero.org/groups/4758024/items/5W8N8EZ9"],"itemData":{"id":711,"type":"article-journal","abstract":"We analyze findings from a large-scale survey of around 5000 respondents across 12 states of India, conducted during the months of April and May 2020, to study the impact of COVID-19 pandemic containment measures (lockdown) on employment, livelihoods, and food security. Given the predominantly informal nature of employment and critically low investment in State-funded social security nets, the impact, albeit unprecedented in its scale, was not entirely unexpected in its nature. We find that around two-thirds of respondents reported losing employment during the lockdown, and those that continued to be employed witness a sharp decline in earning. Further, with critically low levels of social security net, the loss in employment quickly translated into food and livelihoods insecurity. Almost 80 per cent of households experienced a reduction in food intake, more than 60 per cent did not have enough money for a week’s worth of essentials, and a third took a loan to cover expenses during the lockdown. We also use a set of logistic regressions to identify how employment loss and reduction in food intake varied with individual and household-level characteristics. Based on our analysis, we argue that while there is an urgent need to undertake effective measures to support livelihoods and facilitate an economic recovery, we also highlight the necessity to critically evaluate the current development trajectory, whereby decades-long high economic growth has failed to translate into more secure livelihoods for a vast majority of the workforce.","container-title":"Canadian Journal of Development Studies / Revue canadienne d'études du développement","DOI":"10.1080/02255189.2021.1890003","ISSN":"0225-5189","issue":"1-2","note":"number: 1-2\npublisher: Routledge\n_eprint: https://doi.org/10.1080/02255189.2021.1890003","page":"145-164","source":"Taylor and Francis+NEJM","title":"Pandemic, informality, and vulnerability: impact of COVID-19 on livelihoods in India","title-short":"Pandemic, informality, and vulnerability","volume":"42","author":[{"family":"Kesar","given":"Surbhi"},{"family":"Abraham","given":"Rosa"},{"family":"Lahoti","given":"Rahul"},{"family":"Nath","given":"Paaritosh"},{"family":"Basole","given":"Amit"}],"issued":{"date-parts":[["2021",4,3]]}}},{"id":655,"uris":["http://zotero.org/groups/4758024/items/A6SGT7DJ"],"itemData":{"id":655,"type":"article-journal","abstract":"OBJECTIVES: The study aimed to determine the associated factors of household food security (HFS) and household dietary diversity (HDD) during the COVID-19 pandemic in Bangladesh.\nDESIGN: Both online survey and face-to-face interviews were employed in this cross-sectional study. The Household Food Security Scale and Household Dietary Diversity Score were used to access HFS and HDD, respectively. The HDD scores were derived from a 24-h recall of food intake from 12 groups.\nSETTING: Bangladesh.\nPARTICIPANTS: A total sample of 1876 households were recruited.\nRESULTS: The overall mean scores of HFS and HDD were 31·86 (sd 2·52) and 6·22 (sd 5·49), respectively. Being a rural resident, having no formal education, occupation of household head other than government job and low monthly income were potential determinants of lower HFS and HDD. Approximately 45 % and 61 % of Bangladeshi households did not get the same quantity and same type of food, respectively, as they got before the pandemic. Over 10 % of respondents reported that they lost their job or had to close their businesses, and income reduction was reported by over 70 % of household income earners during the COVID-19 pandemic, which in turn was negatively associated with HFS and HDD.\nCONCLUSION: Household socio-economic variables and COVID-19 effects on occupation and income are potential predictors of lower HFS and HDD scores. HFS and HDD deserve more attention during this pandemic particularly with reference to low-earning households and the households whose earning persons' occupation has been negatively impacted during the COVID-19 pandemic.","container-title":"Public Health Nutrition","DOI":"10.1017/S1368980020005042","ISSN":"1475-2727","issue":"5","journalAbbreviation":"Public Health Nutr","language":"eng","note":"number: 5\nPMID: 33317657\nPMCID: PMC8025083","page":"1079-1087","source":"PubMed","title":"Determinants of household food security and dietary diversity during the COVID-19 pandemic in Bangladesh","volume":"24","author":[{"family":"Kundu","given":"Satyajit"},{"family":"Banna","given":"Md Hasan Al"},{"family":"Sayeed","given":"Abu"},{"family":"Sultana","given":"Mst Sadia"},{"family":"Brazendale","given":"Keith"},{"family":"Harris","given":"Jody"},{"family":"Mandal","given":"Moumita"},{"family":"Jahan","given":"Ishrat"},{"family":"Abid","given":"Mohammad Tazrian"},{"family":"Khan","given":"Md Shafiqul Islam"}],"issued":{"date-parts":[["2021",4]]}}},{"id":703,"uris":["http://zotero.org/groups/4758024/items/C78BZYT2"],"itemData":{"id":703,"type":"post-weblog","abstract":"On March 24, 2020, the Prime Minister of India announced the world's largest COVID-19 lockdown. We summarize the initial impacts of the lockdown for a representative sample of...","container-title":"BFI","language":"en-US","title":"Job Loss and Behavioral Change: The Unprecedented Effects of the India Lockdown in Delhi","title-short":"Job Loss and Behavioral Change","URL":"https://bfi.uchicago.edu/working-paper/job-loss-and-behavioral-change-the-unprecedented-effects-of-the-india-lockdown-in-delhi/","author":[{"literal":"Lee, Kenneth"},{"family":"Sahai","given":"Harshil"},{"family":"Baylis","given":"Patrick"},{"literal":"Greenstone, Michael"}],"accessed":{"date-parts":[["2022",4,9]]},"issued":{"date-parts":[["2022",4,9]]}}},{"id":688,"uris":["http://zotero.org/groups/4758024/items/KUISM8JM"],"itemData":{"id":688,"type":"article-journal","abstract":"OBJECTIVES: The COVID-19 pandemic has profound negative impacts on people's lives, but little is known on its effect on household food insecurity (HFI) in poor setting resources. This study assessed changes in HFI during the pandemic and examined the interlinkages between HFI with child feeding practices and coping strategies.\nDESIGN: A longitudinal survey in December 2019 (in-person) and August 2020 (by phone).\nSETTING: Community-based individuals from 26 blocks in 2 districts in Uttar Pradesh, India.\nPARTICIPANTS: Mothers with children &lt;2 years (n=569).\nMAIN OUTCOMES AND ANALYSES: We measured HFI by using the HFI Access Scale and examined the changes in HFI during the pandemic using the Wilcoxon matched-pairs signed-rank tests. We then assessed child feeding practices and coping strategies by HFI status using multivariable regression models.\nRESULTS: HFI increased sharply from 21% in December 2019 to 80% in August 2020, with 62% households changing the status from food secure to insecure over this period. Children in newly or consistently food-insecure households were less likely to consume a diverse diet (adjusted OR, AOR 0.57, 95% CI 0.34 to 0.95 and AOR 0.51, 95% CI 0.23 to 1.12, respectively) compared with those in food-secure households. Households with consistent food insecurity were more likely to engage in coping strategies such as reducing other essential non-food expenditures (AOR 2.2, 95% CI 1.09 to 4.24), borrowing money to buy food (AOR 4.3, 95% CI 2.31 to 7.95) or selling jewellery (AOR 5.0, 95% CI 1.74 to 14.27) to obtain foods. Similar findings were observed for newly food-insecure households.\n</w:instrText>
      </w:r>
      <w:r w:rsidR="00E86C82" w:rsidRPr="00E86C82">
        <w:rPr>
          <w:rFonts w:ascii="Times New Roman" w:hAnsi="Times New Roman" w:cs="Times New Roman"/>
          <w:lang w:val="da-DK"/>
          <w:rPrChange w:id="35" w:author="Portner, Claus" w:date="2022-10-12T08:40:00Z">
            <w:rPr>
              <w:rFonts w:ascii="Times New Roman" w:hAnsi="Times New Roman" w:cs="Times New Roman"/>
            </w:rPr>
          </w:rPrChange>
        </w:rPr>
        <w:instrText xml:space="preserve">CONCLUSIONS: The COVID-19 pandemic and its lockdown measures posed a significant risk to HFI which in turn had implications for child feeding practices and coping strategies. Our findings highlight the need for further investment in targeted social protection strategies and safety nets as part of multisectoral solutions to improve HFI during and after COVID-19.","container-title":"BMJ open","DOI":"10.1136/bmjopen-2021-048738","ISSN":"2044-6055","issue":"4","journalAbbreviation":"BMJ Open","language":"eng","note":"number: 4\nPMID: 33883156\nPMCID: PMC8061560","page":"e048738","source":"PubMed","title":"Impact of COVID-19 on household food insecurity and interlinkages with child feeding practices and coping strategies in Uttar Pradesh, India: a longitudinal community-based study","title-short":"Impact of COVID-19 on household food insecurity and interlinkages with child feeding practices and coping strategies in Uttar Pradesh, India","volume":"11","author":[{"family":"Nguyen","given":"Phuong Hong"},{"family":"Kachwaha","given":"Shivani"},{"family":"Pant","given":"Anjali"},{"family":"Tran","given":"Lan M."},{"family":"Ghosh","given":"Sebanti"},{"family":"Sharma","given":"Praveen Kumar"},{"family":"Shastri","given":"Vishal Dev"},{"family":"Escobar-Alegria","given":"Jessica"},{"family":"Avula","given":"Rasmi"},{"family":"Menon","given":"Purnima"}],"issued":{"date-parts":[["2021",4,21]]}}}],"schema":"https://github.com/citation-style-language/schema/raw/master/csl-citation.json"} </w:instrText>
      </w:r>
      <w:ins w:id="36" w:author="Portner, Claus" w:date="2022-10-12T08:27:00Z">
        <w:r w:rsidRPr="00426480">
          <w:rPr>
            <w:rFonts w:ascii="Times New Roman" w:hAnsi="Times New Roman" w:cs="Times New Roman"/>
          </w:rPr>
          <w:fldChar w:fldCharType="separate"/>
        </w:r>
        <w:r w:rsidRPr="003E4B19">
          <w:rPr>
            <w:rFonts w:ascii="Times New Roman" w:hAnsi="Times New Roman" w:cs="Times New Roman"/>
            <w:szCs w:val="24"/>
            <w:lang w:val="fr-FR"/>
          </w:rPr>
          <w:t>(Agamile, 2022; Ceballos et al., 2020, 2021; Dasgupta &amp; Robinson, 2021; Egger et al., 2022; Gaitán-Rossi et al., 2021; Giacoman et al., 2021; Hamadani et al., 2020; Harris et al., 2020; Headey et al., 2020; Jaacks et al., 2021; Kansiime et al., 2021; Kesar et al., 2021; Kundu et al., 2021; Lee, Kenneth et al., 2022; Nguyen et al., 2021)</w:t>
        </w:r>
        <w:r w:rsidRPr="00426480">
          <w:rPr>
            <w:rFonts w:ascii="Times New Roman" w:hAnsi="Times New Roman" w:cs="Times New Roman"/>
          </w:rPr>
          <w:fldChar w:fldCharType="end"/>
        </w:r>
        <w:r w:rsidRPr="00426480">
          <w:rPr>
            <w:rFonts w:ascii="Times New Roman" w:hAnsi="Times New Roman" w:cs="Times New Roman"/>
            <w:lang w:val="fr-FR"/>
          </w:rPr>
          <w:t xml:space="preserve">. </w:t>
        </w:r>
      </w:ins>
      <w:proofErr w:type="spellStart"/>
      <w:ins w:id="37" w:author="Portner, Claus" w:date="2022-10-12T08:52:00Z">
        <w:r w:rsidR="00BE3D4F">
          <w:rPr>
            <w:rFonts w:ascii="Times New Roman" w:hAnsi="Times New Roman" w:cs="Times New Roman"/>
            <w:lang w:val="fr-FR"/>
          </w:rPr>
          <w:t>Similarly</w:t>
        </w:r>
        <w:proofErr w:type="spellEnd"/>
        <w:r w:rsidR="00BE3D4F">
          <w:rPr>
            <w:rFonts w:ascii="Times New Roman" w:hAnsi="Times New Roman" w:cs="Times New Roman"/>
            <w:lang w:val="fr-FR"/>
          </w:rPr>
          <w:t xml:space="preserve">, </w:t>
        </w:r>
        <w:r w:rsidR="00BE3D4F">
          <w:rPr>
            <w:rFonts w:ascii="Times New Roman" w:hAnsi="Times New Roman" w:cs="Times New Roman"/>
          </w:rPr>
          <w:t>s</w:t>
        </w:r>
      </w:ins>
      <w:ins w:id="38" w:author="Portner, Claus" w:date="2022-10-12T08:27:00Z">
        <w:r w:rsidRPr="00426480">
          <w:rPr>
            <w:rFonts w:ascii="Times New Roman" w:hAnsi="Times New Roman" w:cs="Times New Roman"/>
          </w:rPr>
          <w:t>e</w:t>
        </w:r>
        <w:r>
          <w:rPr>
            <w:rFonts w:ascii="Times New Roman" w:hAnsi="Times New Roman" w:cs="Times New Roman"/>
          </w:rPr>
          <w:t xml:space="preserve">veral studies examine the </w:t>
        </w:r>
        <w:r w:rsidRPr="00426480">
          <w:rPr>
            <w:rFonts w:ascii="Times New Roman" w:hAnsi="Times New Roman" w:cs="Times New Roman"/>
          </w:rPr>
          <w:t xml:space="preserve">impact on income, employment, or agricultural production </w:t>
        </w:r>
        <w:r w:rsidRPr="00426480">
          <w:rPr>
            <w:rFonts w:ascii="Times New Roman" w:hAnsi="Times New Roman" w:cs="Times New Roman"/>
          </w:rPr>
          <w:fldChar w:fldCharType="begin"/>
        </w:r>
      </w:ins>
      <w:r w:rsidR="00E86C82">
        <w:rPr>
          <w:rFonts w:ascii="Times New Roman" w:hAnsi="Times New Roman" w:cs="Times New Roman"/>
        </w:rPr>
        <w:instrText xml:space="preserve"> ADDIN ZOTERO_ITEM CSL_CITATION {"citationID":"NznvYaBJ","properties":{"formattedCitation":"(Balde et al., 2020; Deshpande, 2020; Egger et al., 2022; Harris et al., 2020; Headey et al., 2020; Jaacks et al., 2021; Kang et al., 2021; Kesar et al., 2021; Komin et al., 2021; R\\uc0\\u246{}nkk\\uc0\\u246{} et al., 2022; Ruszczyk et al., 2021; Wild et al., 2021)","plainCitation":"(Balde et al., 2020; Deshpande, 2020; Egger et al., 2022; Harris et al., 2020; Headey et al., 2020; Jaacks et al., 2021; Kang et al., 2021; Kesar et al., 2021; Komin et al., 2021; Rönkkö et al., 2022; Ruszczyk et al., 2021; Wild et al., 2021)","noteIndex":1},"citationItems":[{"id":1216,"uris":["http://zotero.org/groups/4758024/items/N9DEIHC8"],"itemData":{"id":1216,"type":"report","abstract":"The COVID-19 pandemic is a global crisis that has put a local spotlight on sub-Saharan Africa’s socio-economic challenges. This paper presents real time survey evidence on the labour market effects of COVID-19 in Senegal, Mali, and Burkina Faso. We investigate how informality exacerbates the immediate effects of the COVID-19 pandemic on job loss, decrease in earnings, and difficulties for individuals to support their basic needs. We document a reduction in economic activities and find that workers in the informal economy tend to be more hard-hit by the COVID-19 pandemic. Informal workers are more likely to lose their jobs and tend to experience decrease in earnings. These findings also hold for those who work in high-risk sectors. Informal workers equally appear to be more likely to struggle to meet their basic needs in the midst of the pandemic. We discuss the policy implications of these findings.","collection-title":"MERIT Working Papers","language":"en","note":"container-title: MERIT Working Papers","number":"2020-022","publisher":"United Nations University - Maastricht Economic and Social Research Institute on Innovation and Technology (MERIT)","source":"ideas.repec.org","title":"Labour market effects of COVID-19 in sub-Saharan Africa: An informality lens from Burkina Faso, Mali and Senegal","title-short":"Labour market effects of COVID-19 in sub-Saharan Africa","URL":"https://ideas.repec.org/p/unm/unumer/2020022.html","author":[{"family":"Balde","given":"Racky"},{"family":"Boly","given":"Mohamed"},{"family":"Avenyo","given":"Elvis"}],"accessed":{"date-parts":[["2022",9,26]]},"issued":{"date-parts":[["2020",5,25]]}}},{"id":534,"uris":["http://zotero.org/groups/4758024/items/EYER5HGN"],"itemData":{"id":534,"type":"report","abstract":"Based on national-level panel data from Centre for Monitoring Indian Economy (CMIE)’s Consumer Pyramids Household Survey (CPHS) database, this paper investigates the first effects of Covid-19 induced lockdown on employment and the gendered pattern of time allocation inside the home. Examining the employment status during the last 12 months of over 40,000 individuals surveyed in April 2020 (i.e. during the strict nationwide lockdown), the paper finds that overall employment, which was relatively stable during the pre-pandemic time period, dropped sharply post-lockdown. This drop in employment was not gender neutral. Given the large pre-existing gender gaps in employment, in absolute terms, more men lost employment than women. However, conditional on being employed pre-lockdown, women were roughly 20 percentage points less likely to be employed than men who were employed pre-lockdown. India has amongst the most unequal gender division of household work globally. Comparing hours spent on domestic work pre- and post-lockdown, I find that men increased hours spent on domestic work during lockdown. The male distribution continues to be right-skewed, but the proportions of men doing between 0.5 to 4 hours of housework per day increased post-lockdown. This seems to be driven by increased male unemployment. The time spent with friends decreased for both men and women, but relatively more for women.","collection-title":"GLO Discussion Paper Series","language":"en","note":"issue: 607\ncontainer-title: GLO Discussion Paper Series","number":"607","publisher":"Global Labor Organization (GLO)","source":"ideas.repec.org","title":"The Covid-19 Pandemic and Lockdown: First Order Effects on Gender Gaps in Employment and Domestic Time Use in India","title-short":"The Covid-19 Pandemic and Lockdown","URL":"https://ideas.repec.org/p/zbw/glodps/607.html","author":[{"family":"Deshpande","given":"Ashwini"}],"accessed":{"date-parts":[["2022",4,9]]},"issued":{"date-parts":[["2020"]]}}},{"id":667,"uris":["http://zotero.org/groups/4758024/items/394K33IZ"],"itemData":{"id":667,"type":"article-journal","container-title":"Science Advances","DOI":"10.1126/sciadv.abe0997","issue":"6","note":"number: 6\npublisher: American Association for the Advancement of Science","page":"eabe0997","source":"science.org (Atypon)","title":"Falling living standards during the COVID-19 crisis: Quantitative evidence from nine developing countries","title-short":"Falling living standards during the COVID-19 crisis","volume":"7","author":[{"family":"Egger","given":"Dennis"},{"family":"Miguel","given":"Edward"},{"family":"Warren","given":"Shana S."},{"family":"Shenoy","given":"Ashish"},{"family":"Collins","given":"Elliott"},{"family":"Karlan","given":"Dean"},{"family":"Parkerson","given":"Doug"},{"family":"Mobarak","given":"A. Mushfiq"},{"family":"Fink","given":"Günther"},{"family":"Udry","given":"Christopher"},{"family":"Walker","given":"Michael"},{"family":"Haushofer","given":"Johannes"},{"family":"Larreboure","given":"Magdalena"},{"family":"Athey","given":"Susan"},{"family":"Lopez-Pena","given":"Paula"},{"family":"Benhachmi","given":"Salim"},{"family":"Humphreys","given":"Macartan"},{"family":"Lowe","given":"Layna"},{"family":"Meriggi","given":"Niccoló F."},{"family":"Wabwire","given":"Andrew"},{"family":"Davis","given":"C. Austin"},{"family":"Pape","given":"Utz Johann"},{"family":"Graff","given":"Tilman"},{"family":"Voors","given":"Maarten"},{"family":"Nekesa","given":"Carolyn"},{"family":"Vernot","given":"Corey"}],"issued":{"date-parts":[["2022",4,10]]}},"label":"page"},{"id":681,"uris":["http://zotero.org/groups/4758024/items/TH4MXDC4"],"itemData":{"id":681,"type":"article-journal","abstract":"Disruption to food systems and impacts on livelihoods and diets have been brought into sharp focus by the COVID-19 pandemic. We aimed to investigate effects of this multi-layered shock on production, sales, prices, incomes and diets for vegetable farmers in India as both producers and consumers of nutrient-dense foods. We undertook a rapid telephone survey with 448 farmers in 4 states, in one of the first studies to document the early impacts of the pandemic and policy responses on farming households. We find that a majority of farmers report negative impacts on production, sales, prices and incomes. Over 80% of farms reported some decline in sales, and over 20% of farms reported devastating declines (sold almost nothing). Price reductions were reported by over 80% of farmers, and reductions by more than half for 50% of farmers. Similarly, farm income reportedly dropped for 90% of farms, and by more than half for 60%. Of surveyed households, 62% reported disruptions to their diets. A majority of farm households reported reduced ability to access the most nutrient-dense foods. Around 80% of households reported ability to protect their staple food consumption, and the largest falls in consumption were in fruit and animal source foods other than dairy, in around half of households. Reported vegetable consumption fell in almost 30% of households, but vegetables were also the only food group where consumption increased for some, in around 15% of households. Our data suggest higher vulnerability of female farmers in terms of both livelihoods and diet, and differential effects on smaller and larger farms, meaning different farms may require different types of support in order to continue to function. Farms reported diverse coping strategies to maintain sales, though often with negative implications for reported incomes. The ability to consume one's own produce may be somewhat protective of diets when other routes to food access fail. The impacts of COVID-19 and subsequent policy responses on both livelihoods and diets in horticultural households risk rolling back the impressive economic and nutrition gains India has seen over the past decade. Food systems, and particularly those making available the most nutrient-dense foods, must be considered in ongoing and future government responses.","container-title":"Food Security","DOI":"10.1007/s12571-020-01064-5","ISSN":"1876-4517","issue":"4","journalAbbreviation":"Food Secur","language":"eng","note":"number: 4\nPMID: 32837650\nPMCID: PMC7358322","page":"841-851","source":"PubMed","title":"Food system disruption: initial livelihood and dietary effects of COVID-19 on vegetable producers in India","title-short":"Food system disruption","volume":"12","author":[{"family":"Harris","given":"Jody"},{"family":"Depenbusch","given":"Lutz"},{"family":"Pal","given":"Arshad Ahmad"},{"family":"Nair","given":"Ramakrishnan Madhavan"},{"family":"Ramasamy","given":"Srinivasan"}],"issued":{"date-parts":[["2020"]]}}},{"id":717,"uris":["http://zotero.org/groups/4758024/items/UVZ96ZGE"],"itemData":{"id":717,"type":"report","event-place":"Washington,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Maria"},{"family":"Toth","given":"Russell"}],"accessed":{"date-parts":[["2022",4,9]]},"issued":{"date-parts":[["2020"]]}}},{"id":692,"uris":["http://zotero.org/groups/4758024/items/NPW2X9QY"],"itemData":{"id":692,"type":"article-journal","abstract":"The aim of this study was to evaluate the impact of the COVID-19 lockdown on agricultural production, livelihoods, food security, and dietary diversity in India. Phone interview surveys were conducted by trained enumerators across 12 states and 200 districts in India from 3 to 15 May 2020. A total of 1437 farmers completed the survey (94% male; 28% 30–39 years old; 38% with secondary schooling). About one in ten farmers (11%) did not harvest in the past month with primary reasons cited being unfavorable weather (37%) and lockdown-related reasons (24%). A total of 63% of farmers harvested in the past month (primarily wheat and vegetables), but only 44% had sold their crop; 12% were still trying to sell their crop, and 39% had stored their crop, with more than half (55%) reporting lockdown-related issues as the reason for storing. Seventy-nine percent of households with wage-workers witnessed a decline in wages in the past month and 49% of households with incomes from livestock witnessed a decline. Landless farmers were about 10 times more likely to skip a meal as compared to large farmers (18% versus 2%), but a majority reported receiving extra food rations from the government. Nearly all farmers reported consuming staple grains daily in the past week (97%), 63% consumed dairy daily, 40% vegetables daily, 26% pulses daily, and 7% fruit daily. These values are much lower than reported previously for farmers in India around this time of year before COVID-19: 94–95% dairy daily, 57–58% pulses daily, 64–65% vegetables daily, and 42–43% fruit daily. In conclusion, we found that the COVID-19 lockdown in India has primarily impacted farmers’ ability to sell their crops and livestock products and decreased daily wages and dietary diversity.","container-title":"Food Security","DOI":"10.1007/s12571-021-01164-w","ISSN":"1876-4525","issue":"5","journalAbbreviation":"Food Sec.","language":"en","note":"number: 5","page":"1323-1339","source":"Springer Link","title":"Impact of the COVID-19 pandemic on agricultural production, livelihoods, and food security in India: baseline results of a phone survey","title-short":"Impact of the COVID-19 pandemic on agricultural production, livelihoods, and food security in India","volume":"13","author":[{"family":"Jaacks","given":"Lindsay M."},{"family":"Veluguri","given":"Divya"},{"family":"Serupally","given":"Rajesh"},{"family":"Roy","given":"Aditi"},{"family":"Prabhakaran","given":"Poornima"},{"family":"Ramanjaneyulu","given":"GV"}],"issued":{"date-parts":[["2021",10,1]]}}},{"id":661,"uris":["http://zotero.org/groups/4758024/items/89MGKPWF"],"itemData":{"id":661,"type":"article-journal","abstract":"Lockdowns due to COVID-19 in early 2020 had health, economic, and social consequences globally. Using survey data collected as part of a rapid assessment among non-governmental organization- (NGO) supported communities in six Asia Pacific countries (n = 13,522), this study examined if the early impacts of COVID-19 on job loss or reduced income, food expenditure, food availability at households and markets, and affordability of essential items, differed between rural and urban areas. Job loss or reduced income was higher in urban areas than in rural areas in India (91.2% vs. 82.5%), Myanmar (72.0% vs. 48.6%), and Vietnam (76.5% vs. 44.9%). While there was a significant decline in food expenditure in all six countries, there were significantly larger reductions in food expenditures in urban areas versus rural areas in India (35.2% vs. 24.0%), Myanmar (30.8% vs. 8.5%), and Vietnam (31.0% vs. 2.3%). Food stocks were less available in urban areas than in rural areas in Bangladesh (18.8% vs. 37.8%), India (91.5% vs.76.0%), and Myanmar (72.0% vs. 59.0%). Foods and essential items were largely available at markets, without significant differences between rural and urban areas, except in Vietnam. Full affordability was only 20%–30% for most items, with a trend of higher affordability of some items in urban areas than in rural areas. Recommendations to mitigate the impacts of COVID-19 include promoting urban agriculture with efficient food distribution and cash support and supporting small-holder farmers for procurement and adequate functioning of the supply chain system in the region.","container-title":"Global Food Security","DOI":"10.1016/j.gfs.2021.100580","ISSN":"2211-9124","journalAbbreviation":"Global Food Security","language":"en","page":"100580","source":"ScienceDirect","title":"Differences in the early impact of COVID-19 on food security and livelihoods in rural and urban areas in the Asia Pacific Region","volume":"31","author":[{"family":"Kang","given":"Yunhee"},{"family":"Baidya","given":"Anurima"},{"family":"Aaron","given":"Alec"},{"family":"Wang","given":"Jun"},{"family":"Chan","given":"Christabel"},{"family":"Wetzler","given":"Erica"}],"issued":{"date-parts":[["2021",12,1]]}}},{"id":711,"uris":["http://zotero.org/groups/4758024/items/5W8N8EZ9"],"itemData":{"id":711,"type":"article-journal","abstract":"We analyze findings from a large-scale survey of around 5000 respondents across 12 states of India, conducted during the months of April and May 2020, to study the impact of COVID-19 pandemic containment measures (lockdown) on employment, livelihoods, and food security. Given the predominantly informal nature of employment and critically low investment in State-funded social security nets, the impact, albeit unprecedented in its scale, was not entirely unexpected in its nature. We find that around two-thirds of respondents reported losing employment during the lockdown, and those that continued to be employed witness a sharp decline in earning. Further, with critically low levels of social security net, the loss in employment quickly translated into food and livelihoods insecurity. Almost 80 per cent of households experienced a reduction in food intake, more than 60 per cent did not have enough money for a week’s worth of essentials, and a third took a loan to cover expenses during the lockdown. We also use a set of logistic regressions to identify how employment loss and reduction in food intake varied with individual and household-level characteristics. Based on our analysis, we argue that while there is an urgent need to undertake effective measures to support livelihoods and facilitate an economic recovery, we also highlight the necessity to critically evaluate the current development trajectory, whereby decades-long high economic growth has failed to translate into more secure livelihoods for a vast majority of the workforce.","container-title":"Canadian Journal of Development Studies / Revue canadienne d'études du développement","DOI":"10.1080/02255189.2021.1890003","ISSN":"0225-5189","issue":"1-2","note":"number: 1-2\npublisher: Routledge\n_eprint: https://doi.org/10.1080/02255189.2021.1890003","page":"145-164","source":"Taylor and Francis+NEJM","title":"Pandemic, informality, and vulnerability: impact of COVID-19 on livelihoods in India","title-short":"Pandemic, informality, and vulnerability","volume":"42","author":[{"family":"Kesar","given":"Surbhi"},{"family":"Abraham","given":"Rosa"},{"family":"Lahoti","given":"Rahul"},{"family":"Nath","given":"Paaritosh"},{"family":"Basole","given":"Amit"}],"issued":{"date-parts":[["2021",4,3]]}}},{"id":634,"uris":["http://zotero.org/groups/4758024/items/GKIVDE7A"],"itemData":{"id":634,"type":"article-journal","abstract":"Informal sector (IS) workers comprise a significant proportion of the Thai work force and contribute significantly to the Thai economy. Nevertheless, IS workers have little social protection and are economically marginalised, making them especially vulnerable to the effects of the government’s shutdown of the Thai economy to address the COVID-19 pandemic. Using a sample of 384 IS workers, researchers found that IS workers experienced dramatic decreases in their monthly income, although the reduction varied across occupation and geographic region. To compensate for reduced income, IS workers tapped their savings and increased their debt. A Thai government programme to provide income support for workers during the shutdown reached less than half of IS workers. Social workers can help provide better social protection to IS workers from pandemic-amplified social exclusion.","container-title":"Asia Pacific Journal of Social Work and Development","DOI":"10.1080/02185385.2020.1832564","ISSN":"0218-5385","issue":"1-2","note":"number: 1-2\npublisher: Routledge\n_eprint: https://doi.org/10.1080/02185385.2020.1832564","page":"80-88","source":"Taylor and Francis+NEJM","title":"Covid-19 and its impact on informal sector workers: a case study of Thailand","title-short":"Covid-19 and its impact on informal sector workers","volume":"31","author":[{"family":"Komin","given":"Wichaya"},{"family":"Thepparp","given":"Rungnapa"},{"family":"Subsing","given":"Borvorn"},{"family":"Engstrom","given":"David"}],"issued":{"date-parts":[["2021",4,3]]}}},{"id":543,"uris":["http://zotero.org/groups/4758024/items/2SM2BKL7"],"itemData":{"id":543,"type":"article-journal","abstract":"We examine the impact of the COVID-19 pandemic on the livelihoods of the poor in a semi-rural setting in Bangladesh. We use an unusually rich dataset which tracks the economic and financial transactions of sixty poor and very poor individuals and their families on a daily real-time basis for 12 months, from 1 October 2019 to 30 September 2020. These households for the past five years have volunteered as respondents in a 'financial diaries' study known as the 'Hrishipara Daily Diaries Project'. We use a mixed methods approach, combining qualitative case studies of five diarists with a quantitative analysis of the daily data extracted from the diaries. We document the behavioral responses to COVID-19 by individual diarists, which shows the varied experiences of the poor during the pandemic. Further, we find that the pandemic had significant negative effects on the livelihoods of the poor in our study, with financial inflows and outflows, incomes and household expenditures much below pre-pandemic levels in the pandemic period. Government lockdowns in April and May 2020 led to a sharp decline in incomes and household expenditures. While incomes and expenditures recovered in the post-lockdown period, they remained below pre-pandemic levels. Financial transactions such as borrowing, saving withdrawals and exchange of monetary gifts came to a standstill in the lockdown period, making it difficult for households to use conventional coping mechanisms in the face of a large unanticipated decline in incomes. Exploring the coping mechanisms that households used to adjust to the declines in incomes and their lack of access to formal and informal sources of finance, we find that households drew down on their cash reserves at home as well as cutting down on non-food expenditures to protect their spending on food.","container-title":"World Development","DOI":"10.1016/j.worlddev.2021.105689","ISSN":"0305-750X","journalAbbreviation":"World Dev","language":"eng","note":"PMID: 34697515\nPMCID: PMC8528469","page":"105689","source":"PubMed","title":"The impact of the COVID-19 pandemic on the poor: Insights from the Hrishipara diaries","title-short":"The impact of the COVID-19 pandemic on the poor","volume":"149","author":[{"family":"Rönkkö","given":"Risto"},{"family":"Rutherford","given":"Stuart"},{"family":"Sen","given":"Kunal"}],"issued":{"date-parts":[["2022",1]]}},"label":"page"},{"id":635,"uris":["http://zotero.org/groups/4758024/items/BL5EXD4K"],"itemData":{"id":635,"type":"article-journal","abstract":"The COVID-19 pandemic is an evolving urban crisis. This research paper assesses impacts of the lockdown on food security and associated coping mechanisms in two small cities in Bangladesh (Mongla and Noapara) during March to May 2020. Due to restrictions during the prolonged lockdown, residents (in particular low-income groups) had limited access to livelihood opportunities and experienced significant or complete loss of income. This affected both the quantity and quality of food consumed. Coping strategies reported include curtailing consumption, relying on inexpensive starchy staples, increasing the share of total expenditure allocated to food, taking out loans and accessing relief. The pandemic has exacerbated the precariousness of existing food and nutrition security in these cities, although residents with guaranteed incomes and adequate savings did not suffer significantly during lockdown. While coping strategies and the importance of social capital are similar in small and large cities, food procurement and relationships with local governments show differences.","container-title":"Environment and Urbanization","DOI":"10.1177/0956247820965156","ISSN":"0956-2478","issue":"1","journalAbbreviation":"Environment and Urbanization","language":"en","note":"number: 1\npublisher: SAGE Publications Ltd","page":"239-254","source":"SAGE Journals","title":"Contextualizing the COVID-19 pandemic’s impact on food security in two small cities in Bangladesh","volume":"33","author":[{"family":"Ruszczyk","given":"Hanna A"},{"family":"Rahman","given":"M Feisal"},{"family":"Bracken","given":"Louise J"},{"family":"Sudha","given":"Sumaiya"}],"issued":{"date-parts":[["2021",4,1]]}}},{"id":538,"uris":["http://zotero.org/groups/4758024/items/EYFTUSXK"],"itemData":{"id":538,"type":"article-journal","abstract":"Simple Summary\nThe COVID-19 pandemic was declared on 11 March 2020. Countries have been impacted variably, with differing disease control measures implemented. The working equid community includes some of the world’s most marginalised people, who rely on animals for their daily lives and livelihoods. The aim of this study was to learn about the effects of the pandemic on the working equid community, and in doing so, to develop credible methods to collect data in future unprecedented events. There were 1530 survey respondents from a population of individuals who received support from equid welfare projects across 14 low- or middle-income countries projects during November and December 2020. The main findings were that, compared to prior to the pandemic, equids were working less, individuals were receiving less income, with expenses staying the same or increasing. In the short term, different indicators show that the effect on equine welfare has been inconsistent, but most owners reported no change in their equid’s health. However, it is predicted that there will be negative long-term impacts on human and equid welfare due to financial insecurity. This requires monitoring. Collaboration with humanitarian organisations, governments, and animal welfare non-governmental organisations is required to mitigate deep-rooted issues involving the working equid community.\n\nAbstract\nThe COVID-19 pandemic was declared on 11 March 2020. The working equid community includes some of the world’s most marginalised people, who rely on animals for their daily lives and livelihoods. A cross-sectional study investigated the effects of COVID-19 on working equid communities, with the intention of developing methods for replication in future unprecedented events. A multi-language survey was developed, involving 38 predominantly closed questions, and carried out face-to-face, over telephone, or online. There were 1530 respondents from a population of individuals who received support from equid welfare projects across 14 low- or middle-income countries projects during November and December 2020. Overall, </w:instrText>
      </w:r>
      <w:r w:rsidR="00E86C82" w:rsidRPr="00E86C82">
        <w:rPr>
          <w:rFonts w:ascii="Times New Roman" w:hAnsi="Times New Roman" w:cs="Times New Roman"/>
          <w:lang w:val="da-DK"/>
          <w:rPrChange w:id="39" w:author="Portner, Claus" w:date="2022-10-12T08:40:00Z">
            <w:rPr>
              <w:rFonts w:ascii="Times New Roman" w:hAnsi="Times New Roman" w:cs="Times New Roman"/>
            </w:rPr>
          </w:rPrChange>
        </w:rPr>
        <w:instrText xml:space="preserve">at the time of survey completion, 57% (875/1522) of respondents reported that their equids were working less, 76% (1130/1478) reported a decreased monthly income from equids, and 78% (1186/1519) reported a reduction in household income compared to pre-pandemic levels. Costs of equid upkeep remained the same for 58% (886/1519) of respondents and 68% (1034/1518) reported no change in the health of their equid. The potential long-term impacts on human and equid welfare due to reported financial insecurities necessitates monitoring. A One Welfare approach, involving collaboration with governments, humanitarian, and animal welfare non-governmental organisations is required to mitigate deep-rooted issues.","container-title":"Animals : an Open Access Journal from MDPI","DOI":"10.3390/ani11051363","ISSN":"2076-2615","issue":"5","journalAbbreviation":"Animals (Basel)","note":"number: 5\nPMID: 34064832\nPMCID: PMC8151231","page":"1363","source":"PubMed Central","title":"The Impact of COVID-19 on the Working Equid Community: Responses from 1530 Individuals Accessing NGO Support in 14 Low- and Middle-Income Countries","title-short":"The Impact of COVID-19 on the Working Equid Community","volume":"11","author":[{"family":"Wild","given":"Isabella"},{"family":"Gedge","given":"Amy"},{"family":"Burridge","given":"Jessica"},{"family":"Burford","given":"John"}],"issued":{"date-parts":[["2021",5,11]]}}}],"schema":"https://github.com/citation-style-language/schema/raw/master/csl-citation.json"} </w:instrText>
      </w:r>
      <w:ins w:id="40" w:author="Portner, Claus" w:date="2022-10-12T08:27:00Z">
        <w:r w:rsidRPr="00426480">
          <w:rPr>
            <w:rFonts w:ascii="Times New Roman" w:hAnsi="Times New Roman" w:cs="Times New Roman"/>
          </w:rPr>
          <w:fldChar w:fldCharType="separate"/>
        </w:r>
      </w:ins>
      <w:r w:rsidR="00E86C82" w:rsidRPr="00E86C82">
        <w:rPr>
          <w:rFonts w:ascii="Times New Roman" w:hAnsi="Times New Roman" w:cs="Times New Roman"/>
          <w:lang w:val="da-DK"/>
          <w:rPrChange w:id="41" w:author="Portner, Claus" w:date="2022-10-12T08:40:00Z">
            <w:rPr>
              <w:rFonts w:ascii="Times New Roman" w:hAnsi="Times New Roman" w:cs="Times New Roman"/>
            </w:rPr>
          </w:rPrChange>
        </w:rPr>
        <w:t>(Balde et al., 2020; Deshpande, 2020; Egger et al., 2022; Harris et al., 2020; Headey et al., 2020; Jaacks et al., 2021; Kang et al., 2021; Kesar et al., 2021; Komin et al., 2021; Rönkkö et al., 2022; Ruszczyk et al., 2021; Wild et al., 2021)</w:t>
      </w:r>
      <w:ins w:id="42" w:author="Portner, Claus" w:date="2022-10-12T08:27:00Z">
        <w:r w:rsidRPr="00426480">
          <w:rPr>
            <w:rFonts w:ascii="Times New Roman" w:hAnsi="Times New Roman" w:cs="Times New Roman"/>
          </w:rPr>
          <w:fldChar w:fldCharType="end"/>
        </w:r>
        <w:r w:rsidRPr="00426480">
          <w:rPr>
            <w:rFonts w:ascii="Times New Roman" w:hAnsi="Times New Roman" w:cs="Times New Roman"/>
            <w:lang w:val="fr-FR"/>
          </w:rPr>
          <w:t>.</w:t>
        </w:r>
      </w:ins>
    </w:p>
  </w:footnote>
  <w:footnote w:id="2">
    <w:p w14:paraId="22CB6317" w14:textId="368FC6BB" w:rsidR="0006245C" w:rsidRPr="00426480" w:rsidDel="00AE299F" w:rsidRDefault="0006245C">
      <w:pPr>
        <w:pStyle w:val="FootnoteText"/>
        <w:rPr>
          <w:del w:id="68" w:author="Portner, Claus" w:date="2022-10-12T08:27:00Z"/>
          <w:rFonts w:ascii="Times New Roman" w:hAnsi="Times New Roman" w:cs="Times New Roman"/>
          <w:lang w:val="fr-FR"/>
        </w:rPr>
      </w:pPr>
      <w:del w:id="69" w:author="Portner, Claus" w:date="2022-10-12T08:27:00Z">
        <w:r w:rsidRPr="00CA5E80" w:rsidDel="00AE299F">
          <w:rPr>
            <w:rStyle w:val="FootnoteReference"/>
            <w:rPrChange w:id="70" w:author="Portner, Claus" w:date="2022-10-17T14:46:00Z">
              <w:rPr>
                <w:rStyle w:val="FootnoteReference"/>
                <w:rFonts w:ascii="Times New Roman" w:hAnsi="Times New Roman" w:cs="Times New Roman"/>
              </w:rPr>
            </w:rPrChange>
          </w:rPr>
          <w:footnoteRef/>
        </w:r>
        <w:r w:rsidRPr="00426480" w:rsidDel="00AE299F">
          <w:rPr>
            <w:rFonts w:ascii="Times New Roman" w:hAnsi="Times New Roman" w:cs="Times New Roman"/>
          </w:rPr>
          <w:delText xml:space="preserve"> Studies that examine the impact of lockdowns during the Covid-19 pandemic on food insecurity include</w:delText>
        </w:r>
        <w:r w:rsidR="004D2955" w:rsidRPr="00426480" w:rsidDel="00AE299F">
          <w:rPr>
            <w:rFonts w:ascii="Times New Roman" w:hAnsi="Times New Roman" w:cs="Times New Roman"/>
          </w:rPr>
          <w:delText xml:space="preserve"> </w:delText>
        </w:r>
        <w:r w:rsidR="004D2955" w:rsidRPr="00426480" w:rsidDel="00AE299F">
          <w:rPr>
            <w:rFonts w:ascii="Times New Roman" w:hAnsi="Times New Roman" w:cs="Times New Roman"/>
          </w:rPr>
          <w:fldChar w:fldCharType="begin"/>
        </w:r>
        <w:r w:rsidR="003E4B19" w:rsidDel="00AE299F">
          <w:rPr>
            <w:rFonts w:ascii="Times New Roman" w:hAnsi="Times New Roman" w:cs="Times New Roman"/>
          </w:rPr>
          <w:delInstrText xml:space="preserve"> ADDIN ZOTERO_ITEM CSL_CITATION {"citationID":"Q6apnfb5","properties":{"formattedCitation":"(Agamile, 2022; Ceballos et al., 2020, 2021; Dasgupta &amp; Robinson, 2021; Egger et al., 2022; Gait\\uc0\\u225{}n-Rossi et al., 2021; Giacoman et al., 2021; Hamadani et al., 2020; Harris et al., 2020; Headey et al., 2020; Jaacks et al., 2021; Kansiime et al., 2021; Kesar et al., 2021; Kundu et al., 2021; Lee, Kenneth et al., 2022; Nguyen et al., 2021)","plainCitation":"(Agamile, 2022; Ceballos et al., 2020, 2021; Dasgupta &amp; Robinson, 2021; Egger et al., 2022; Gaitán-Rossi et al., 2021; Giacoman et al., 2021; Hamadani et al., 2020; Harris et al., 2020; Headey et al., 2020; Jaacks et al., 2021; Kansiime et al., 2021; Kesar et al., 2021; Kundu et al., 2021; Lee, Kenneth et al., 2022; Nguyen et al., 2021)","noteIndex":1},"citationItems":[{"id":1762,"uris":["http://zotero.org/groups/4758024/items/8KUNADVB"],"itemData":{"id":1762,"type":"article-journal","title":"COVID-19 Lockdown and Exposure of Households to Food Insecurity in Uganda: Insights from a National High Frequency Phone Survey","URL":"https://link.springer.com/article/10.1057/s41287-022-00510-8","author":[{"family":"Agamile","given":"Peter"}],"issued":{"date-parts":[["2022",2,11]]}}},{"id":1548,"uris":["http://zotero.org/groups/4758024/items/3URXH4EL"],"itemData":{"id":1548,"type":"article-journal","abstract":"In early 2020, the unprecedented nature of COVID-19 prompted India, among many other countries, to put in place stark measures to stem the virus’ spread and the cost of human lives. We analyze data from phone-based surveys on disruptions to agricultural production and food security, administered with 1515 smallholder producers in the states of Haryana and Odisha. We find substantial heterogeneity in how the lockdown affected farmers in these two states, which is likely related to existing structural differences in market infrastructure and to differences in state-specific COVID-related policies. In Odisha, where mechanization is limited, farmers spent more on labor to harvest their crops, and distress selling was more prevalent due to the absence of a well-functioning procurement system for their crops. In Haryana, preexisting market infrastructure allowed the state to sustain procurement at stable prices, limiting impacts on smallholder production. As consumers, farmers in Haryana faced more disruptions than those in Odisha, due to reduced availability of foods in the markets, whereas farmers in Odisha benefited from more diverse cropping patterns and increased local supply of foods following transport restrictions.","container-title":"World Development","DOI":"10.1016/j.worlddev.2020.105069","ISSN":"0305-750X","journalAbbreviation":"World Development","language":"en","page":"105069","source":"ScienceDirect","title":"Impacts of a national lockdown on smallholder farmers’ income and food security: Empirical evidence from two states in India","title-short":"Impacts of a national lockdown on smallholder farmers’ income and food security","volume":"136","author":[{"family":"Ceballos","given":"Francisco"},{"family":"Kannan","given":"Samyuktha"},{"family":"Kramer","given":"Berber"}],"issued":{"date-parts":[["2020",12,1]]}}},{"id":1474,"uris":["http://zotero.org/groups/4758024/items/4P2ZMN33"],"itemData":{"id":1474,"type":"article-journal","container-title":"Agricultural Economics","DOI":"10.1111/agec.12629","ISSN":"0169-5150, 1574-0862","issue":"3","journalAbbreviation":"Agricultural Economics","language":"en","note":"number: 3","page":"477-494","source":"DOI.org (Crossref)","title":"Short‐term impacts of COVID‐19 on food security and nutrition in rural Guatemala: Phone‐based farm household survey evidence","title-short":"Short‐term impacts of COVID‐19 on food security and nutrition in rural Guatemala","volume":"52","author":[{"family":"Ceballos","given":"Francisco"},{"family":"Hernandez","given":"Manuel A."},{"family":"Paz","given":"Cynthia"}],"issued":{"date-parts":[["2021",5]]}}},{"id":1607,"uris":["http://zotero.org/groups/4758024/items/WGJV2XBT"],"itemData":{"id":1607,"type":"article-journal","abstract":"The COVID-19 pandemic has affected food security across the world. As governments respond in different ways both with regards to containing the pandemic and addressing food insecurity, in parallel detailed datasets are being collected and analysed. To date, literature addressing food insecurity during the pandemic, using these datasets, has tended to focus on individual countries. By contrast, this paper provides the first detailed multi-country cross-sectional snapshot of the social dimensions of food insecurity during the COVID-19 pandemic across nine African countries (Chad, Djibouti, Ethiopia, Kenya, Malawi, Mali, Nigeria, South Africa, and Uganda). Econometric analysis reveals that female-headed households, the poor, and the less-formally educated, appear to suffer more in terms of food insecurity during this global pandemic. Importantly, our findings show that the negative consequences of the pandemic are disproportionately higher for lower-income households and those who had to borrow to make ends meet rather than relying on savings; impacts are country-specific; and there is considerable spatial heterogeneity within country food insecurity, suggesting that tailored policies will be required. These nine countries employ both food and cash safety nets, with the evidence suggesting that, at least when these data were collected, cash safety nets have been slightly more effective at reducing food insecurity. Our results provide a baseline that can be used by governments to help design and implement tailored policies to address food insecurity. Our findings can also be used as lessons to reshape policies to tackle the heterogeneous impacts of climate change.","container-title":"International Journal of Environmental Research and Public Health","DOI":"10.3390/ijerph18199997","ISSN":"1660-4601","issue":"19","journalAbbreviation":"Int J Environ Res Public Health","language":"eng","note":"number: 19\nPMID: 34639298\nPMCID: PMC8508557","page":"9997","source":"PubMed","title":"Food Insecurity, Safety Nets, and Coping Strategies during the COVID-19 Pandemic: Multi-Country Evidence from Sub-Saharan Africa","title-short":"Food Insecurity, Safety Nets, and Coping Strategies during the COVID-19 Pandemic","volume":"18","author":[{"family":"Dasgupta","given":"Shouro"},{"family":"Robinson","given":"Elizabeth J. Z."}],"issued":{"date-parts":[["2021",9,23]]}}},{"id":1626,"uris":["http://zotero.org/groups/4758024/items/394K33IZ"],"itemData":{"id":1626,"type":"article-journal","container-title":"Science Advances","DOI":"10.1126/sciadv.abe0997","issue":"6","note":"number: 6\npublisher: American Association for the Advancement of Science","page":"eabe0997","source":"science.org (Atypon)","title":"Falling living standards during the COVID-19 crisis: Quantitative evidence from nine developing countries","title-short":"Falling living standards during the COVID-19 crisis","volume":"7","author":[{"family":"Egger","given":"Dennis"},{"family":"Miguel","given":"Edward"},{"family":"Warren","given":"Shana S."},{"family":"Shenoy","given":"Ashish"},{"family":"Collins","given":"Elliott"},{"family":"Karlan","given":"Dean"},{"family":"Parkerson","given":"Doug"},{"family":"Mobarak","given":"A. Mushfiq"},{"family":"Fink","given":"Günther"},{"family":"Udry","given":"Christopher"},{"family":"Walker","given":"Michael"},{"family":"Haushofer","given":"Johannes"},{"family":"Larreboure","given":"Magdalena"},{"family":"Athey","given":"Susan"},{"family":"Lopez-Pena","given":"Paula"},{"family":"Benhachmi","given":"Salim"},{"family":"Humphreys","given":"Macartan"},{"family":"Lowe","given":"Layna"},{"family":"Meriggi","given":"Niccoló F."},{"family":"Wabwire","given":"Andrew"},{"family":"Davis","given":"C. Austin"},{"family":"Pape","given":"Utz Johann"},{"family":"Graff","given":"Tilman"},{"family":"Voors","given":"Maarten"},{"family":"Nekesa","given":"Carolyn"},{"family":"Vernot","given":"Corey"}],"issued":{"date-parts":[["2022",4,10]]}}},{"id":1601,"uris":["http://zotero.org/groups/4758024/items/PESKS6HK"],"itemData":{"id":1601,"type":"article-journal","abstract":"OBJECTIVE: To validate the telephone modality of the Latin American and Caribbean Food Security Scale (ELCSA) included in three waves of a phone survey to estimate the monthly household food insecurity prevalence during the COVID-19 pandemic in Mexico.\nDESIGN: We examined the reliability and internal validity of the ELCSA scale in three repeated waves of cross-sectional surveys with Rasch models. We estimated the monthly prevalence of food insecurity in the general population and in households with and without children and compared them with a national 2018 survey. We tested concurrent validity by testing associations of food insecurity with socio-economic status and anxiety.\nSETTING: ENCOVID-19 is a monthly telephone cross-sectional survey collecting information on the well-being of Mexican households during the pandemic lockdown. Surveys used probabilistic samples, and we used data from April (n 833), May (n 850) and June 2020 (n 1674).\nPARTICIPANTS: Mexicans 18 years or older who had a mobile telephone.\nRESULTS: ELCSA had an adequate model fit and food insecurity was associated, within each wave, with more poverty and anxiety. The COVID-19 lockdown was associated with an important reduction in food security, decreasing stepwise from 38·9 % in 2018 to 24·9 % in June 2020 in households with children.\nCONCLUSIONS: Telephone surveys were a feasible strategy to monitor reductions in food security during the COVID-19 lockdown.","container-title":"Public Health Nutrition","DOI":"10.1017/S1368980020004000","ISSN":"1475-2727","issue":"3","journalAbbreviation":"Public Health Nutr","language":"eng","note":"number: 3\nPMID: 33050968\nPMCID: PMC7653232","page":"412-421","source":"PubMed","title":"Food insecurity measurement and prevalence estimates during the COVID-19 pandemic in a repeated cross-sectional survey in Mexico","volume":"24","author":[{"family":"Gaitán-Rossi","given":"Pablo"},{"family":"Vilar-Compte","given":"Mireya"},{"family":"Teruel","given":"Graciela"},{"family":"Pérez-Escamilla","given":"Rafael"}],"issued":{"date-parts":[["2021",2]]}}},{"id":1580,"uris":["http://zotero.org/groups/4758024/items/YHLP5HZX"],"itemData":{"id":1580,"type":"article-journal","abstract":"Objectives\nTo compare food insecurity (FI) in Chile before and during the COVID-19 pandemic according to different household types and vulnerability indicators.\n\nStudy design\nLongitudinal study based on two population-based surveys in Chile (CASEN 2017 and COVID 2020).\n\nMethods\nDescriptive analysis and multinomial regression models for FI through the Food Insecurity Experience Scale (FIES).\n\nResults\nFI levels increased significantly (P &lt; 0.001) between 2017 (30%) and 2020 (49%). There was increased FI in all households, but especially in those with economically dependent persons (i.e. children, adolescents and older adults). Household vulnerability indicators showed a statistically significant relationship with FI both before and during the pandemic. The pandemic has resulted in new population groups experiencing FI.\n\nConclusions\nThe COVID-19 pandemic has led to a significant increase in FI, which has also been seen in new population groups.","container-title":"Public Health","DOI":"10.1016/j.puhe.2021.07.032","ISSN":"0033-3506","journalAbbreviation":"Public Health","note":"PMID: 34509858\nPMCID: PMC8428180","page":"332-339","source":"PubMed Central","title":"Household food insecurity before and during the COVID-19 pandemic in Chile","volume":"198","author":[{"family":"Giacoman","given":"C."},{"family":"Herrera","given":"M.S."},{"family":"Ayala Arancibia","given":"P."}],"issued":{"date-parts":[["2021",9]]}}},{"id":1577,"uris":["http://zotero.org/groups/4758024/items/34LA7EJW"],"itemData":{"id":1577,"type":"article-journal","abstract":"BACKGROUND: Stay-at-home orders (lockdowns) have been deployed globally to control COVID-19 transmission, and might impair economic conditions and mental health, and exacerbate risk of food insecurity and intimate partner violence. The effect of lockdowns in low-income and middle-income countries must be understood to ensure safe deployment of these interventions in less affluent settings. We aimed to determine the immediate impact of COVID-19 lockdown orders on women and their families in rural Bangladesh.\nMETHODS: An interrupted time series was used to compare data collected from families in Rupganj upazila, rural Bangladesh (randomly selected from participants in a randomised controlled trial), on income, food security, and mental health a median of 1 year and 2 years before the COVID-19 pandemic to data collected during the lockdown. We also assessed women's experiences of intimate partner violence during the pandemic.\nRESULTS: Between May 19 and June 18, 2020, we randomly selected and invited the mothers of 3016 children to participate in the study, 2424 of whom provided consent. 2414 (99·9%, 95% CI 99·6-99·9) of 2417 mothers were aware of, and adhering to, the stay-at-home advice. 2321 (96·0%, 95·2-96·7) of 2417 mothers reported a reduction in paid work for the family. Median monthly family income fell from US$212 at baseline to $59 during lockdown, and the proportion of families earning less than $1·90 per day rose from five (0·2%, 0·0-0·5) of 2422 to 992 (47·3%, 45·2-49·5) of 2096 (p&lt;0·0001 comparing baseline with lockdown period). Before the pandemic, 136 (5·6%, 4·7-6·6) of 2420 and 65 (2·7%, 2·1-3·4) of 2420 families experienced moderate and severe food insecurity, respectively. This increased to 881 (36·5%, 34·5-38·4) of 2417 and 371 (15·3%, 13·9-16·8) of 2417 during the lockdown; the number of families experiencing any level of food insecurity increased by 51·7% (48·1-55·4; p&lt;0·0001). Mothers' depression and anxiety symptoms increased during the lockdown. Among women experiencing emotional or moderate physical violence, over half reported it had increased since the lockdown.\nINTERPRETATION: COVID-19 lockdowns present significant economic, psychosocial, and physical risks to the wellbeing of women and their families across economic strata in rural Bangladesh. Beyond supporting only the most socioeconomically deprived, support is needed for all affected families.\nFUNDING: National Health and Medical Research Council, Australia.","container-title":"The Lancet. Global Health","DOI":"10.1016/S2214-109X(20)30366-1","ISSN":"2214-109X","issue":"11","journalAbbreviation":"Lancet Glob Health","language":"eng","note":"number: 11\nPMID: 32857955\nPMCID: PMC7447230","page":"e1380-e1389","source":"PubMed","title":"Immediate impact of stay-at-home orders to control COVID-19 transmission on socioeconomic conditions, food insecurity, mental health, and intimate partner violence in Bangladeshi women and their families: an interrupted time series","title-short":"Immediate impact of stay-at-home orders to control COVID-19 transmission on socioeconomic conditions, food insecurity, mental health, and intimate partner violence in Bangladeshi women and their families","volume":"8","author":[{"family":"Hamadani","given":"Jena Derakhshani"},{"family":"Hasan","given":"Mohammed Imrul"},{"family":"Baldi","given":"Andrew J."},{"family":"Hossain","given":"Sheikh Jamal"},{"family":"Shiraji","given":"Shamima"},{"family":"Bhuiyan","given":"Mohammad Saiful Alam"},{"family":"Mehrin","given":"Syeda Fardina"},{"family":"Fisher","given":"Jane"},{"family":"Tofail","given":"Fahmida"},{"family":"Tipu","given":"S. M. Mulk Uddin"},{"family":"Grantham-McGregor","given":"Sally"},{"family":"Biggs","given":"Beverley-Ann"},{"family":"Braat","given":"Sabine"},{"family":"Pasricha","given":"Sant-Rayn"}],"issued":{"date-parts":[["2020",11]]}}},{"id":1588,"uris":["http://zotero.org/groups/4758024/items/TH4MXDC4"],"itemData":{"id":1588,"type":"article-journal","abstract":"Disruption to food systems and impacts on livelihoods and diets have been brought into sharp focus by the COVID-19 pandemic. We aimed to investigate effects of this multi-layered shock on production, sales, prices, incomes and diets for vegetable farmers in India as both producers and consumers of nutrient-dense foods. We undertook a rapid telephone survey with 448 farmers in 4 states, in one of the first studies to document the early impacts of the pandemic and policy responses on farming households. We find that a majority of farmers report negative impacts on production, sales, prices and incomes. Over 80% of farms reported some decline in sales, and over 20% of farms reported devastating declines (sold almost nothing). Price reductions were reported by over 80% of farmers, and reductions by more than half for 50% of farmers. Similarly, farm income reportedly dropped for 90% of farms, and by more than half for 60%. Of surveyed households, 62% reported disruptions to their diets. A majority of farm households reported reduced ability to access the most nutrient-dense foods. Around 80% of households reported ability to protect their staple food consumption, and the largest falls in consumption were in fruit and animal source foods other than dairy, in around half of households. Reported vegetable consumption fell in almost 30% of households, but vegetables were also the only food group where consumption increased for some, in around 15% of households. Our data suggest higher vulnerability of female farmers in terms of both livelihoods and diet, and differential effects on smaller and larger farms, meaning different farms may require different types of support in order to continue to function. Farms reported diverse coping strategies to maintain sales, though often with negative implications for reported incomes. The ability to consume one's own produce may be somewhat protective of diets when other routes to food access fail. The impacts of COVID-19 and subsequent policy responses on both livelihoods and diets in horticultural households risk rolling back the impressive economic and nutrition gains India has seen over the past decade. Food systems, and particularly those making available the most nutrient-dense foods, must be considered in ongoing and future government responses.","container-title":"Food Security","DOI":"10.1007/s12571-020-01064-5","ISSN":"1876-4517","issue":"4","journalAbbreviation":"Food Secur","language":"eng","note":"number: 4\nPMID: 32837650\nPMCID: PMC7358322","page":"841-851","source":"PubMed","title":"Food system disruption: initial livelihood and dietary effects of COVID-19 on vegetable producers in India","title-short":"Food system disruption","volume":"12","author":[{"family":"Harris","given":"Jody"},{"family":"Depenbusch","given":"Lutz"},{"family":"Pal","given":"Arshad Ahmad"},{"family":"Nair","given":"Ramakrishnan Madhavan"},{"family":"Ramasamy","given":"Srinivasan"}],"issued":{"date-parts":[["2020"]]}}},{"id":1487,"uris":["http://zotero.org/groups/4758024/items/UVZ96ZGE"],"itemData":{"id":1487,"type":"report","event-place":"Washington,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Maria"},{"family":"Toth","given":"Russell"}],"accessed":{"date-parts":[["2022",4,9]]},"issued":{"date-parts":[["2020"]]}}},{"id":1560,"uris":["http://zotero.org/groups/4758024/items/NPW2X9QY"],"itemData":{"id":1560,"type":"article-journal","abstract":"The aim of this study was to evaluate the impact of the COVID-19 lockdown on agricultural production, livelihoods, food security, and dietary diversity in India. Phone interview surveys were conducted by trained enumerators across 12 states and 200 districts in India from 3 to 15 May 2020. A total of 1437 farmers completed the survey (94% male; 28% 30–39 years old; 38% with secondary schooling). About one in ten farmers (11%) did not harvest in the past month with primary reasons cited being unfavorable weather (37%) and lockdown-related reasons (24%). A total of 63% of farmers harvested in the past month (primarily wheat and vegetables), but only 44% had sold their crop; 12% were still trying to sell their crop, and 39% had stored their crop, with more than half (55%) reporting lockdown-related issues as the reason for storing. Seventy-nine percent of households with wage-workers witnessed a decline in wages in the past month and 49% of households with incomes from livestock witnessed a decline. Landless farmers were about 10 times more likely to skip a meal as compared to large farmers (18% versus 2%), but a majority reported receiving extra food rations from the government. Nearly all farmers reported consuming staple grains daily in the past week (97%), 63% consumed dairy daily, 40% vegetables daily, 26% pulses daily, and 7% fruit daily. These values are much lower than reported previously for farmers in India around this time of year before COVID-19: 94–95% dairy daily, 57–58% pulses daily, 64–65% vegetables daily, and 42–43% fruit daily. In conclusion, we found that the COVID-19 lockdown in India has primarily impacted farmers’ ability to sell their crops and livestock products and decreased daily wages and dietary diversity.","container-title":"Food Security","DOI":"10.1007/s12571-021-01164-w","ISSN":"1876-4525","issue":"5","journalAbbreviation":"Food Sec.","language":"en","note":"number: 5","page":"1323-1339","source":"Springer Link","title":"Impact of the COVID-19 pandemic on agricultural production, livelihoods, and food security in India: baseline results of a phone survey","title-short":"Impact of the COVID-19 pandemic on agricultural production, livelihoods, and food security in India","volume":"13","author":[{"family":"Jaacks","given":"Lindsay M."},{"family":"Veluguri","given":"Divya"},{"family":"Serupally","given":"Rajesh"},{"family":"Roy","given":"Aditi"},{"family":"Prabhakaran","given":"Poornima"},{"family":"Ramanjaneyulu","given":"GV"}],"issued":{"date-parts":[["2021",10,1]]}}},{"id":1388,"uris":["http://zotero.org/groups/4758024/items/6BJKCL9Y"],"itemData":{"id":1388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id":1505,"uris":["http://zotero.org/groups/4758024/items/5W8N8EZ9"],"itemData":{"id":1505,"type":"article-journal","abstract":"We analyze findings from a large-scale survey of around 5000 respondents across 12 states of India, conducted during the months of April and May 2020, to study the impact of COVID-19 pandemic containment measures (lockdown) on employment, livelihoods, and food security. Given the predominantly informal nature of employment and critically low investment in State-funded social security nets, the impact, albeit unprecedented in its scale, was not entirely unexpected in its nature. We find that around two-thirds of respondents reported losing employment during the lockdown, and those that continued to be employed witness a sharp decline in earning. Further, with critically low levels of social security net, the loss in employment quickly translated into food and livelihoods insecurity. Almost 80 per cent of households experienced a reduction in food intake, more than 60 per cent did not have enough money for a week’s worth of essentials, and a third took a loan to cover expenses during the lockdown. We also use a set of logistic regressions to identify how employment loss and reduction in food intake varied with individual and household-level characteristics. Based on our analysis, we argue that while there is an urgent need to undertake effective measures to support livelihoods and facilitate an economic recovery, we also highlight the necessity to critically evaluate the current development trajectory, whereby decades-long high economic growth has failed to translate into more secure livelihoods for a vast majority of the workforce.","container-title":"Canadian Journal of Development Studies / Revue canadienne d'études du développement","DOI":"10.1080/02255189.2021.1890003","ISSN":"0225-5189","issue":"1-2","note":"number: 1-2\npublisher: Routledge\n_eprint: https://doi.org/10.1080/02255189.2021.1890003","page":"145-164","source":"Taylor and Francis+NEJM","title":"Pandemic, informality, and vulnerability: impact of COVID-19 on livelihoods in India","title-short":"Pandemic, informality, and vulnerability","volume":"42","author":[{"family":"Kesar","given":"Surbhi"},{"family":"Abraham","given":"Rosa"},{"family":"Lahoti","given":"Rahul"},{"family":"Nath","given":"Paaritosh"},{"family":"Basole","given":"Amit"}],"issued":{"date-parts":[["2021",4,3]]}}},{"id":1652,"uris":["http://zotero.org/groups/4758024/items/A6SGT7DJ"],"itemData":{"id":1652,"type":"article-journal","abstract":"OBJECTIVES: The study aimed to determine the associated factors of household food security (HFS) and household dietary diversity (HDD) during the COVID-19 pandemic in Bangladesh.\nDESIGN: Both online survey and face-to-face interviews were employed in this cross-sectional study. The Household Food Security Scale and Household Dietary Diversity Score were used to access HFS and HDD, respectively. The HDD scores were derived from a 24-h recall of food intake from 12 groups.\nSETTING: Bangladesh.\nPARTICIPANTS: A total sample of 1876 households were recruited.\nRESULTS: The overall mean scores of HFS and HDD were 31·86 (sd 2·52) and 6·22 (sd 5·49), respectively. Being a rural resident, having no formal education, occupation of household head other than government job and low monthly income were potential determinants of lower HFS and HDD. Approximately 45 % and 61 % of Bangladeshi households did not get the same quantity and same type of food, respectively, as they got before the pandemic. Over 10 % of respondents reported that they lost their job or had to close their businesses, and income reduction was reported by over 70 % of household income earners during the COVID-19 pandemic, which in turn was negatively associated with HFS and HDD.\nCONCLUSION: Household socio-economic variables and COVID-19 effects on occupation and income are potential predictors of lower HFS and HDD scores. HFS and HDD deserve more attention during this pandemic particularly with reference to low-earning households and the households whose earning persons' occupation has been negatively impacted during the COVID-19 pandemic.","container-title":"Public Health Nutrition","DOI":"10.1017/S1368980020005042","ISSN":"1475-2727","issue":"5","journalAbbreviation":"Public Health Nutr","language":"eng","note":"number: 5\nPMID: 33317657\nPMCID: PMC8025083","page":"1079-1087","source":"PubMed","title":"Determinants of household food security and dietary diversity during the COVID-19 pandemic in Bangladesh","volume":"24","author":[{"family":"Kundu","given":"Satyajit"},{"family":"Banna","given":"Md Hasan Al"},{"family":"Sayeed","given":"Abu"},{"family":"Sultana","given":"Mst Sadia"},{"family":"Brazendale","given":"Keith"},{"family":"Harris","given":"Jody"},{"family":"Mandal","given":"Moumita"},{"family":"Jahan","given":"Ishrat"},{"family":"Abid","given":"Mohammad Tazrian"},{"family":"Khan","given":"Md Shafiqul Islam"}],"issued":{"date-parts":[["2021",4]]}}},{"id":1522,"uris":["http://zotero.org/groups/4758024/items/C78BZYT2"],"itemData":{"id":1522,"type":"post-weblog","abstract":"On March 24, 2020, the Prime Minister of India announced the world's largest COVID-19 lockdown. We summarize the initial impacts of the lockdown for a representative sample of...","container-title":"BFI","language":"en-US","title":"Job Loss and Behavioral Change: The Unprecedented Effects of the India Lockdown in Delhi","title-short":"Job Loss and Behavioral Change","URL":"https://bfi.uchicago.edu/working-paper/job-loss-and-behavioral-change-the-unprecedented-effects-of-the-india-lockdown-in-delhi/","author":[{"literal":"Lee, Kenneth"},{"family":"Sahai","given":"Harshil"},{"family":"Baylis","given":"Patrick"},{"literal":"Greenstone, Michael"}],"accessed":{"date-parts":[["2022",4,9]]},"issued":{"date-parts":[["2022",4,9]]}}},{"id":1568,"uris":["http://zotero.org/groups/4758024/items/KUISM8JM"],"itemData":{"id":1568,"type":"article-journal","abstract":"OBJECTIVES: The COVID-19 pandemic has profound negative impacts on people's lives, but little is known on its effect on household food insecurity (HFI) in poor setting resources. This study assessed changes in HFI during the pandemic and examined the interlinkages between HFI with child feeding practices and coping strategies.\nDESIGN: A longitudinal survey in December 2019 (in-person) and August 2020 (by phone).\nSETTING: Community-based individuals from 26 blocks in 2 districts in Uttar Pradesh, India.\nPARTICIPANTS: Mothers with children &lt;2 years (n=569).\nMAIN OUTCOMES AND ANALYSES: We measured HFI by using the HFI Access Scale and examined the changes in HFI during the pandemic using the Wilcoxon matched-pairs signed-rank tests. We then assessed child feeding practices and coping strategies by HFI status using multivariable regression models.\nRESULTS: HFI increased sharply from 21% in December 2019 to 80% in August 2020, with 62% households changing the status from food secure to insecure over this period. Children in newly or consistently food-insecure households were less likely to consume a diverse diet (adjusted OR, AOR 0.57, 95% CI 0.34 to 0.95 and AOR 0.51, 95% CI 0.23 to 1.12, respectively) compared with those in food-secure households. Households with consistent food insecurity were more likely to engage in coping strategies such as reducing other essential non-food expenditures (AOR 2.2, 95% CI 1.09 to 4.24), borrowing money to buy food (AOR 4.3, 95% CI 2.31 to 7.95) or selling jewellery (AOR 5.0, 95% CI 1.74 to 14.27) to obtain foods. Similar findings were observed for newly food-insecure households.\n</w:delInstrText>
        </w:r>
        <w:r w:rsidR="003E4B19" w:rsidRPr="003E4B19" w:rsidDel="00AE299F">
          <w:rPr>
            <w:rFonts w:ascii="Times New Roman" w:hAnsi="Times New Roman" w:cs="Times New Roman"/>
            <w:lang w:val="fr-FR"/>
          </w:rPr>
          <w:delInstrText xml:space="preserve">CONCLUSIONS: The COVID-19 pandemic and its lockdown measures posed a significant risk to HFI which in turn had implications for child feeding practices and coping strategies. Our findings highlight the need for further investment in targeted social protection strategies and safety nets as part of multisectoral solutions to improve HFI during and after COVID-19.","container-title":"BMJ open","DOI":"10.1136/bmjopen-2021-048738","ISSN":"2044-6055","issue":"4","journalAbbreviation":"BMJ Open","language":"eng","note":"number: 4\nPMID: 33883156\nPMCID: PMC8061560","page":"e048738","source":"PubMed","title":"Impact of COVID-19 on household food insecurity and interlinkages with child feeding practices and coping strategies in Uttar Pradesh, India: a longitudinal community-based study","title-short":"Impact of COVID-19 on household food insecurity and interlinkages with child feeding practices and coping strategies in Uttar Pradesh, India","volume":"11","author":[{"family":"Nguyen","given":"Phuong Hong"},{"family":"Kachwaha","given":"Shivani"},{"family":"Pant","given":"Anjali"},{"family":"Tran","given":"Lan M."},{"family":"Ghosh","given":"Sebanti"},{"family":"Sharma","given":"Praveen Kumar"},{"family":"Shastri","given":"Vishal Dev"},{"family":"Escobar-Alegria","given":"Jessica"},{"family":"Avula","given":"Rasmi"},{"family":"Menon","given":"Purnima"}],"issued":{"date-parts":[["2021",4,21]]}}}],"schema":"https://github.com/citation-style-language/schema/raw/master/csl-citation.json"} </w:delInstrText>
        </w:r>
        <w:r w:rsidR="004D2955" w:rsidRPr="00426480" w:rsidDel="00AE299F">
          <w:rPr>
            <w:rFonts w:ascii="Times New Roman" w:hAnsi="Times New Roman" w:cs="Times New Roman"/>
          </w:rPr>
          <w:fldChar w:fldCharType="separate"/>
        </w:r>
        <w:r w:rsidR="003E4B19" w:rsidRPr="003E4B19" w:rsidDel="00AE299F">
          <w:rPr>
            <w:rFonts w:ascii="Times New Roman" w:hAnsi="Times New Roman" w:cs="Times New Roman"/>
            <w:szCs w:val="24"/>
            <w:lang w:val="fr-FR"/>
          </w:rPr>
          <w:delText>(Agamile, 2022; Ceballos et al., 2020, 2021; Dasgupta &amp; Robinson, 2021; Egger et al., 2022; Gaitán-Rossi et al., 2021; Giacoman et al., 2021; Hamadani et al., 2020; Harris et al., 2020; Headey et al., 2020; Jaacks et al., 2021; Kansiime et al., 2021; Kesar et al., 2021; Kundu et al., 2021; Lee, Kenneth et al., 2022; Nguyen et al., 2021)</w:delText>
        </w:r>
        <w:r w:rsidR="004D2955" w:rsidRPr="00426480" w:rsidDel="00AE299F">
          <w:rPr>
            <w:rFonts w:ascii="Times New Roman" w:hAnsi="Times New Roman" w:cs="Times New Roman"/>
          </w:rPr>
          <w:fldChar w:fldCharType="end"/>
        </w:r>
        <w:r w:rsidRPr="00426480" w:rsidDel="00AE299F">
          <w:rPr>
            <w:rFonts w:ascii="Times New Roman" w:hAnsi="Times New Roman" w:cs="Times New Roman"/>
            <w:lang w:val="fr-FR"/>
          </w:rPr>
          <w:delText xml:space="preserve">. </w:delText>
        </w:r>
        <w:r w:rsidR="00426480" w:rsidRPr="00426480" w:rsidDel="00AE299F">
          <w:rPr>
            <w:rFonts w:ascii="Times New Roman" w:hAnsi="Times New Roman" w:cs="Times New Roman"/>
          </w:rPr>
          <w:delText>Se</w:delText>
        </w:r>
        <w:r w:rsidR="00426480" w:rsidDel="00AE299F">
          <w:rPr>
            <w:rFonts w:ascii="Times New Roman" w:hAnsi="Times New Roman" w:cs="Times New Roman"/>
          </w:rPr>
          <w:delText xml:space="preserve">veral studies examine the </w:delText>
        </w:r>
        <w:r w:rsidRPr="00426480" w:rsidDel="00AE299F">
          <w:rPr>
            <w:rFonts w:ascii="Times New Roman" w:hAnsi="Times New Roman" w:cs="Times New Roman"/>
          </w:rPr>
          <w:delText xml:space="preserve">impact on income, employment, or agricultural production include </w:delText>
        </w:r>
        <w:r w:rsidR="001A1E55" w:rsidRPr="00426480" w:rsidDel="00AE299F">
          <w:rPr>
            <w:rFonts w:ascii="Times New Roman" w:hAnsi="Times New Roman" w:cs="Times New Roman"/>
          </w:rPr>
          <w:fldChar w:fldCharType="begin"/>
        </w:r>
        <w:r w:rsidR="00426480" w:rsidDel="00AE299F">
          <w:rPr>
            <w:rFonts w:ascii="Times New Roman" w:hAnsi="Times New Roman" w:cs="Times New Roman"/>
          </w:rPr>
          <w:delInstrText xml:space="preserve"> ADDIN ZOTERO_ITEM CSL_CITATION {"citationID":"0q4WHFBZ","properties":{"formattedCitation":"(Balde et al., 2020; Deshpande, 2020; Egger et al., 2022; Harris et al., 2020; Headey et al., 2020; Jaacks et al., 2021; Kang et al., 2021; Kesar et al., 2021; Komin et al., 2021; R\\uc0\\u246{}nkk\\uc0\\u246{} et al., 2022; Ruszczyk et al., 2021; Wild et al., 2021)","plainCitation":"(Balde et al., 2020; Deshpande, 2020; Egger et al., 2022; Harris et al., 2020; Headey et al., 2020; Jaacks et al., 2021; Kang et al., 2021; Kesar et al., 2021; Komin et al., 2021; Rönkkö et al., 2022; Ruszczyk et al., 2021; Wild et al., 2021)","noteIndex":1},"citationItems":[{"id":1892,"uris":["http://zotero.org/groups/4758024/items/N9DEIHC8"],"itemData":{"id":1892,"type":"report","abstract":"The COVID-19 pandemic is a global crisis that has put a local spotlight on sub-Saharan Africa’s socio-economic challenges. This paper presents real time survey evidence on the labour market effects of COVID-19 in Senegal, Mali, and Burkina Faso. We investigate how informality exacerbates the immediate effects of the COVID-19 pandemic on job loss, decrease in earnings, and difficulties for individuals to support their basic needs. We document a reduction in economic activities and find that workers in the informal economy tend to be more hard-hit by the COVID-19 pandemic. Informal workers are more likely to lose their jobs and tend to experience decrease in earnings. These findings also hold for those who work in high-risk sectors. Informal workers equally appear to be more likely to struggle to meet their basic needs in the midst of the pandemic. We discuss the policy implications of these findings.","collection-title":"MERIT Working Papers","language":"en","note":"container-title: MERIT Working Papers","number":"2020-022","publisher":"United Nations University - Maastricht Economic and Social Research Institute on Innovation and Technology (MERIT)","source":"ideas.repec.org","title":"Labour market effects of COVID-19 in sub-Saharan Africa: An informality lens from Burkina Faso, Mali and Senegal","title-short":"Labour market effects of COVID-19 in sub-Saharan Africa","URL":"https://ideas.repec.org/p/unm/unumer/2020022.html","author":[{"family":"Balde","given":"Racky"},{"family":"Boly","given":"Mohamed"},{"family":"Avenyo","given":"Elvis"}],"accessed":{"date-parts":[["2022",9,26]]},"issued":{"date-parts":[["2020",5,25]]}}},{"id":1446,"uris":["http://zotero.org/groups/4758024/items/EYER5HGN"],"itemData":{"id":1446,"type":"report","abstract":"Based on national-level panel data from Centre for Monitoring Indian Economy (CMIE)’s Consumer Pyramids Household Survey (CPHS) database, this paper investigates the first effects of Covid-19 induced lockdown on employment and the gendered pattern of time allocation inside the home. Examining the employment status during the last 12 months of over 40,000 individuals surveyed in April 2020 (i.e. during the strict nationwide lockdown), the paper finds that overall employment, which was relatively stable during the pre-pandemic time period, dropped sharply post-lockdown. This drop in employment was not gender neutral. Given the large pre-existing gender gaps in employment, in absolute terms, more men lost employment than women. However, conditional on being employed pre-lockdown, women were roughly 20 percentage points less likely to be employed than men who were employed pre-lockdown. India has amongst the most unequal gender division of household work globally. Comparing hours spent on domestic work pre- and post-lockdown, I find that men increased hours spent on domestic work during lockdown. The male distribution continues to be right-skewed, but the proportions of men doing between 0.5 to 4 hours of housework per day increased post-lockdown. This seems to be driven by increased male unemployment. The time spent with friends decreased for both men and women, but relatively more for women.","collection-title":"GLO Discussion Paper Series","language":"en","note":"issue: 607\ncontainer-title: GLO Discussion Paper Series","number":"607","publisher":"Global Labor Organization (GLO)","source":"ideas.repec.org","title":"The Covid-19 Pandemic and Lockdown: First Order Effects on Gender Gaps in Employment and Domestic Time Use in India","title-short":"The Covid-19 Pandemic and Lockdown","URL":"https://ideas.repec.org/p/zbw/glodps/607.html","author":[{"family":"Deshpande","given":"Ashwini"}],"accessed":{"date-parts":[["2022",4,9]]},"issued":{"date-parts":[["2020"]]}}},{"id":1626,"uris":["http://zotero.org/groups/4758024/items/394K33IZ"],"itemData":{"id":1626,"type":"article-journal","container-title":"Science Advances","DOI":"10.1126/sciadv.abe0997","issue":"6","note":"number: 6\npublisher: American Association for the Advancement of Science","page":"eabe0997","source":"science.org (Atypon)","title":"Falling living standards during the COVID-19 crisis: Quantitative evidence from nine developing countries","title-short":"Falling living standards during the COVID-19 crisis","volume":"7","author":[{"family":"Egger","given":"Dennis"},{"family":"Miguel","given":"Edward"},{"family":"Warren","given":"Shana S."},{"family":"Shenoy","given":"Ashish"},{"family":"Collins","given":"Elliott"},{"family":"Karlan","given":"Dean"},{"family":"Parkerson","given":"Doug"},{"family":"Mobarak","given":"A. Mushfiq"},{"family":"Fink","given":"Günther"},{"family":"Udry","given":"Christopher"},{"family":"Walker","given":"Michael"},{"family":"Haushofer","given":"Johannes"},{"family":"Larreboure","given":"Magdalena"},{"family":"Athey","given":"Susan"},{"family":"Lopez-Pena","given":"Paula"},{"family":"Benhachmi","given":"Salim"},{"family":"Humphreys","given":"Macartan"},{"family":"Lowe","given":"Layna"},{"family":"Meriggi","given":"Niccoló F."},{"family":"Wabwire","given":"Andrew"},{"family":"Davis","given":"C. Austin"},{"family":"Pape","given":"Utz Johann"},{"family":"Graff","given":"Tilman"},{"family":"Voors","given":"Maarten"},{"family":"Nekesa","given":"Carolyn"},{"family":"Vernot","given":"Corey"}],"issued":{"date-parts":[["2022",4,10]]}},"label":"page"},{"id":1588,"uris":["http://zotero.org/groups/4758024/items/TH4MXDC4"],"itemData":{"id":1588,"type":"article-journal","abstract":"Disruption to food systems and impacts on livelihoods and diets have been brought into sharp focus by the COVID-19 pandemic. We aimed to investigate effects of this multi-layered shock on production, sales, prices, incomes and diets for vegetable farmers in India as both producers and consumers of nutrient-dense foods. We undertook a rapid telephone survey with 448 farmers in 4 states, in one of the first studies to document the early impacts of the pandemic and policy responses on farming households. We find that a majority of farmers report negative impacts on production, sales, prices and incomes. Over 80% of farms reported some decline in sales, and over 20% of farms reported devastating declines (sold almost nothing). Price reductions were reported by over 80% of farmers, and reductions by more than half for 50% of farmers. Similarly, farm income reportedly dropped for 90% of farms, and by more than half for 60%. Of surveyed households, 62% reported disruptions to their diets. A majority of farm households reported reduced ability to access the most nutrient-dense foods. Around 80% of households reported ability to protect their staple food consumption, and the largest falls in consumption were in fruit and animal source foods other than dairy, in around half of households. Reported vegetable consumption fell in almost 30% of households, but vegetables were also the only food group where consumption increased for some, in around 15% of households. Our data suggest higher vulnerability of female farmers in terms of both livelihoods and diet, and differential effects on smaller and larger farms, meaning different farms may require different types of support in order to continue to function. Farms reported diverse coping strategies to maintain sales, though often with negative implications for reported incomes. The ability to consume one's own produce may be somewhat protective of diets when other routes to food access fail. The impacts of COVID-19 and subsequent policy responses on both livelihoods and diets in horticultural households risk rolling back the impressive economic and nutrition gains India has seen over the past decade. Food systems, and particularly those making available the most nutrient-dense foods, must be considered in ongoing and future government responses.","container-title":"Food Security","DOI":"10.1007/s12571-020-01064-5","ISSN":"1876-4517","issue":"4","journalAbbreviation":"Food Secur","language":"eng","note":"number: 4\nPMID: 32837650\nPMCID: PMC7358322","page":"841-851","source":"PubMed","title":"Food system disruption: initial livelihood and dietary effects of COVID-19 on vegetable producers in India","title-short":"Food system disruption","volume":"12","author":[{"family":"Harris","given":"Jody"},{"family":"Depenbusch","given":"Lutz"},{"family":"Pal","given":"Arshad Ahmad"},{"family":"Nair","given":"Ramakrishnan Madhavan"},{"family":"Ramasamy","given":"Srinivasan"}],"issued":{"date-parts":[["2020"]]}}},{"id":1487,"uris":["http://zotero.org/groups/4758024/items/UVZ96ZGE"],"itemData":{"id":1487,"type":"report","event-place":"Washington,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Maria"},{"family":"Toth","given":"Russell"}],"accessed":{"date-parts":[["2022",4,9]]},"issued":{"date-parts":[["2020"]]}}},{"id":1560,"uris":["http://zotero.org/groups/4758024/items/NPW2X9QY"],"itemData":{"id":1560,"type":"article-journal","abstract":"The aim of this study was to evaluate the impact of the COVID-19 lockdown on agricultural production, livelihoods, food security, and dietary diversity in India. Phone interview surveys were conducted by trained enumerators across 12 states and 200 districts in India from 3 to 15 May 2020. A total of 1437 farmers completed the survey (94% male; 28% 30–39 years old; 38% with secondary schooling). About one in ten farmers (11%) did not harvest in the past month with primary reasons cited being unfavorable weather (37%) and lockdown-related reasons (24%). A total of 63% of farmers harvested in the past month (primarily wheat and vegetables), but only 44% had sold their crop; 12% were still trying to sell their crop, and 39% had stored their crop, with more than half (55%) reporting lockdown-related issues as the reason for storing. Seventy-nine percent of households with wage-workers witnessed a decline in wages in the past month and 49% of households with incomes from livestock witnessed a decline. Landless farmers were about 10 times more likely to skip a meal as compared to large farmers (18% versus 2%), but a majority reported receiving extra food rations from the government. Nearly all farmers reported consuming staple grains daily in the past week (97%), 63% consumed dairy daily, 40% vegetables daily, 26% pulses daily, and 7% fruit daily. These values are much lower than reported previously for farmers in India around this time of year before COVID-19: 94–95% dairy daily, 57–58% pulses daily, 64–65% vegetables daily, and 42–43% fruit daily. In conclusion, we found that the COVID-19 lockdown in India has primarily impacted farmers’ ability to sell their crops and livestock products and decreased daily wages and dietary diversity.","container-title":"Food Security","DOI":"10.1007/s12571-021-01164-w","ISSN":"1876-4525","issue":"5","journalAbbreviation":"Food Sec.","language":"en","note":"number: 5","page":"1323-1339","source":"Springer Link","title":"Impact of the COVID-19 pandemic on agricultural production, livelihoods, and food security in India: baseline results of a phone survey","title-short":"Impact of the COVID-19 pandemic on agricultural production, livelihoods, and food security in India","volume":"13","author":[{"family":"Jaacks","given":"Lindsay M."},{"family":"Veluguri","given":"Divya"},{"family":"Serupally","given":"Rajesh"},{"family":"Roy","given":"Aditi"},{"family":"Prabhakaran","given":"Poornima"},{"family":"Ramanjaneyulu","given":"GV"}],"issued":{"date-parts":[["2021",10,1]]}}},{"id":1637,"uris":["http://zotero.org/groups/4758024/items/89MGKPWF"],"itemData":{"id":1637,"type":"article-journal","abstract":"Lockdowns due to COVID-19 in early 2020 had health, economic, and social consequences globally. Using survey data collected as part of a rapid assessment among non-governmental organization- (NGO) supported communities in six Asia Pacific countries (n = 13,522), this study examined if the early impacts of COVID-19 on job loss or reduced income, food expenditure, food availability at households and markets, and affordability of essential items, differed between rural and urban areas. Job loss or reduced income was higher in urban areas than in rural areas in India (91.2% vs. 82.5%), Myanmar (72.0% vs. 48.6%), and Vietnam (76.5% vs. 44.9%). While there was a significant decline in food expenditure in all six countries, there were significantly larger reductions in food expenditures in urban areas versus rural areas in India (35.2% vs. 24.0%), Myanmar (30.8% vs. 8.5%), and Vietnam (31.0% vs. 2.3%). Food stocks were less available in urban areas than in rural areas in Bangladesh (18.8% vs. 37.8%), India (91.5% vs.76.0%), and Myanmar (72.0% vs. 59.0%). Foods and essential items were largely available at markets, without significant differences between rural and urban areas, except in Vietnam. Full affordability was only 20%–30% for most items, with a trend of higher affordability of some items in urban areas than in rural areas. Recommendations to mitigate the impacts of COVID-19 include promoting urban agriculture with efficient food distribution and cash support and supporting small-holder farmers for procurement and adequate functioning of the supply chain system in the region.","container-title":"Global Food Security","DOI":"10.1016/j.gfs.2021.100580","ISSN":"2211-9124","journalAbbreviation":"Global Food Security","language":"en","page":"100580","source":"ScienceDirect","title":"Differences in the early impact of COVID-19 on food security and livelihoods in rural and urban areas in the Asia Pacific Region","volume":"31","author":[{"family":"Kang","given":"Yunhee"},{"family":"Baidya","given":"Anurima"},{"family":"Aaron","given":"Alec"},{"family":"Wang","given":"Jun"},{"family":"Chan","given":"Christabel"},{"family":"Wetzler","given":"Erica"}],"issued":{"date-parts":[["2021",12,1]]}}},{"id":1505,"uris":["http://zotero.org/groups/4758024/items/5W8N8EZ9"],"itemData":{"id":1505,"type":"article-journal","abstract":"We analyze findings from a large-scale survey of around 5000 respondents across 12 states of India, conducted during the months of April and May 2020, to study the impact of COVID-19 pandemic containment measures (lockdown) on employment, livelihoods, and food security. Given the predominantly informal nature of employment and critically low investment in State-funded social security nets, the impact, albeit unprecedented in its scale, was not entirely unexpected in its nature. We find that around two-thirds of respondents reported losing employment during the lockdown, and those that continued to be employed witness a sharp decline in earning. Further, with critically low levels of social security net, the loss in employment quickly translated into food and livelihoods insecurity. Almost 80 per cent of households experienced a reduction in food intake, more than 60 per cent did not have enough money for a week’s worth of essentials, and a third took a loan to cover expenses during the lockdown. We also use a set of logistic regressions to identify how employment loss and reduction in food intake varied with individual and household-level characteristics. Based on our analysis, we argue that while there is an urgent need to undertake effective measures to support livelihoods and facilitate an economic recovery, we also highlight the necessity to critically evaluate the current development trajectory, whereby decades-long high economic growth has failed to translate into more secure livelihoods for a vast majority of the workforce.","container-title":"Canadian Journal of Development Studies / Revue canadienne d'études du développement","DOI":"10.1080/02255189.2021.1890003","ISSN":"0225-5189","issue":"1-2","note":"number: 1-2\npublisher: Routledge\n_eprint: https://doi.org/10.1080/02255189.2021.1890003","page":"145-164","source":"Taylor and Francis+NEJM","title":"Pandemic, informality, and vulnerability: impact of COVID-19 on livelihoods in India","title-short":"Pandemic, informality, and vulnerability","volume":"42","author":[{"family":"Kesar","given":"Surbhi"},{"family":"Abraham","given":"Rosa"},{"family":"Lahoti","given":"Rahul"},{"family":"Nath","given":"Paaritosh"},{"family":"Basole","given":"Amit"}],"issued":{"date-parts":[["2021",4,3]]}}},{"id":1711,"uris":["http://zotero.org/groups/4758024/items/GKIVDE7A"],"itemData":{"id":1711,"type":"article-journal","abstract":"Informal sector (IS) workers comprise a significant proportion of the Thai work force and contribute significantly to the Thai economy. Nevertheless, IS workers have little social protection and are economically marginalised, making them especially vulnerable to the effects of the government’s shutdown of the Thai economy to address the COVID-19 pandemic. Using a sample of 384 IS workers, researchers found that IS workers experienced dramatic decreases in their monthly income, although the reduction varied across occupation and geographic region. To compensate for reduced income, IS workers tapped their savings and increased their debt. A Thai government programme to provide income support for workers during the shutdown reached less than half of IS workers. Social workers can help provide better social protection to IS workers from pandemic-amplified social exclusion.","container-title":"Asia Pacific Journal of Social Work and Development","DOI":"10.1080/02185385.2020.1832564","ISSN":"0218-5385","issue":"1-2","note":"number: 1-2\npublisher: Routledge\n_eprint: https://doi.org/10.1080/02185385.2020.1832564","page":"80-88","source":"Taylor and Francis+NEJM","title":"Covid-19 and its impact on informal sector workers: a case study of Thailand","title-short":"Covid-19 and its impact on informal sector workers","volume":"31","author":[{"family":"Komin","given":"Wichaya"},{"family":"Thepparp","given":"Rungnapa"},{"family":"Subsing","given":"Borvorn"},{"family":"Engstrom","given":"David"}],"issued":{"date-parts":[["2021",4,3]]}}},{"id":1420,"uris":["http://zotero.org/groups/4758024/items/2SM2BKL7"],"itemData":{"id":1420,"type":"article-journal","abstract":"We examine the impact of the COVID-19 pandemic on the livelihoods of the poor in a semi-rural setting in Bangladesh. We use an unusually rich dataset which tracks the economic and financial transactions of sixty poor and very poor individuals and their families on a daily real-time basis for 12 months, from 1 October 2019 to 30 September 2020. These households for the past five years have volunteered as respondents in a 'financial diaries' study known as the 'Hrishipara Daily Diaries Project'. We use a mixed methods approach, combining qualitative case studies of five diarists with a quantitative analysis of the daily data extracted from the diaries. We document the behavioral responses to COVID-19 by individual diarists, which shows the varied experiences of the poor during the pandemic. Further, we find that the pandemic had significant negative effects on the livelihoods of the poor in our study, with financial inflows and outflows, incomes and household expenditures much below pre-pandemic levels in the pandemic period. Government lockdowns in April and May 2020 led to a sharp decline in incomes and household expenditures. While incomes and expenditures recovered in the post-lockdown period, they remained below pre-pandemic levels. Financial transactions such as borrowing, saving withdrawals and exchange of monetary gifts came to a standstill in the lockdown period, making it difficult for households to use conventional coping mechanisms in the face of a large unanticipated decline in incomes. Exploring the coping mechanisms that households used to adjust to the declines in incomes and their lack of access to formal and informal sources of finance, we find that households drew down on their cash reserves at home as well as cutting down on non-food expenditures to protect their spending on food.","container-title":"World Development","DOI":"10.1016/j.worlddev.2021.105689","ISSN":"0305-750X","journalAbbreviation":"World Dev","language":"eng","note":"PMID: 34697515\nPMCID: PMC8528469","page":"105689","source":"PubMed","title":"The impact of the COVID-19 pandemic on the poor: Insights from the Hrishipara diaries","title-short":"The impact of the COVID-19 pandemic on the poor","volume":"149","author":[{"family":"Rönkkö","given":"Risto"},{"family":"Rutherford","given":"Stuart"},{"family":"Sen","given":"Kunal"}],"issued":{"date-parts":[["2022",1]]}},"label":"page"},{"id":1707,"uris":["http://zotero.org/groups/4758024/items/BL5EXD4K"],"itemData":{"id":1707,"type":"article-journal","abstract":"The COVID-19 pandemic is an evolving urban crisis. This research paper assesses impacts of the lockdown on food security and associated coping mechanisms in two small cities in Bangladesh (Mongla and Noapara) during March to May 2020. Due to restrictions during the prolonged lockdown, residents (in particular low-income groups) had limited access to livelihood opportunities and experienced significant or complete loss of income. This affected both the quantity and quality of food consumed. Coping strategies reported include curtailing consumption, relying on inexpensive starchy staples, increasing the share of total expenditure allocated to food, taking out loans and accessing relief. The pandemic has exacerbated the precariousness of existing food and nutrition security in these cities, although residents with guaranteed incomes and adequate savings did not suffer significantly during lockdown. While coping strategies and the importance of social capital are similar in small and large cities, food procurement and relationships with local governments show differences.","container-title":"Environment and Urbanization","DOI":"10.1177/0956247820965156","ISSN":"0956-2478","issue":"1","journalAbbreviation":"Environment and Urbanization","language":"en","note":"number: 1\npublisher: SAGE Publications Ltd","page":"239-254","source":"SAGE Journals","title":"Contextualizing the COVID-19 pandemic’s impact on food security in two small cities in Bangladesh","volume":"33","author":[{"family":"Ruszczyk","given":"Hanna A"},{"family":"Rahman","given":"M Feisal"},{"family":"Bracken","given":"Louise J"},{"family":"Sudha","given":"Sumaiya"}],"issued":{"date-parts":[["2021",4,1]]}}},{"id":1435,"uris":["http://zotero.org/groups/4758024/items/EYFTUSXK"],"itemData":{"id":1435,"type":"article-journal","abstract":"Simple Summary\nThe COVID-19 pandemic was declared on 11 March 2020. Countries have been impacted variably, with differing disease control measures implemented. The working equid community includes some of the world’s most marginalised people, who rely on animals for their daily lives and livelihoods. The aim of this study was to learn about the effects of the pandemic on the working equid community, and in doing so, to develop credible methods to collect data in future unprecedented events. There were 1530 survey respondents from a population of individuals who received support from equid welfare projects across 14 low- or middle-income countries projects during November and December 2020. The main findings were that, compared to prior to the pandemic, equids were working less, individuals were receiving less income, with expenses staying the same or increasing. In the short term, different indicators show that the effect on equine welfare has been inconsistent, but most owners reported no change in their equid’s health. However, it is predicted that there will be negative long-term impacts on human and equid welfare due to financial insecurity. This requires monitoring. Collaboration with humanitarian organisations, governments, and animal welfare non-governmental organisations is required to mitigate deep-rooted issues involving the working equid community.\n\nAbstract\nThe COVID-19 pandemic was declared on 11 March 2020. The working equid community includes some of the world’s most marginalised people, who rely on animals for their daily lives and livelihoods. A cross-sectional study investigated the effects of COVID-19 on working equid communities, with the intention of developing methods for replication in future unprecedented events. A multi-language survey was developed, involving 38 predominantly closed questions, and carried out face-to-face, over telephone, or online. There were 1530 respondents from a population of individuals who received support from equid welfare projects across 14 low- or middle-income countries projects during November and December 2020. Overall, </w:delInstrText>
        </w:r>
        <w:r w:rsidR="00426480" w:rsidRPr="00426480" w:rsidDel="00AE299F">
          <w:rPr>
            <w:rFonts w:ascii="Times New Roman" w:hAnsi="Times New Roman" w:cs="Times New Roman"/>
            <w:lang w:val="fr-FR"/>
          </w:rPr>
          <w:delInstrText xml:space="preserve">at the time of survey completion, 57% (875/1522) of respondents reported that their equids were working less, 76% (1130/1478) reported a decreased monthly income from equids, and 78% (1186/1519) reported a reduction in household income compared to pre-pandemic levels. Costs of equid upkeep remained the same for 58% (886/1519) of respondents and 68% (1034/1518) reported no change in the health of their equid. The potential long-term impacts on human and equid welfare due to reported financial insecurities necessitates monitoring. A One Welfare approach, involving collaboration with governments, humanitarian, and animal welfare non-governmental organisations is required to mitigate deep-rooted issues.","container-title":"Animals : an Open Access Journal from MDPI","DOI":"10.3390/ani11051363","ISSN":"2076-2615","issue":"5","journalAbbreviation":"Animals (Basel)","note":"number: 5\nPMID: 34064832\nPMCID: PMC8151231","page":"1363","source":"PubMed Central","title":"The Impact of COVID-19 on the Working Equid Community: Responses from 1530 Individuals Accessing NGO Support in 14 Low- and Middle-Income Countries","title-short":"The Impact of COVID-19 on the Working Equid Community","volume":"11","author":[{"family":"Wild","given":"Isabella"},{"family":"Gedge","given":"Amy"},{"family":"Burridge","given":"Jessica"},{"family":"Burford","given":"John"}],"issued":{"date-parts":[["2021",5,11]]}}}],"schema":"https://github.com/citation-style-language/schema/raw/master/csl-citation.json"} </w:delInstrText>
        </w:r>
        <w:r w:rsidR="001A1E55" w:rsidRPr="00426480" w:rsidDel="00AE299F">
          <w:rPr>
            <w:rFonts w:ascii="Times New Roman" w:hAnsi="Times New Roman" w:cs="Times New Roman"/>
          </w:rPr>
          <w:fldChar w:fldCharType="separate"/>
        </w:r>
        <w:r w:rsidR="00426480" w:rsidRPr="00426480" w:rsidDel="00AE299F">
          <w:rPr>
            <w:rFonts w:ascii="Times New Roman" w:hAnsi="Times New Roman" w:cs="Times New Roman"/>
            <w:szCs w:val="24"/>
            <w:lang w:val="fr-FR"/>
          </w:rPr>
          <w:delText xml:space="preserve">(Balde et al., 2020; </w:delText>
        </w:r>
        <w:r w:rsidR="00426480" w:rsidRPr="00426480" w:rsidDel="00AE299F">
          <w:rPr>
            <w:rFonts w:ascii="Times New Roman" w:hAnsi="Times New Roman" w:cs="Times New Roman"/>
            <w:szCs w:val="24"/>
            <w:u w:val="single"/>
            <w:lang w:val="fr-FR"/>
          </w:rPr>
          <w:delText>Deshpande, 2020</w:delText>
        </w:r>
        <w:r w:rsidR="00426480" w:rsidRPr="00426480" w:rsidDel="00AE299F">
          <w:rPr>
            <w:rFonts w:ascii="Times New Roman" w:hAnsi="Times New Roman" w:cs="Times New Roman"/>
            <w:szCs w:val="24"/>
            <w:lang w:val="fr-FR"/>
          </w:rPr>
          <w:delText>; Egger et al., 2022; Harris et al., 2020; Headey et al., 2020; Jaacks et al., 2021; Kang et al., 2021; Kesar et al., 2021; Komin et al., 2021; Rönkkö et al., 2022; Ruszczyk et al., 2021; Wild et al., 2021)</w:delText>
        </w:r>
        <w:r w:rsidR="001A1E55" w:rsidRPr="00426480" w:rsidDel="00AE299F">
          <w:rPr>
            <w:rFonts w:ascii="Times New Roman" w:hAnsi="Times New Roman" w:cs="Times New Roman"/>
          </w:rPr>
          <w:fldChar w:fldCharType="end"/>
        </w:r>
        <w:r w:rsidRPr="00426480" w:rsidDel="00AE299F">
          <w:rPr>
            <w:rFonts w:ascii="Times New Roman" w:hAnsi="Times New Roman" w:cs="Times New Roman"/>
            <w:lang w:val="fr-FR"/>
          </w:rPr>
          <w:delText>.</w:delText>
        </w:r>
      </w:del>
    </w:p>
  </w:footnote>
  <w:footnote w:id="3">
    <w:p w14:paraId="558C3EA6" w14:textId="77777777" w:rsidR="000B7A8E" w:rsidRPr="00E357DD" w:rsidDel="002041FC" w:rsidRDefault="000B7A8E" w:rsidP="000B7A8E">
      <w:pPr>
        <w:pStyle w:val="FootnoteText"/>
        <w:rPr>
          <w:del w:id="135" w:author="Portner, Claus" w:date="2022-10-14T15:52:00Z"/>
          <w:rFonts w:ascii="Times New Roman" w:hAnsi="Times New Roman" w:cs="Times New Roman"/>
        </w:rPr>
      </w:pPr>
      <w:del w:id="136" w:author="Portner, Claus" w:date="2022-10-14T15:52:00Z">
        <w:r w:rsidRPr="00CA5E80" w:rsidDel="002041FC">
          <w:rPr>
            <w:rStyle w:val="FootnoteReference"/>
            <w:rPrChange w:id="137" w:author="Portner, Claus" w:date="2022-10-17T14:46:00Z">
              <w:rPr>
                <w:rStyle w:val="FootnoteReference"/>
                <w:rFonts w:ascii="Times New Roman" w:hAnsi="Times New Roman" w:cs="Times New Roman"/>
              </w:rPr>
            </w:rPrChange>
          </w:rPr>
          <w:footnoteRef/>
        </w:r>
        <w:r w:rsidRPr="00E357DD" w:rsidDel="002041FC">
          <w:rPr>
            <w:rFonts w:ascii="Times New Roman" w:hAnsi="Times New Roman" w:cs="Times New Roman"/>
          </w:rPr>
          <w:delText xml:space="preserve"> The survey completion rate being as low as 49% for Liberia with the authors finding some evidence of non-random attrition rate (Aggarwal et al 2022)</w:delText>
        </w:r>
      </w:del>
    </w:p>
  </w:footnote>
  <w:footnote w:id="4">
    <w:p w14:paraId="28E5F40C" w14:textId="243AF032" w:rsidR="001A47D0" w:rsidRPr="001A47D0" w:rsidRDefault="001A47D0">
      <w:pPr>
        <w:pStyle w:val="FootnoteText"/>
        <w:rPr>
          <w:rFonts w:ascii="Times New Roman" w:hAnsi="Times New Roman" w:cs="Times New Roman"/>
        </w:rPr>
      </w:pPr>
      <w:r w:rsidRPr="00CA5E80">
        <w:rPr>
          <w:rStyle w:val="FootnoteReference"/>
          <w:rPrChange w:id="214" w:author="Portner, Claus" w:date="2022-10-17T14:46:00Z">
            <w:rPr>
              <w:rStyle w:val="FootnoteReference"/>
              <w:rFonts w:ascii="Times New Roman" w:hAnsi="Times New Roman" w:cs="Times New Roman"/>
            </w:rPr>
          </w:rPrChange>
        </w:rPr>
        <w:footnoteRef/>
      </w:r>
      <w:r w:rsidRPr="001A47D0">
        <w:rPr>
          <w:rFonts w:ascii="Times New Roman" w:hAnsi="Times New Roman" w:cs="Times New Roman"/>
        </w:rPr>
        <w:t xml:space="preserve"> </w:t>
      </w:r>
      <w:ins w:id="215" w:author="Portner, Claus" w:date="2022-10-12T11:24:00Z">
        <w:r w:rsidR="00AD467B">
          <w:rPr>
            <w:rFonts w:ascii="Times New Roman" w:hAnsi="Times New Roman" w:cs="Times New Roman"/>
          </w:rPr>
          <w:t xml:space="preserve">Panel data from Ghana </w:t>
        </w:r>
        <w:r w:rsidR="00DB4A49">
          <w:rPr>
            <w:rFonts w:ascii="Times New Roman" w:hAnsi="Times New Roman" w:cs="Times New Roman"/>
          </w:rPr>
          <w:t xml:space="preserve">show </w:t>
        </w:r>
      </w:ins>
      <w:del w:id="216" w:author="Portner, Claus" w:date="2022-10-12T11:24:00Z">
        <w:r w:rsidRPr="001A47D0" w:rsidDel="00165E8E">
          <w:rPr>
            <w:rFonts w:ascii="Times New Roman" w:hAnsi="Times New Roman" w:cs="Times New Roman"/>
          </w:rPr>
          <w:delText>There had been one study,</w:delText>
        </w:r>
        <w:r w:rsidRPr="001A47D0" w:rsidDel="00DB4A49">
          <w:rPr>
            <w:rFonts w:ascii="Times New Roman" w:hAnsi="Times New Roman" w:cs="Times New Roman"/>
          </w:rPr>
          <w:delText xml:space="preserve"> </w:delText>
        </w:r>
        <w:r w:rsidR="00920935" w:rsidDel="00DB4A49">
          <w:rPr>
            <w:rFonts w:ascii="Times New Roman" w:hAnsi="Times New Roman" w:cs="Times New Roman"/>
          </w:rPr>
          <w:fldChar w:fldCharType="begin"/>
        </w:r>
        <w:r w:rsidR="00E86C82" w:rsidDel="00DB4A49">
          <w:rPr>
            <w:rFonts w:ascii="Times New Roman" w:hAnsi="Times New Roman" w:cs="Times New Roman"/>
          </w:rPr>
          <w:delInstrText xml:space="preserve"> ADDIN ZOTERO_ITEM CSL_CITATION {"citationID":"Z1z9Qi8o","properties":{"formattedCitation":"(Schotte et al., 2021)","plainCitation":"(Schotte et al., 2021)","noteIndex":4},"citationItems":[{"id":544,"uris":["http://zotero.org/groups/4758024/items/YXTJLSQT"],"itemData":{"id":544,"type":"report","abstract":"In this paper, we provide causal evidence of the immediate and near-term impact of stringent COVID-19 lockdown policies on employment outcomes, using Ghana as a case study. We take advantage of a specific policy setting, in which strict stay-at-home orders were issued and enforced in two spatially delimited areas, bringing Ghana's major metropolitan centres to a standstill, while in the rest of the country less stringent regulations were in place. Using a difference-in-differences design, we find that the three-week lockdown had a large and significant immediate negative impact on employment in the treated districts, particularly among workers in informal self-employment. While the gap in employment between the treated and control districts had narrowed four months after the lockdown was lifted, we detect a persistent nationwide decline in both earnings and employment, jeopardizing particularly the livelihoods of small business owners mainly operating in the informal economy.","event-place":"Rochester, NY","genre":"SSRN Scholarly Paper","language":"en","note":"issue: 3917307\nDOI: 10.2139/ssrn.3917307","number":"3917307","publisher":"Social Science Research Network","publisher-place":"Rochester, NY","source":"papers.ssrn.com","title":"The Labour Market Impact of COVID-19 Lockdowns: Evidence from Ghana","title-short":"The Labour Market Impact of COVID-19 Lockdowns","URL":"https://papers.ssrn.com/abstract=3917307","author":[{"family":"Schotte","given":"Simone"},{"family":"Danquah","given":"Michael"},{"family":"Osei","given":"Robert Darko"},{"family":"Sen","given":"Kunal"}],"accessed":{"date-parts":[["2022",4,9]]},"issued":{"date-parts":[["2021",9,7]]}}}],"schema":"https://github.com/citation-style-language/schema/raw/master/csl-citation.json"} </w:delInstrText>
        </w:r>
        <w:r w:rsidR="00920935" w:rsidDel="00DB4A49">
          <w:rPr>
            <w:rFonts w:ascii="Times New Roman" w:hAnsi="Times New Roman" w:cs="Times New Roman"/>
          </w:rPr>
          <w:fldChar w:fldCharType="separate"/>
        </w:r>
        <w:r w:rsidR="003E4B19" w:rsidRPr="003E4B19" w:rsidDel="00DB4A49">
          <w:rPr>
            <w:rFonts w:ascii="Times New Roman" w:hAnsi="Times New Roman" w:cs="Times New Roman"/>
          </w:rPr>
          <w:delText>(Schotte et al., 2021)</w:delText>
        </w:r>
        <w:r w:rsidR="00920935" w:rsidDel="00DB4A49">
          <w:rPr>
            <w:rFonts w:ascii="Times New Roman" w:hAnsi="Times New Roman" w:cs="Times New Roman"/>
          </w:rPr>
          <w:fldChar w:fldCharType="end"/>
        </w:r>
        <w:r w:rsidRPr="001A47D0" w:rsidDel="00DB4A49">
          <w:rPr>
            <w:rFonts w:ascii="Times New Roman" w:hAnsi="Times New Roman" w:cs="Times New Roman"/>
            <w:color w:val="2E2E2E"/>
          </w:rPr>
          <w:delText>,</w:delText>
        </w:r>
        <w:r w:rsidRPr="001A47D0" w:rsidDel="00165E8E">
          <w:rPr>
            <w:rFonts w:ascii="Times New Roman" w:hAnsi="Times New Roman" w:cs="Times New Roman"/>
            <w:color w:val="2E2E2E"/>
          </w:rPr>
          <w:delText xml:space="preserve"> that use panel data to find that lockdowns</w:delText>
        </w:r>
      </w:del>
      <w:del w:id="217" w:author="Portner, Claus" w:date="2022-10-12T11:25:00Z">
        <w:r w:rsidRPr="001A47D0" w:rsidDel="00165E8E">
          <w:rPr>
            <w:rFonts w:ascii="Times New Roman" w:hAnsi="Times New Roman" w:cs="Times New Roman"/>
            <w:color w:val="2E2E2E"/>
          </w:rPr>
          <w:delText xml:space="preserve"> in Ghana </w:delText>
        </w:r>
      </w:del>
      <w:r w:rsidRPr="001A47D0">
        <w:rPr>
          <w:rFonts w:ascii="Times New Roman" w:hAnsi="Times New Roman" w:cs="Times New Roman"/>
          <w:color w:val="2E2E2E"/>
        </w:rPr>
        <w:t>significantly decreased employment and earnings</w:t>
      </w:r>
      <w:ins w:id="218" w:author="Portner, Claus" w:date="2022-10-12T11:25:00Z">
        <w:r w:rsidR="00165E8E">
          <w:rPr>
            <w:rFonts w:ascii="Times New Roman" w:hAnsi="Times New Roman" w:cs="Times New Roman"/>
            <w:color w:val="2E2E2E"/>
          </w:rPr>
          <w:t xml:space="preserve"> during lockdowns</w:t>
        </w:r>
      </w:ins>
      <w:ins w:id="219" w:author="Portner, Claus" w:date="2022-10-12T11:24:00Z">
        <w:r w:rsidR="00DB4A49" w:rsidRPr="001A47D0">
          <w:rPr>
            <w:rFonts w:ascii="Times New Roman" w:hAnsi="Times New Roman" w:cs="Times New Roman"/>
          </w:rPr>
          <w:t xml:space="preserve"> </w:t>
        </w:r>
        <w:r w:rsidR="00DB4A49">
          <w:rPr>
            <w:rFonts w:ascii="Times New Roman" w:hAnsi="Times New Roman" w:cs="Times New Roman"/>
          </w:rPr>
          <w:fldChar w:fldCharType="begin"/>
        </w:r>
        <w:r w:rsidR="00DB4A49">
          <w:rPr>
            <w:rFonts w:ascii="Times New Roman" w:hAnsi="Times New Roman" w:cs="Times New Roman"/>
          </w:rPr>
          <w:instrText xml:space="preserve"> ADDIN ZOTERO_ITEM CSL_CITATION {"citationID":"Z1z9Qi8o","properties":{"formattedCitation":"(Schotte et al., 2021)","plainCitation":"(Schotte et al., 2021)","noteIndex":4},"citationItems":[{"id":544,"uris":["http://zotero.org/groups/4758024/items/YXTJLSQT"],"itemData":{"id":544,"type":"report","abstract":"In this paper, we provide causal evidence of the immediate and near-term impact of stringent COVID-19 lockdown policies on employment outcomes, using Ghana as a case study. We take advantage of a specific policy setting, in which strict stay-at-home orders were issued and enforced in two spatially delimited areas, bringing Ghana's major metropolitan centres to a standstill, while in the rest of the country less stringent regulations were in place. Using a difference-in-differences design, we find that the three-week lockdown had a large and significant immediate negative impact on employment in the treated districts, particularly among workers in informal self-employment. While the gap in employment between the treated and control districts had narrowed four months after the lockdown was lifted, we detect a persistent nationwide decline in both earnings and employment, jeopardizing particularly the livelihoods of small business owners mainly operating in the informal economy.","event-place":"Rochester, NY","genre":"SSRN Scholarly Paper","language":"en","note":"issue: 3917307\nDOI: 10.2139/ssrn.3917307","number":"3917307","publisher":"Social Science Research Network","publisher-place":"Rochester, NY","source":"papers.ssrn.com","title":"The Labour Market Impact of COVID-19 Lockdowns: Evidence from Ghana","title-short":"The Labour Market Impact of COVID-19 Lockdowns","URL":"https://papers.ssrn.com/abstract=3917307","author":[{"family":"Schotte","given":"Simone"},{"family":"Danquah","given":"Michael"},{"family":"Osei","given":"Robert Darko"},{"family":"Sen","given":"Kunal"}],"accessed":{"date-parts":[["2022",4,9]]},"issued":{"date-parts":[["2021",9,7]]}}}],"schema":"https://github.com/citation-style-language/schema/raw/master/csl-citation.json"} </w:instrText>
        </w:r>
        <w:r w:rsidR="00DB4A49">
          <w:rPr>
            <w:rFonts w:ascii="Times New Roman" w:hAnsi="Times New Roman" w:cs="Times New Roman"/>
          </w:rPr>
          <w:fldChar w:fldCharType="separate"/>
        </w:r>
        <w:r w:rsidR="00DB4A49" w:rsidRPr="003E4B19">
          <w:rPr>
            <w:rFonts w:ascii="Times New Roman" w:hAnsi="Times New Roman" w:cs="Times New Roman"/>
          </w:rPr>
          <w:t>(Schotte et al., 2021)</w:t>
        </w:r>
        <w:r w:rsidR="00DB4A49">
          <w:rPr>
            <w:rFonts w:ascii="Times New Roman" w:hAnsi="Times New Roman" w:cs="Times New Roman"/>
          </w:rPr>
          <w:fldChar w:fldCharType="end"/>
        </w:r>
      </w:ins>
      <w:r w:rsidRPr="001A47D0">
        <w:rPr>
          <w:rFonts w:ascii="Times New Roman" w:hAnsi="Times New Roman" w:cs="Times New Roman"/>
          <w:color w:val="2E2E2E"/>
        </w:rPr>
        <w:t>.</w:t>
      </w:r>
    </w:p>
  </w:footnote>
  <w:footnote w:id="5">
    <w:p w14:paraId="0A255F28" w14:textId="77777777" w:rsidR="0083527E" w:rsidRPr="00841119" w:rsidRDefault="0083527E" w:rsidP="0083527E">
      <w:pPr>
        <w:pStyle w:val="FootnoteText"/>
        <w:rPr>
          <w:rFonts w:ascii="Times New Roman" w:hAnsi="Times New Roman" w:cs="Times New Roman"/>
        </w:rPr>
      </w:pPr>
      <w:r w:rsidRPr="00CA5E80">
        <w:rPr>
          <w:rStyle w:val="FootnoteReference"/>
          <w:rPrChange w:id="321" w:author="Portner, Claus" w:date="2022-10-17T14:46:00Z">
            <w:rPr>
              <w:rStyle w:val="FootnoteReference"/>
              <w:rFonts w:ascii="Times New Roman" w:hAnsi="Times New Roman" w:cs="Times New Roman"/>
            </w:rPr>
          </w:rPrChange>
        </w:rPr>
        <w:footnoteRef/>
      </w:r>
      <w:r w:rsidRPr="00841119">
        <w:rPr>
          <w:rFonts w:ascii="Times New Roman" w:hAnsi="Times New Roman" w:cs="Times New Roman"/>
        </w:rPr>
        <w:t xml:space="preserve"> The phone number c</w:t>
      </w:r>
      <w:r>
        <w:rPr>
          <w:rFonts w:ascii="Times New Roman" w:hAnsi="Times New Roman" w:cs="Times New Roman"/>
        </w:rPr>
        <w:t>ould</w:t>
      </w:r>
      <w:r w:rsidRPr="00841119">
        <w:rPr>
          <w:rFonts w:ascii="Times New Roman" w:hAnsi="Times New Roman" w:cs="Times New Roman"/>
        </w:rPr>
        <w:t xml:space="preserve"> be the household’s number or a reference person</w:t>
      </w:r>
      <w:r>
        <w:rPr>
          <w:rFonts w:ascii="Times New Roman" w:hAnsi="Times New Roman" w:cs="Times New Roman"/>
        </w:rPr>
        <w:t>’s</w:t>
      </w:r>
      <w:r w:rsidRPr="00841119">
        <w:rPr>
          <w:rFonts w:ascii="Times New Roman" w:hAnsi="Times New Roman" w:cs="Times New Roman"/>
        </w:rPr>
        <w:t xml:space="preserve">, such as a neighbor or a friend. </w:t>
      </w:r>
    </w:p>
  </w:footnote>
  <w:footnote w:id="6">
    <w:p w14:paraId="473C34C5" w14:textId="77777777" w:rsidR="00CE1DE4" w:rsidRPr="00C020A8" w:rsidRDefault="00CE1DE4" w:rsidP="00CE1DE4">
      <w:pPr>
        <w:spacing w:after="0" w:line="240" w:lineRule="auto"/>
        <w:jc w:val="both"/>
        <w:rPr>
          <w:rFonts w:ascii="Times New Roman" w:hAnsi="Times New Roman" w:cs="Times New Roman"/>
          <w:sz w:val="20"/>
          <w:szCs w:val="20"/>
        </w:rPr>
      </w:pPr>
      <w:r w:rsidRPr="00CA5E80">
        <w:rPr>
          <w:rStyle w:val="FootnoteReference"/>
          <w:rPrChange w:id="327" w:author="Portner, Claus" w:date="2022-10-17T14:46:00Z">
            <w:rPr>
              <w:rStyle w:val="FootnoteReference"/>
              <w:rFonts w:ascii="Times New Roman" w:hAnsi="Times New Roman" w:cs="Times New Roman"/>
              <w:sz w:val="20"/>
              <w:szCs w:val="20"/>
            </w:rPr>
          </w:rPrChange>
        </w:rPr>
        <w:footnoteRef/>
      </w:r>
      <w:r w:rsidRPr="00C020A8">
        <w:rPr>
          <w:rFonts w:ascii="Times New Roman" w:hAnsi="Times New Roman" w:cs="Times New Roman"/>
          <w:sz w:val="20"/>
          <w:szCs w:val="20"/>
        </w:rPr>
        <w:t xml:space="preserve"> The heads of the households were typically the respondent to this survey. If the household head was not present, another member of the household over the age of 15 could respond to the survey. </w:t>
      </w:r>
    </w:p>
  </w:footnote>
  <w:footnote w:id="7">
    <w:p w14:paraId="5E170AF7" w14:textId="245D44D0" w:rsidR="00B17110" w:rsidRDefault="00B17110" w:rsidP="00B17110">
      <w:pPr>
        <w:pStyle w:val="FootnoteText"/>
      </w:pPr>
      <w:r w:rsidRPr="00CA5E80">
        <w:rPr>
          <w:rStyle w:val="FootnoteReference"/>
        </w:rPr>
        <w:footnoteRef/>
      </w:r>
      <w:r>
        <w:t xml:space="preserve"> </w:t>
      </w:r>
      <w:r w:rsidRPr="00231B48">
        <w:rPr>
          <w:rFonts w:ascii="Times New Roman" w:hAnsi="Times New Roman" w:cs="Times New Roman"/>
        </w:rPr>
        <w:t>A linear model</w:t>
      </w:r>
      <w:r>
        <w:rPr>
          <w:rFonts w:ascii="Times New Roman" w:hAnsi="Times New Roman" w:cs="Times New Roman"/>
        </w:rPr>
        <w:t xml:space="preserve"> has two advantages </w:t>
      </w:r>
      <w:r w:rsidRPr="00231B48">
        <w:rPr>
          <w:rFonts w:ascii="Times New Roman" w:hAnsi="Times New Roman" w:cs="Times New Roman"/>
        </w:rPr>
        <w:t>over</w:t>
      </w:r>
      <w:r>
        <w:rPr>
          <w:rFonts w:ascii="Times New Roman" w:hAnsi="Times New Roman" w:cs="Times New Roman"/>
        </w:rPr>
        <w:t xml:space="preserve"> </w:t>
      </w:r>
      <w:r w:rsidRPr="00231B48">
        <w:rPr>
          <w:rFonts w:ascii="Times New Roman" w:hAnsi="Times New Roman" w:cs="Times New Roman"/>
        </w:rPr>
        <w:t>non-linear model</w:t>
      </w:r>
      <w:r>
        <w:rPr>
          <w:rFonts w:ascii="Times New Roman" w:hAnsi="Times New Roman" w:cs="Times New Roman"/>
        </w:rPr>
        <w:t>s</w:t>
      </w:r>
      <w:r w:rsidRPr="00231B48">
        <w:rPr>
          <w:rFonts w:ascii="Times New Roman" w:hAnsi="Times New Roman" w:cs="Times New Roman"/>
        </w:rPr>
        <w:t xml:space="preserve">, </w:t>
      </w:r>
      <w:r>
        <w:rPr>
          <w:rFonts w:ascii="Times New Roman" w:hAnsi="Times New Roman" w:cs="Times New Roman"/>
        </w:rPr>
        <w:t>such as</w:t>
      </w:r>
      <w:r w:rsidRPr="00231B48">
        <w:rPr>
          <w:rFonts w:ascii="Times New Roman" w:hAnsi="Times New Roman" w:cs="Times New Roman"/>
        </w:rPr>
        <w:t xml:space="preserve"> conditional logit</w:t>
      </w:r>
      <w:r>
        <w:rPr>
          <w:rFonts w:ascii="Times New Roman" w:hAnsi="Times New Roman" w:cs="Times New Roman"/>
        </w:rPr>
        <w:t xml:space="preserve">, and has often been used in recent studies </w:t>
      </w:r>
      <w:r>
        <w:rPr>
          <w:rFonts w:ascii="Times New Roman" w:hAnsi="Times New Roman" w:cs="Times New Roman"/>
        </w:rPr>
        <w:fldChar w:fldCharType="begin"/>
      </w:r>
      <w:r w:rsidR="00E86C82">
        <w:rPr>
          <w:rFonts w:ascii="Times New Roman" w:hAnsi="Times New Roman" w:cs="Times New Roman"/>
        </w:rPr>
        <w:instrText xml:space="preserve"> ADDIN ZOTERO_ITEM CSL_CITATION {"citationID":"pAVaCNNk","properties":{"formattedCitation":"(Alam &amp; Bose, 2020; Alam &amp; P\\uc0\\u246{}rtner, 2018; Charles &amp; DeCicca, 2008)","plainCitation":"(Alam &amp; Bose, 2020; Alam &amp; Pörtner, 2018; Charles &amp; DeCicca, 2008)","noteIndex":7},"citationItems":[{"id":555,"uris":["http://zotero.org/groups/4758024/items/5LYNWU2R"],"itemData":{"id":555,"type":"article-journal","abstract":"We examine the impact of job losses during the Great Recession on fertility in the United States. We find that for married/cohabiting couples, job losses of males during the recession decreased the likelihood of birth. In contrast, job losses of married/cohabiting females had no impact, on average, on fertility because of opposing age-specific effects. Although younger women were reducing fertility after job losses to cope with the loss of income, older women, aged 40 and above, were more likely to have a child following their job loss. Moreover, we find that job losses of single/noncohabiting females decreased the likelihood of birth, particularly for women below the age of 25. This negative effect on fertility persisted in the medium-term, up to three years following the job losses. Overall, these results suggest that job losses during the recession may be partly responsible for the recent decline in the U.S. birth rates.","container-title":"Southern Economic Journal","DOI":"10.1002/soej.12408","ISSN":"2325-8012","issue":"3","language":"en","note":"_eprint: https://onlinelibrary.wiley.com/doi/pdf/10.1002/soej.12408","page":"873-909","source":"Wiley Online Library","title":"Did the Great Recession Affect Fertility? Examining the Impact of Job Displacements on the Timing of Births in the United States","title-short":"Did the Great Recession Affect Fertility?","volume":"86","author":[{"family":"Alam","given":"Shamma Adeeb"},{"family":"Bose","given":"Bijetri"}],"issued":{"date-parts":[["2020"]]}}},{"id":624,"uris":["http://zotero.org/groups/4758024/items/2K58JCHN"],"itemData":{"id":624,"type":"article-journal","abstract":"This paper examines the relationship between income shocks and fertility decisions. Using panel data from Tanzania, we estimate the impact of agricultural shocks on pregnancies, births, and contraception use. The likelihood of pregnancies and childbirth are significantly lower for households that experience a crop shock. Furthermore, women have significantly higher contraception use after crop losses. The increase in contraceptive use comes almost entirely from traditional contraceptive methods, such as abstinence and the rhythm method. We argue that these changes in behavior are the result of deliberate decisions of the households rather than the shocks' effects on other factors that influence fertility, such as women's health status, the absence or migration of a spouse, the dissolution of partnerships, or the number of hours worked. We also show that, although traditional contraceptives have low overall efficacy, households with a strong incentive to postpone fertility are very effective at using them.","container-title":"Journal of Development Economics","DOI":"10.1016/j.jdeveco.2017.10.007","ISSN":"03043878","note":"publisher: Elsevier B.V.","page":"96-103","title":"Income shocks, contraceptive use, and timing of fertility","volume":"131","author":[{"family":"Alam","given":"Shamma Adeeb"},{"family":"Pörtner","given":"Claus C."}],"issued":{"date-parts":[["2018",3,1]]}}},{"id":554,"uris":["http://zotero.org/groups/4758024/items/A47UA48J"],"itemData":{"id":554,"type":"article-journal","abstract":"We examine the relationship between local labor market conditions and several measures of health and health behaviors for a sample of working-aged men living in the 58 largest metropolitan areas in the United States. We find evidence of procyclical relationships for weight-related health and mental health for men with low ex ante employment probabilities. Separate estimates suggest worsening labor market conditions lead to weight gains and reduced mental health among African-American men and lower mental health among less-educated males. Among our findings, those related to mental health are most pronounced.","container-title":"Journal of Health Economics","DOI":"10.1016/j.jhealeco.2008.06.004","ISSN":"0167-6296","issue":"6","journalAbbreviation":"Journal of Health Economics","language":"en","page":"1532-1550","source":"ScienceDirect","title":"Local labor market fluctuations and health: Is there a connection and for whom?","title-short":"Local labor market fluctuations and health","volume":"27","author":[{"family":"Charles","given":"Kerwin Kofi"},{"family":"DeCicca","given":"Philip"}],"issued":{"date-parts":[["2008",12,1]]}}}],"schema":"https://github.com/citation-style-language/schema/raw/master/csl-citation.json"} </w:instrText>
      </w:r>
      <w:r>
        <w:rPr>
          <w:rFonts w:ascii="Times New Roman" w:hAnsi="Times New Roman" w:cs="Times New Roman"/>
        </w:rPr>
        <w:fldChar w:fldCharType="separate"/>
      </w:r>
      <w:r w:rsidRPr="00065485">
        <w:rPr>
          <w:rFonts w:ascii="Times New Roman" w:hAnsi="Times New Roman" w:cs="Times New Roman"/>
          <w:szCs w:val="24"/>
        </w:rPr>
        <w:t>(Alam &amp; Bose, 2020; Alam &amp; Pörtner, 2018; Charles &amp; DeCicca, 2008)</w:t>
      </w:r>
      <w:r>
        <w:rPr>
          <w:rFonts w:ascii="Times New Roman" w:hAnsi="Times New Roman" w:cs="Times New Roman"/>
        </w:rPr>
        <w:fldChar w:fldCharType="end"/>
      </w:r>
      <w:r w:rsidRPr="00231B48">
        <w:rPr>
          <w:rFonts w:ascii="Times New Roman" w:hAnsi="Times New Roman" w:cs="Times New Roman"/>
        </w:rPr>
        <w:t xml:space="preserve">. First, </w:t>
      </w:r>
      <w:r>
        <w:rPr>
          <w:rFonts w:ascii="Times New Roman" w:hAnsi="Times New Roman" w:cs="Times New Roman"/>
        </w:rPr>
        <w:t xml:space="preserve">coefficients are easier to </w:t>
      </w:r>
      <w:r w:rsidRPr="00231B48">
        <w:rPr>
          <w:rFonts w:ascii="Times New Roman" w:hAnsi="Times New Roman" w:cs="Times New Roman"/>
        </w:rPr>
        <w:t xml:space="preserve">interpret. Second, a linear model allows </w:t>
      </w:r>
      <w:ins w:id="345" w:author="Portner, Claus" w:date="2022-10-16T17:28:00Z">
        <w:r w:rsidR="005566DF">
          <w:rPr>
            <w:rFonts w:ascii="Times New Roman" w:hAnsi="Times New Roman" w:cs="Times New Roman"/>
          </w:rPr>
          <w:t xml:space="preserve">a </w:t>
        </w:r>
      </w:ins>
      <w:del w:id="346" w:author="Portner, Claus" w:date="2022-10-16T17:27:00Z">
        <w:r w:rsidRPr="00231B48" w:rsidDel="00062D93">
          <w:rPr>
            <w:rFonts w:ascii="Times New Roman" w:hAnsi="Times New Roman" w:cs="Times New Roman"/>
          </w:rPr>
          <w:delText>easier</w:delText>
        </w:r>
      </w:del>
      <w:ins w:id="347" w:author="Portner, Claus" w:date="2022-10-16T17:27:00Z">
        <w:r w:rsidR="00062D93">
          <w:rPr>
            <w:rFonts w:ascii="Times New Roman" w:hAnsi="Times New Roman" w:cs="Times New Roman"/>
          </w:rPr>
          <w:t>more straightforward</w:t>
        </w:r>
      </w:ins>
      <w:r w:rsidRPr="00231B48">
        <w:rPr>
          <w:rFonts w:ascii="Times New Roman" w:hAnsi="Times New Roman" w:cs="Times New Roman"/>
        </w:rPr>
        <w:t xml:space="preserve"> comparison of coefficients </w:t>
      </w:r>
      <w:r>
        <w:rPr>
          <w:rFonts w:ascii="Times New Roman" w:hAnsi="Times New Roman" w:cs="Times New Roman"/>
        </w:rPr>
        <w:t>across</w:t>
      </w:r>
      <w:r w:rsidRPr="00231B48">
        <w:rPr>
          <w:rFonts w:ascii="Times New Roman" w:hAnsi="Times New Roman" w:cs="Times New Roman"/>
        </w:rPr>
        <w:t xml:space="preserve"> regressions where</w:t>
      </w:r>
      <w:r>
        <w:rPr>
          <w:rFonts w:ascii="Times New Roman" w:hAnsi="Times New Roman" w:cs="Times New Roman"/>
        </w:rPr>
        <w:t xml:space="preserve"> some</w:t>
      </w:r>
      <w:r w:rsidRPr="00231B48">
        <w:rPr>
          <w:rFonts w:ascii="Times New Roman" w:hAnsi="Times New Roman" w:cs="Times New Roman"/>
        </w:rPr>
        <w:t xml:space="preserve"> dependent variables are binary and</w:t>
      </w:r>
      <w:r>
        <w:rPr>
          <w:rFonts w:ascii="Times New Roman" w:hAnsi="Times New Roman" w:cs="Times New Roman"/>
        </w:rPr>
        <w:t xml:space="preserve"> some</w:t>
      </w:r>
      <w:r w:rsidRPr="00231B48">
        <w:rPr>
          <w:rFonts w:ascii="Times New Roman" w:hAnsi="Times New Roman" w:cs="Times New Roman"/>
        </w:rPr>
        <w:t xml:space="preserve"> non-binary. </w:t>
      </w:r>
      <w:r w:rsidR="00FF1A32">
        <w:rPr>
          <w:rFonts w:ascii="Times New Roman" w:hAnsi="Times New Roman" w:cs="Times New Roman"/>
        </w:rPr>
        <w:t>The robustness checks presented in Appendix Table A1</w:t>
      </w:r>
      <w:ins w:id="348" w:author="Portner, Claus" w:date="2022-10-16T17:28:00Z">
        <w:r w:rsidR="005566DF">
          <w:rPr>
            <w:rFonts w:ascii="Times New Roman" w:hAnsi="Times New Roman" w:cs="Times New Roman"/>
          </w:rPr>
          <w:t xml:space="preserve"> show that conditional logit models lead to </w:t>
        </w:r>
      </w:ins>
      <w:r w:rsidRPr="00231B48">
        <w:rPr>
          <w:rFonts w:ascii="Times New Roman" w:hAnsi="Times New Roman" w:cs="Times New Roman"/>
        </w:rPr>
        <w:t>similar</w:t>
      </w:r>
      <w:r>
        <w:rPr>
          <w:rFonts w:ascii="Times New Roman" w:hAnsi="Times New Roman" w:cs="Times New Roman"/>
        </w:rPr>
        <w:t xml:space="preserve"> results</w:t>
      </w:r>
      <w:r w:rsidRPr="00231B48">
        <w:rPr>
          <w:rFonts w:ascii="Times New Roman" w:hAnsi="Times New Roman" w:cs="Times New Roman"/>
        </w:rPr>
        <w:t>.</w:t>
      </w:r>
    </w:p>
  </w:footnote>
  <w:footnote w:id="8">
    <w:p w14:paraId="6C516A8F" w14:textId="4BA679D5" w:rsidR="00B169B5" w:rsidRPr="009F73F0" w:rsidRDefault="00B169B5" w:rsidP="00B169B5">
      <w:pPr>
        <w:pStyle w:val="FootnoteText"/>
      </w:pPr>
      <w:r w:rsidRPr="00CA5E80">
        <w:rPr>
          <w:rStyle w:val="FootnoteReference"/>
          <w:rPrChange w:id="390" w:author="Portner, Claus" w:date="2022-10-17T14:46:00Z">
            <w:rPr>
              <w:rStyle w:val="FootnoteReference"/>
              <w:rFonts w:ascii="Times New Roman" w:hAnsi="Times New Roman" w:cs="Times New Roman"/>
            </w:rPr>
          </w:rPrChange>
        </w:rPr>
        <w:footnoteRef/>
      </w:r>
      <w:r w:rsidRPr="009F73F0">
        <w:rPr>
          <w:rFonts w:ascii="Times New Roman" w:hAnsi="Times New Roman" w:cs="Times New Roman"/>
        </w:rPr>
        <w:t xml:space="preserve"> </w:t>
      </w:r>
      <w:r w:rsidRPr="002241E8">
        <w:rPr>
          <w:rFonts w:ascii="Times New Roman" w:hAnsi="Times New Roman" w:cs="Times New Roman"/>
        </w:rPr>
        <w:t xml:space="preserve">The advantage of using </w:t>
      </w:r>
      <w:r>
        <w:rPr>
          <w:rFonts w:ascii="Times New Roman" w:hAnsi="Times New Roman" w:cs="Times New Roman"/>
        </w:rPr>
        <w:t>“</w:t>
      </w:r>
      <w:r w:rsidRPr="002241E8">
        <w:rPr>
          <w:rFonts w:ascii="Times New Roman" w:hAnsi="Times New Roman" w:cs="Times New Roman"/>
        </w:rPr>
        <w:t>Our World in Data</w:t>
      </w:r>
      <w:r>
        <w:rPr>
          <w:rFonts w:ascii="Times New Roman" w:hAnsi="Times New Roman" w:cs="Times New Roman"/>
        </w:rPr>
        <w:t>”</w:t>
      </w:r>
      <w:r w:rsidRPr="002241E8">
        <w:rPr>
          <w:rFonts w:ascii="Times New Roman" w:hAnsi="Times New Roman" w:cs="Times New Roman"/>
        </w:rPr>
        <w:t xml:space="preserve"> is that it</w:t>
      </w:r>
      <w:r>
        <w:rPr>
          <w:rFonts w:ascii="Times New Roman" w:hAnsi="Times New Roman" w:cs="Times New Roman"/>
        </w:rPr>
        <w:t xml:space="preserve"> collects</w:t>
      </w:r>
      <w:r w:rsidRPr="002241E8">
        <w:rPr>
          <w:rFonts w:ascii="Times New Roman" w:hAnsi="Times New Roman" w:cs="Times New Roman"/>
        </w:rPr>
        <w:t xml:space="preserve"> available </w:t>
      </w:r>
      <w:r w:rsidR="00F26B67">
        <w:rPr>
          <w:rFonts w:ascii="Times New Roman" w:hAnsi="Times New Roman" w:cs="Times New Roman"/>
        </w:rPr>
        <w:t>Covid</w:t>
      </w:r>
      <w:r w:rsidRPr="002241E8">
        <w:rPr>
          <w:rFonts w:ascii="Times New Roman" w:hAnsi="Times New Roman" w:cs="Times New Roman"/>
        </w:rPr>
        <w:t xml:space="preserve">-19 data </w:t>
      </w:r>
      <w:r>
        <w:rPr>
          <w:rFonts w:ascii="Times New Roman" w:hAnsi="Times New Roman" w:cs="Times New Roman"/>
        </w:rPr>
        <w:t>from</w:t>
      </w:r>
      <w:r w:rsidRPr="002241E8">
        <w:rPr>
          <w:rFonts w:ascii="Times New Roman" w:hAnsi="Times New Roman" w:cs="Times New Roman"/>
        </w:rPr>
        <w:t xml:space="preserve"> many sources.</w:t>
      </w:r>
      <w:r w:rsidRPr="002241E8" w:rsidDel="002241E8">
        <w:rPr>
          <w:rFonts w:ascii="Times New Roman" w:hAnsi="Times New Roman" w:cs="Times New Roman"/>
        </w:rPr>
        <w:t xml:space="preserve"> </w:t>
      </w:r>
      <w:r>
        <w:rPr>
          <w:rFonts w:ascii="Times New Roman" w:hAnsi="Times New Roman" w:cs="Times New Roman"/>
        </w:rPr>
        <w:t xml:space="preserve">The </w:t>
      </w:r>
      <w:r w:rsidRPr="009F73F0">
        <w:rPr>
          <w:rFonts w:ascii="Times New Roman" w:hAnsi="Times New Roman" w:cs="Times New Roman"/>
          <w:color w:val="201F1E"/>
          <w:shd w:val="clear" w:color="auto" w:fill="FFFFFF"/>
        </w:rPr>
        <w:t>data are available at </w:t>
      </w:r>
      <w:hyperlink r:id="rId1" w:tgtFrame="_blank" w:history="1">
        <w:r w:rsidRPr="009F73F0">
          <w:rPr>
            <w:rStyle w:val="Hyperlink"/>
            <w:rFonts w:ascii="Times New Roman" w:hAnsi="Times New Roman" w:cs="Times New Roman"/>
            <w:bdr w:val="none" w:sz="0" w:space="0" w:color="auto" w:frame="1"/>
            <w:shd w:val="clear" w:color="auto" w:fill="FFFFFF"/>
          </w:rPr>
          <w:t>https://covid.ourworldindata.org/data/owid-covid-data.csv</w:t>
        </w:r>
      </w:hyperlink>
      <w:r w:rsidRPr="009F73F0">
        <w:rPr>
          <w:rFonts w:ascii="Times New Roman" w:hAnsi="Times New Roman" w:cs="Times New Roman"/>
          <w:color w:val="201F1E"/>
          <w:shd w:val="clear" w:color="auto" w:fill="FFFFFF"/>
        </w:rPr>
        <w:t>, and a complete listing of underlying sources is at </w:t>
      </w:r>
      <w:hyperlink r:id="rId2" w:tgtFrame="_blank" w:history="1">
        <w:r w:rsidRPr="009F73F0">
          <w:rPr>
            <w:rStyle w:val="Hyperlink"/>
            <w:rFonts w:ascii="Times New Roman" w:hAnsi="Times New Roman" w:cs="Times New Roman"/>
            <w:bdr w:val="none" w:sz="0" w:space="0" w:color="auto" w:frame="1"/>
            <w:shd w:val="clear" w:color="auto" w:fill="FFFFFF"/>
          </w:rPr>
          <w:t>https://github.com/owid/covid-19-data/tree/master/public/data/owid-covid-codebook.csv</w:t>
        </w:r>
      </w:hyperlink>
      <w:r w:rsidRPr="009F73F0">
        <w:rPr>
          <w:rFonts w:ascii="Segoe UI" w:hAnsi="Segoe UI" w:cs="Segoe UI"/>
          <w:color w:val="201F1E"/>
          <w:shd w:val="clear" w:color="auto" w:fill="FFFFFF"/>
        </w:rPr>
        <w:t>.</w:t>
      </w:r>
    </w:p>
  </w:footnote>
  <w:footnote w:id="9">
    <w:p w14:paraId="71311E1E" w14:textId="498B06FB" w:rsidR="00A2251D" w:rsidRPr="00A2251D" w:rsidRDefault="00A2251D">
      <w:pPr>
        <w:pStyle w:val="FootnoteText"/>
        <w:rPr>
          <w:rFonts w:ascii="Times New Roman" w:hAnsi="Times New Roman" w:cs="Times New Roman"/>
        </w:rPr>
      </w:pPr>
      <w:r w:rsidRPr="00CA5E80">
        <w:rPr>
          <w:rStyle w:val="FootnoteReference"/>
          <w:rPrChange w:id="414" w:author="Portner, Claus" w:date="2022-10-17T14:46:00Z">
            <w:rPr>
              <w:rStyle w:val="FootnoteReference"/>
              <w:rFonts w:ascii="Times New Roman" w:hAnsi="Times New Roman" w:cs="Times New Roman"/>
            </w:rPr>
          </w:rPrChange>
        </w:rPr>
        <w:footnoteRef/>
      </w:r>
      <w:r w:rsidRPr="00A2251D">
        <w:rPr>
          <w:rFonts w:ascii="Times New Roman" w:hAnsi="Times New Roman" w:cs="Times New Roman"/>
        </w:rPr>
        <w:t xml:space="preserve"> </w:t>
      </w:r>
      <w:r w:rsidRPr="00A2251D">
        <w:rPr>
          <w:rFonts w:ascii="Times New Roman" w:hAnsi="Times New Roman" w:cs="Times New Roman"/>
          <w:iCs/>
        </w:rPr>
        <w:t>This means that any variable that does not change over time that are likely to influence our outcome variables would be controlled by the household fixed and would consequently drop out of the estimations.</w:t>
      </w:r>
    </w:p>
  </w:footnote>
  <w:footnote w:id="10">
    <w:p w14:paraId="6EBE7F67" w14:textId="77777777" w:rsidR="005314BF" w:rsidRPr="002C70B9" w:rsidRDefault="005314BF" w:rsidP="005314BF">
      <w:pPr>
        <w:pStyle w:val="FootnoteText"/>
        <w:rPr>
          <w:ins w:id="670" w:author="Portner, Claus" w:date="2022-10-19T07:26:00Z"/>
          <w:rFonts w:ascii="Times New Roman" w:hAnsi="Times New Roman" w:cs="Times New Roman"/>
        </w:rPr>
      </w:pPr>
      <w:ins w:id="671" w:author="Portner, Claus" w:date="2022-10-19T07:26:00Z">
        <w:r w:rsidRPr="00F513ED">
          <w:rPr>
            <w:rStyle w:val="FootnoteReference"/>
          </w:rPr>
          <w:footnoteRef/>
        </w:r>
        <w:r w:rsidRPr="002C70B9">
          <w:rPr>
            <w:rFonts w:ascii="Times New Roman" w:hAnsi="Times New Roman" w:cs="Times New Roman"/>
          </w:rPr>
          <w:t xml:space="preserve"> Round 1 only asks whether the family has operated a business since the beginning of 2020 and does not ask about operations since the start of lockdown. This means we are unable to use round 1 information to examine the impact of lockdown on doing family business. </w:t>
        </w:r>
      </w:ins>
    </w:p>
  </w:footnote>
  <w:footnote w:id="11">
    <w:p w14:paraId="7E04DD29" w14:textId="77777777" w:rsidR="00F26B67" w:rsidRPr="002C70B9" w:rsidDel="005314BF" w:rsidRDefault="00F26B67" w:rsidP="00F26B67">
      <w:pPr>
        <w:pStyle w:val="FootnoteText"/>
        <w:rPr>
          <w:del w:id="788" w:author="Portner, Claus" w:date="2022-10-19T07:26:00Z"/>
          <w:rFonts w:ascii="Times New Roman" w:hAnsi="Times New Roman" w:cs="Times New Roman"/>
        </w:rPr>
      </w:pPr>
      <w:del w:id="789" w:author="Portner, Claus" w:date="2022-10-19T07:26:00Z">
        <w:r w:rsidRPr="00CA5E80" w:rsidDel="005314BF">
          <w:rPr>
            <w:rStyle w:val="FootnoteReference"/>
            <w:rPrChange w:id="790" w:author="Portner, Claus" w:date="2022-10-17T14:46:00Z">
              <w:rPr>
                <w:rStyle w:val="FootnoteReference"/>
                <w:rFonts w:ascii="Times New Roman" w:hAnsi="Times New Roman" w:cs="Times New Roman"/>
              </w:rPr>
            </w:rPrChange>
          </w:rPr>
          <w:footnoteRef/>
        </w:r>
        <w:r w:rsidRPr="002C70B9" w:rsidDel="005314BF">
          <w:rPr>
            <w:rFonts w:ascii="Times New Roman" w:hAnsi="Times New Roman" w:cs="Times New Roman"/>
          </w:rPr>
          <w:delText xml:space="preserve"> Round 1 only asks whether the family has operated a business since the beginning of 2020 and does not ask about operations since the start of lockdown. This means we are unable to use round 1 information to examine the impact of lockdown on doing family business. </w:delText>
        </w:r>
      </w:del>
    </w:p>
  </w:footnote>
  <w:footnote w:id="12">
    <w:p w14:paraId="6459978F" w14:textId="77777777" w:rsidR="006678EC" w:rsidRPr="006B22B8" w:rsidRDefault="006678EC" w:rsidP="006678EC">
      <w:pPr>
        <w:pStyle w:val="FootnoteText"/>
        <w:rPr>
          <w:rFonts w:ascii="Times New Roman" w:hAnsi="Times New Roman" w:cs="Times New Roman"/>
        </w:rPr>
      </w:pPr>
      <w:r w:rsidRPr="00CA5E80">
        <w:rPr>
          <w:rStyle w:val="FootnoteReference"/>
          <w:rPrChange w:id="873" w:author="Portner, Claus" w:date="2022-10-17T14:46:00Z">
            <w:rPr>
              <w:rStyle w:val="FootnoteReference"/>
              <w:rFonts w:ascii="Times New Roman" w:hAnsi="Times New Roman" w:cs="Times New Roman"/>
            </w:rPr>
          </w:rPrChange>
        </w:rPr>
        <w:footnoteRef/>
      </w:r>
      <w:r w:rsidRPr="006B22B8">
        <w:rPr>
          <w:rFonts w:ascii="Times New Roman" w:hAnsi="Times New Roman" w:cs="Times New Roman"/>
        </w:rPr>
        <w:t xml:space="preserve"> Households were also asked whether they received unemployment benefits, but there </w:t>
      </w:r>
      <w:r>
        <w:rPr>
          <w:rFonts w:ascii="Times New Roman" w:hAnsi="Times New Roman" w:cs="Times New Roman"/>
        </w:rPr>
        <w:t xml:space="preserve">was only one observation representing a change, so we do not have any variation to conduct a conditional ordered logit estimation.  </w:t>
      </w:r>
    </w:p>
  </w:footnote>
  <w:footnote w:id="13">
    <w:p w14:paraId="1F77CB5D" w14:textId="1E3ACE88" w:rsidR="003F4DB1" w:rsidRPr="003F4DB1" w:rsidRDefault="003F4DB1">
      <w:pPr>
        <w:pStyle w:val="FootnoteText"/>
        <w:rPr>
          <w:rFonts w:ascii="Times New Roman" w:hAnsi="Times New Roman" w:cs="Times New Roman"/>
        </w:rPr>
      </w:pPr>
      <w:r w:rsidRPr="00CA5E80">
        <w:rPr>
          <w:rStyle w:val="FootnoteReference"/>
          <w:rPrChange w:id="898" w:author="Portner, Claus" w:date="2022-10-17T14:46:00Z">
            <w:rPr>
              <w:rStyle w:val="FootnoteReference"/>
              <w:rFonts w:ascii="Times New Roman" w:hAnsi="Times New Roman" w:cs="Times New Roman"/>
            </w:rPr>
          </w:rPrChange>
        </w:rPr>
        <w:footnoteRef/>
      </w:r>
      <w:r w:rsidRPr="003F4DB1">
        <w:rPr>
          <w:rFonts w:ascii="Times New Roman" w:hAnsi="Times New Roman" w:cs="Times New Roman"/>
        </w:rPr>
        <w:t xml:space="preserve"> As our point estimates are relative to non-lockdown periods, we present the mean of outcome variables in non-lockdown periods at the bottom of each column.</w:t>
      </w:r>
    </w:p>
  </w:footnote>
  <w:footnote w:id="14">
    <w:p w14:paraId="2B0062FA" w14:textId="329E6EEC" w:rsidR="00DF02F6" w:rsidRPr="00DF02F6" w:rsidRDefault="00DF02F6">
      <w:pPr>
        <w:pStyle w:val="FootnoteText"/>
        <w:rPr>
          <w:rFonts w:ascii="Times New Roman" w:hAnsi="Times New Roman" w:cs="Times New Roman"/>
        </w:rPr>
      </w:pPr>
      <w:r w:rsidRPr="00CA5E80">
        <w:rPr>
          <w:rStyle w:val="FootnoteReference"/>
          <w:rPrChange w:id="1025" w:author="Portner, Claus" w:date="2022-10-17T14:46:00Z">
            <w:rPr>
              <w:rStyle w:val="FootnoteReference"/>
              <w:rFonts w:ascii="Times New Roman" w:hAnsi="Times New Roman" w:cs="Times New Roman"/>
            </w:rPr>
          </w:rPrChange>
        </w:rPr>
        <w:footnoteRef/>
      </w:r>
      <w:r w:rsidRPr="00DF02F6">
        <w:rPr>
          <w:rFonts w:ascii="Times New Roman" w:hAnsi="Times New Roman" w:cs="Times New Roman"/>
        </w:rPr>
        <w:t xml:space="preserve"> While not focusing on lockdowns, </w:t>
      </w:r>
      <w:r w:rsidR="00FC460C">
        <w:rPr>
          <w:rFonts w:ascii="Times New Roman" w:hAnsi="Times New Roman" w:cs="Times New Roman"/>
        </w:rPr>
        <w:t>this is consistent with</w:t>
      </w:r>
      <w:r w:rsidRPr="00DF02F6">
        <w:rPr>
          <w:rFonts w:ascii="Times New Roman" w:hAnsi="Times New Roman" w:cs="Times New Roman"/>
        </w:rPr>
        <w:t xml:space="preserve"> the pandemic le</w:t>
      </w:r>
      <w:r w:rsidR="00FC460C">
        <w:rPr>
          <w:rFonts w:ascii="Times New Roman" w:hAnsi="Times New Roman" w:cs="Times New Roman"/>
        </w:rPr>
        <w:t>ading</w:t>
      </w:r>
      <w:r w:rsidRPr="00DF02F6">
        <w:rPr>
          <w:rFonts w:ascii="Times New Roman" w:hAnsi="Times New Roman" w:cs="Times New Roman"/>
        </w:rPr>
        <w:t xml:space="preserve"> to a switch in occupations, particularly among salaried and business persons, with agriculture seeing the biggest inflow of labor compared to other industries</w:t>
      </w:r>
      <w:r w:rsidR="00826221">
        <w:rPr>
          <w:rFonts w:ascii="Times New Roman" w:hAnsi="Times New Roman" w:cs="Times New Roman"/>
        </w:rPr>
        <w:t xml:space="preserve"> </w:t>
      </w:r>
      <w:r w:rsidR="00826221">
        <w:rPr>
          <w:rFonts w:ascii="Times New Roman" w:hAnsi="Times New Roman" w:cs="Times New Roman"/>
        </w:rPr>
        <w:fldChar w:fldCharType="begin"/>
      </w:r>
      <w:r w:rsidR="00242C8B">
        <w:rPr>
          <w:rFonts w:ascii="Times New Roman" w:hAnsi="Times New Roman" w:cs="Times New Roman"/>
        </w:rPr>
        <w:instrText xml:space="preserve"> ADDIN ZOTERO_ITEM CSL_CITATION {"citationID":"vDOIXkna","properties":{"formattedCitation":"(Gupta et al., 2021)","plainCitation":"(Gupta et al., 2021)","noteIndex":14},"citationItems":[{"id":670,"uris":["http://zotero.org/groups/4758024/items/59RNCGBL"],"itemData":{"id":670,"type":"report","abstract":"The COVID-19 pandemic led to stark reductions in economic activity in India. We employ CMIE's Consumer Pyramids Household Survey to examine the timing, distribution, and mechanism of the impacts from this shock on income and consumption through December 2020. First, we estimate large and heterogeneous drops in income, with ambiguous effects on inequality. While incomes of salaried workers fell 35%; incomes of daily laborers fell 75%. At the same time, we observe that income fell more for individuals from households in the highest income quartile. Second, we document an increase in effort to buffer income shocks by switching occupations. We employ a Roy Model to estimate the gains from occupation churn and find, surprisingly, that reservation wages fell, implying that the risk of COVID did not reduce the value of employment. Third, we find that consumption fell less than income, suggesting households were able to smooth the idiosyncratic components of the COVID shock as well as they did before COVID. Finally, consumption of food and fuel fell less than consumption of durables such as clothing and appliances. Following Costa (2001) and Hamilton (2001), we estimate Engel curves and find that changes in consumption reflect large price shocks (rather than a retreat to subsistence) in sectors other than food and fuel/power. In the food sector, it appear that lockdown successfully distinguished essential and non-essential services, at least to the extent that it did not increase the relative price of food. There is some suggestive evidence that the price shocks outside the food sector were larger in places with greater COVID-19 cases, even during the lockdown.","genre":"Working Paper","note":"issue: 28935\ncollection-title: Working Paper Series\nDOI: 10.3386/w28935","number":"28935","publisher":"National Bureau of Economic Research","source":"National Bureau of Economic Research","title":"Explaining the Income and Consumption Effects of COVID in India","URL":"https://www.nber.org/papers/w28935","author":[{"family":"Gupta","given":"Arpit"},{"family":"Malani","given":"Anup"},{"family":"Woda","given":"Bartek"}],"accessed":{"date-parts":[["2022",4,9]]},"issued":{"date-parts":[["2021",6]]}}}],"schema":"https://github.com/citation-style-language/schema/raw/master/csl-citation.json"} </w:instrText>
      </w:r>
      <w:r w:rsidR="00826221">
        <w:rPr>
          <w:rFonts w:ascii="Times New Roman" w:hAnsi="Times New Roman" w:cs="Times New Roman"/>
        </w:rPr>
        <w:fldChar w:fldCharType="separate"/>
      </w:r>
      <w:r w:rsidR="00826221">
        <w:rPr>
          <w:rFonts w:ascii="Times New Roman" w:hAnsi="Times New Roman" w:cs="Times New Roman"/>
        </w:rPr>
        <w:t>(Gupta et al., 2021)</w:t>
      </w:r>
      <w:r w:rsidR="00826221">
        <w:rPr>
          <w:rFonts w:ascii="Times New Roman" w:hAnsi="Times New Roman" w:cs="Times New Roman"/>
        </w:rPr>
        <w:fldChar w:fldCharType="end"/>
      </w:r>
      <w:r w:rsidRPr="00DF02F6">
        <w:rPr>
          <w:rFonts w:ascii="Times New Roman" w:hAnsi="Times New Roman" w:cs="Times New Roman"/>
        </w:rPr>
        <w:t>.</w:t>
      </w:r>
    </w:p>
  </w:footnote>
  <w:footnote w:id="15">
    <w:p w14:paraId="20E09D17" w14:textId="2B97F446" w:rsidR="00881777" w:rsidRPr="00881777" w:rsidRDefault="00881777">
      <w:pPr>
        <w:pStyle w:val="FootnoteText"/>
        <w:rPr>
          <w:rFonts w:ascii="Times New Roman" w:hAnsi="Times New Roman" w:cs="Times New Roman"/>
        </w:rPr>
      </w:pPr>
      <w:r w:rsidRPr="00CA5E80">
        <w:rPr>
          <w:rStyle w:val="FootnoteReference"/>
          <w:rPrChange w:id="1032" w:author="Portner, Claus" w:date="2022-10-17T14:46:00Z">
            <w:rPr>
              <w:rStyle w:val="FootnoteReference"/>
              <w:rFonts w:ascii="Times New Roman" w:hAnsi="Times New Roman" w:cs="Times New Roman"/>
            </w:rPr>
          </w:rPrChange>
        </w:rPr>
        <w:footnoteRef/>
      </w:r>
      <w:r w:rsidRPr="00881777">
        <w:rPr>
          <w:rFonts w:ascii="Times New Roman" w:hAnsi="Times New Roman" w:cs="Times New Roman"/>
        </w:rPr>
        <w:t xml:space="preserve"> Note, we do not have income data for round 7 and thus cannot examine the medium-term impact of the second lockdown. </w:t>
      </w:r>
    </w:p>
  </w:footnote>
  <w:footnote w:id="16">
    <w:p w14:paraId="6932F448" w14:textId="77777777" w:rsidR="00656088" w:rsidRPr="00BA5E01" w:rsidRDefault="00656088" w:rsidP="00656088">
      <w:pPr>
        <w:pStyle w:val="FootnoteText"/>
        <w:rPr>
          <w:rFonts w:ascii="Times New Roman" w:hAnsi="Times New Roman" w:cs="Times New Roman"/>
        </w:rPr>
      </w:pPr>
      <w:r w:rsidRPr="00CA5E80">
        <w:rPr>
          <w:rStyle w:val="FootnoteReference"/>
          <w:rPrChange w:id="1040" w:author="Portner, Claus" w:date="2022-10-17T14:46:00Z">
            <w:rPr>
              <w:rStyle w:val="FootnoteReference"/>
              <w:rFonts w:ascii="Times New Roman" w:hAnsi="Times New Roman" w:cs="Times New Roman"/>
            </w:rPr>
          </w:rPrChange>
        </w:rPr>
        <w:footnoteRef/>
      </w:r>
      <w:r w:rsidRPr="00BA5E01">
        <w:rPr>
          <w:rFonts w:ascii="Times New Roman" w:hAnsi="Times New Roman" w:cs="Times New Roman"/>
        </w:rPr>
        <w:t xml:space="preserve"> For round 1, the survey asks about the employment industry before the lockdown, which allows us to identify whether individuals were employed in agriculture before the round 1 lockdown.</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ner, Claus">
    <w15:presenceInfo w15:providerId="AD" w15:userId="S::cportner@seattleu.edu::86ef09b1-4e02-4bd2-a6bd-aca9821934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2MrQwMLE0MTY0MzJV0lEKTi0uzszPAymwMKkFALepCBUtAAAA"/>
  </w:docVars>
  <w:rsids>
    <w:rsidRoot w:val="00CC3877"/>
    <w:rsid w:val="00001137"/>
    <w:rsid w:val="000019E2"/>
    <w:rsid w:val="000035AB"/>
    <w:rsid w:val="00004554"/>
    <w:rsid w:val="000053C7"/>
    <w:rsid w:val="000061FC"/>
    <w:rsid w:val="0000675E"/>
    <w:rsid w:val="00006A05"/>
    <w:rsid w:val="000130D9"/>
    <w:rsid w:val="0001386E"/>
    <w:rsid w:val="00013BB3"/>
    <w:rsid w:val="00014699"/>
    <w:rsid w:val="000173B3"/>
    <w:rsid w:val="00020257"/>
    <w:rsid w:val="00021337"/>
    <w:rsid w:val="0002164A"/>
    <w:rsid w:val="00021E6D"/>
    <w:rsid w:val="00022DDA"/>
    <w:rsid w:val="00024575"/>
    <w:rsid w:val="00025A8A"/>
    <w:rsid w:val="0002647E"/>
    <w:rsid w:val="00027724"/>
    <w:rsid w:val="00027C3F"/>
    <w:rsid w:val="0003005D"/>
    <w:rsid w:val="00030500"/>
    <w:rsid w:val="0003084A"/>
    <w:rsid w:val="000317BA"/>
    <w:rsid w:val="00031ADF"/>
    <w:rsid w:val="0003472A"/>
    <w:rsid w:val="00035CD9"/>
    <w:rsid w:val="000363F9"/>
    <w:rsid w:val="0004002B"/>
    <w:rsid w:val="00040D6C"/>
    <w:rsid w:val="00041CD2"/>
    <w:rsid w:val="00044BFF"/>
    <w:rsid w:val="0004524B"/>
    <w:rsid w:val="000460AF"/>
    <w:rsid w:val="00046130"/>
    <w:rsid w:val="00046898"/>
    <w:rsid w:val="00047133"/>
    <w:rsid w:val="00047D0C"/>
    <w:rsid w:val="00047E2E"/>
    <w:rsid w:val="00050CFC"/>
    <w:rsid w:val="000518CC"/>
    <w:rsid w:val="000544A4"/>
    <w:rsid w:val="000547C8"/>
    <w:rsid w:val="00055DFE"/>
    <w:rsid w:val="0005649D"/>
    <w:rsid w:val="00056CEB"/>
    <w:rsid w:val="00061ADB"/>
    <w:rsid w:val="00061B82"/>
    <w:rsid w:val="0006245C"/>
    <w:rsid w:val="00062D93"/>
    <w:rsid w:val="00063E59"/>
    <w:rsid w:val="00064CCD"/>
    <w:rsid w:val="000656BB"/>
    <w:rsid w:val="00066604"/>
    <w:rsid w:val="00066D60"/>
    <w:rsid w:val="00067270"/>
    <w:rsid w:val="0006746A"/>
    <w:rsid w:val="0007027B"/>
    <w:rsid w:val="00070D4C"/>
    <w:rsid w:val="00074665"/>
    <w:rsid w:val="0007551A"/>
    <w:rsid w:val="00075D26"/>
    <w:rsid w:val="000772AE"/>
    <w:rsid w:val="00081809"/>
    <w:rsid w:val="00081B04"/>
    <w:rsid w:val="00082738"/>
    <w:rsid w:val="00082EEB"/>
    <w:rsid w:val="00083377"/>
    <w:rsid w:val="00083575"/>
    <w:rsid w:val="0008380C"/>
    <w:rsid w:val="0008398A"/>
    <w:rsid w:val="000858EB"/>
    <w:rsid w:val="00091796"/>
    <w:rsid w:val="00092ADA"/>
    <w:rsid w:val="00093357"/>
    <w:rsid w:val="0009339F"/>
    <w:rsid w:val="00093C16"/>
    <w:rsid w:val="00093E6F"/>
    <w:rsid w:val="00093EB2"/>
    <w:rsid w:val="000946C3"/>
    <w:rsid w:val="00094948"/>
    <w:rsid w:val="00094CDA"/>
    <w:rsid w:val="00095056"/>
    <w:rsid w:val="00097E91"/>
    <w:rsid w:val="000A1181"/>
    <w:rsid w:val="000A20F2"/>
    <w:rsid w:val="000A30FA"/>
    <w:rsid w:val="000A3541"/>
    <w:rsid w:val="000A3940"/>
    <w:rsid w:val="000A5E52"/>
    <w:rsid w:val="000A71DF"/>
    <w:rsid w:val="000B006D"/>
    <w:rsid w:val="000B1767"/>
    <w:rsid w:val="000B3947"/>
    <w:rsid w:val="000B404A"/>
    <w:rsid w:val="000B4D06"/>
    <w:rsid w:val="000B5D1A"/>
    <w:rsid w:val="000B74CF"/>
    <w:rsid w:val="000B79C8"/>
    <w:rsid w:val="000B7A8E"/>
    <w:rsid w:val="000C02DD"/>
    <w:rsid w:val="000C45E1"/>
    <w:rsid w:val="000C50DB"/>
    <w:rsid w:val="000C55E0"/>
    <w:rsid w:val="000C6214"/>
    <w:rsid w:val="000C6273"/>
    <w:rsid w:val="000C770F"/>
    <w:rsid w:val="000D107D"/>
    <w:rsid w:val="000D1E63"/>
    <w:rsid w:val="000D1FF9"/>
    <w:rsid w:val="000D32E9"/>
    <w:rsid w:val="000D3DA8"/>
    <w:rsid w:val="000D4D83"/>
    <w:rsid w:val="000D620C"/>
    <w:rsid w:val="000D64B3"/>
    <w:rsid w:val="000E0859"/>
    <w:rsid w:val="000E2BA1"/>
    <w:rsid w:val="000E5DC1"/>
    <w:rsid w:val="000E6608"/>
    <w:rsid w:val="000E6E5B"/>
    <w:rsid w:val="000F00D9"/>
    <w:rsid w:val="000F1C75"/>
    <w:rsid w:val="000F3470"/>
    <w:rsid w:val="000F3AAB"/>
    <w:rsid w:val="000F40AC"/>
    <w:rsid w:val="000F43CF"/>
    <w:rsid w:val="000F45AE"/>
    <w:rsid w:val="000F4FC0"/>
    <w:rsid w:val="000F5283"/>
    <w:rsid w:val="000F5286"/>
    <w:rsid w:val="000F57F0"/>
    <w:rsid w:val="000F7018"/>
    <w:rsid w:val="000F70FE"/>
    <w:rsid w:val="000F7241"/>
    <w:rsid w:val="000F74B5"/>
    <w:rsid w:val="000F7541"/>
    <w:rsid w:val="001004FB"/>
    <w:rsid w:val="00105A30"/>
    <w:rsid w:val="00106288"/>
    <w:rsid w:val="00107399"/>
    <w:rsid w:val="0011030E"/>
    <w:rsid w:val="001110B2"/>
    <w:rsid w:val="00111DC0"/>
    <w:rsid w:val="00112D40"/>
    <w:rsid w:val="00114F8A"/>
    <w:rsid w:val="00116C0B"/>
    <w:rsid w:val="001204A8"/>
    <w:rsid w:val="00120A1F"/>
    <w:rsid w:val="00120CD0"/>
    <w:rsid w:val="00122D5C"/>
    <w:rsid w:val="00123C5C"/>
    <w:rsid w:val="001241F9"/>
    <w:rsid w:val="0012457E"/>
    <w:rsid w:val="00125031"/>
    <w:rsid w:val="001253B2"/>
    <w:rsid w:val="00125939"/>
    <w:rsid w:val="00126558"/>
    <w:rsid w:val="00126843"/>
    <w:rsid w:val="00127C35"/>
    <w:rsid w:val="0013061F"/>
    <w:rsid w:val="001306BE"/>
    <w:rsid w:val="001314C1"/>
    <w:rsid w:val="00132365"/>
    <w:rsid w:val="00132F54"/>
    <w:rsid w:val="00134CF5"/>
    <w:rsid w:val="0013513B"/>
    <w:rsid w:val="00136A59"/>
    <w:rsid w:val="00137F23"/>
    <w:rsid w:val="001410C9"/>
    <w:rsid w:val="00141199"/>
    <w:rsid w:val="001419E5"/>
    <w:rsid w:val="00141A78"/>
    <w:rsid w:val="00141B7C"/>
    <w:rsid w:val="00142AA9"/>
    <w:rsid w:val="00144025"/>
    <w:rsid w:val="00145F41"/>
    <w:rsid w:val="00146F03"/>
    <w:rsid w:val="00146F49"/>
    <w:rsid w:val="001478D4"/>
    <w:rsid w:val="0015049D"/>
    <w:rsid w:val="001508B7"/>
    <w:rsid w:val="001509AF"/>
    <w:rsid w:val="001525E3"/>
    <w:rsid w:val="00152890"/>
    <w:rsid w:val="001538D8"/>
    <w:rsid w:val="00155A7E"/>
    <w:rsid w:val="00155ACD"/>
    <w:rsid w:val="001566DE"/>
    <w:rsid w:val="00156B9B"/>
    <w:rsid w:val="001579E6"/>
    <w:rsid w:val="001611DC"/>
    <w:rsid w:val="00162713"/>
    <w:rsid w:val="00162C38"/>
    <w:rsid w:val="00163671"/>
    <w:rsid w:val="00165E8E"/>
    <w:rsid w:val="0016650D"/>
    <w:rsid w:val="00167F4E"/>
    <w:rsid w:val="001701E0"/>
    <w:rsid w:val="00170C4A"/>
    <w:rsid w:val="001723F8"/>
    <w:rsid w:val="00172C24"/>
    <w:rsid w:val="00173C21"/>
    <w:rsid w:val="00174967"/>
    <w:rsid w:val="001760E8"/>
    <w:rsid w:val="0018040D"/>
    <w:rsid w:val="001812A6"/>
    <w:rsid w:val="001849FF"/>
    <w:rsid w:val="00186448"/>
    <w:rsid w:val="00186C58"/>
    <w:rsid w:val="00187805"/>
    <w:rsid w:val="00187A91"/>
    <w:rsid w:val="0019264C"/>
    <w:rsid w:val="00192849"/>
    <w:rsid w:val="00192E37"/>
    <w:rsid w:val="001938E7"/>
    <w:rsid w:val="00193D54"/>
    <w:rsid w:val="00194B9F"/>
    <w:rsid w:val="00196385"/>
    <w:rsid w:val="001A0AEE"/>
    <w:rsid w:val="001A160E"/>
    <w:rsid w:val="001A16F7"/>
    <w:rsid w:val="001A1E55"/>
    <w:rsid w:val="001A2BFB"/>
    <w:rsid w:val="001A2CE2"/>
    <w:rsid w:val="001A2D5D"/>
    <w:rsid w:val="001A3572"/>
    <w:rsid w:val="001A47D0"/>
    <w:rsid w:val="001A5DCB"/>
    <w:rsid w:val="001A630F"/>
    <w:rsid w:val="001A6CD5"/>
    <w:rsid w:val="001B056E"/>
    <w:rsid w:val="001B0D32"/>
    <w:rsid w:val="001B2A00"/>
    <w:rsid w:val="001B2FF6"/>
    <w:rsid w:val="001B4604"/>
    <w:rsid w:val="001B4A5D"/>
    <w:rsid w:val="001B7870"/>
    <w:rsid w:val="001C0753"/>
    <w:rsid w:val="001C0C0C"/>
    <w:rsid w:val="001C1671"/>
    <w:rsid w:val="001C1ABA"/>
    <w:rsid w:val="001C3809"/>
    <w:rsid w:val="001C4F36"/>
    <w:rsid w:val="001C6090"/>
    <w:rsid w:val="001C6751"/>
    <w:rsid w:val="001C6DFD"/>
    <w:rsid w:val="001D0427"/>
    <w:rsid w:val="001D16C2"/>
    <w:rsid w:val="001D17BA"/>
    <w:rsid w:val="001D278F"/>
    <w:rsid w:val="001D28F9"/>
    <w:rsid w:val="001D29FC"/>
    <w:rsid w:val="001D3588"/>
    <w:rsid w:val="001D5332"/>
    <w:rsid w:val="001D5462"/>
    <w:rsid w:val="001D56FA"/>
    <w:rsid w:val="001D5CC3"/>
    <w:rsid w:val="001D6902"/>
    <w:rsid w:val="001D7F10"/>
    <w:rsid w:val="001E1D65"/>
    <w:rsid w:val="001E304C"/>
    <w:rsid w:val="001E3BB8"/>
    <w:rsid w:val="001E3CA5"/>
    <w:rsid w:val="001E425B"/>
    <w:rsid w:val="001E43C8"/>
    <w:rsid w:val="001E464D"/>
    <w:rsid w:val="001E48CA"/>
    <w:rsid w:val="001E5F5E"/>
    <w:rsid w:val="001E75BC"/>
    <w:rsid w:val="001F11E3"/>
    <w:rsid w:val="001F2161"/>
    <w:rsid w:val="001F23EB"/>
    <w:rsid w:val="001F2CD0"/>
    <w:rsid w:val="001F3EB4"/>
    <w:rsid w:val="001F4A3B"/>
    <w:rsid w:val="001F6108"/>
    <w:rsid w:val="001F6428"/>
    <w:rsid w:val="001F7076"/>
    <w:rsid w:val="002006C8"/>
    <w:rsid w:val="002028BF"/>
    <w:rsid w:val="00202DA0"/>
    <w:rsid w:val="002030C6"/>
    <w:rsid w:val="00203AAB"/>
    <w:rsid w:val="00203BA1"/>
    <w:rsid w:val="002041FC"/>
    <w:rsid w:val="0020520E"/>
    <w:rsid w:val="0020539B"/>
    <w:rsid w:val="00206700"/>
    <w:rsid w:val="00207A9A"/>
    <w:rsid w:val="002119A1"/>
    <w:rsid w:val="0021311D"/>
    <w:rsid w:val="00213E59"/>
    <w:rsid w:val="0021417E"/>
    <w:rsid w:val="00215D2F"/>
    <w:rsid w:val="00215E5F"/>
    <w:rsid w:val="0021686C"/>
    <w:rsid w:val="002175D0"/>
    <w:rsid w:val="0022028A"/>
    <w:rsid w:val="0022032F"/>
    <w:rsid w:val="00220A77"/>
    <w:rsid w:val="00220AF7"/>
    <w:rsid w:val="00221EAB"/>
    <w:rsid w:val="002229DB"/>
    <w:rsid w:val="00222FA3"/>
    <w:rsid w:val="00224F37"/>
    <w:rsid w:val="00225CAF"/>
    <w:rsid w:val="00225E2F"/>
    <w:rsid w:val="00226589"/>
    <w:rsid w:val="00226B69"/>
    <w:rsid w:val="00226BCE"/>
    <w:rsid w:val="0022774B"/>
    <w:rsid w:val="002307B9"/>
    <w:rsid w:val="00231B48"/>
    <w:rsid w:val="00231C3A"/>
    <w:rsid w:val="00232619"/>
    <w:rsid w:val="00232D0F"/>
    <w:rsid w:val="00232EDC"/>
    <w:rsid w:val="0023315B"/>
    <w:rsid w:val="0023355F"/>
    <w:rsid w:val="00233BDB"/>
    <w:rsid w:val="00234BFC"/>
    <w:rsid w:val="0023632A"/>
    <w:rsid w:val="00236DF4"/>
    <w:rsid w:val="0023772C"/>
    <w:rsid w:val="002378CD"/>
    <w:rsid w:val="00237A2E"/>
    <w:rsid w:val="00240214"/>
    <w:rsid w:val="002405DB"/>
    <w:rsid w:val="00240C5F"/>
    <w:rsid w:val="0024146C"/>
    <w:rsid w:val="002416EA"/>
    <w:rsid w:val="00242C8B"/>
    <w:rsid w:val="00244A3C"/>
    <w:rsid w:val="00244B29"/>
    <w:rsid w:val="00244FE5"/>
    <w:rsid w:val="002463E1"/>
    <w:rsid w:val="0024687D"/>
    <w:rsid w:val="00250CC5"/>
    <w:rsid w:val="00253D0E"/>
    <w:rsid w:val="002547A4"/>
    <w:rsid w:val="00257CC7"/>
    <w:rsid w:val="0026025C"/>
    <w:rsid w:val="00260280"/>
    <w:rsid w:val="00260B32"/>
    <w:rsid w:val="00261546"/>
    <w:rsid w:val="0026322D"/>
    <w:rsid w:val="00263B23"/>
    <w:rsid w:val="00263EEF"/>
    <w:rsid w:val="00264CE4"/>
    <w:rsid w:val="00265ACE"/>
    <w:rsid w:val="00272009"/>
    <w:rsid w:val="0027201D"/>
    <w:rsid w:val="0027326C"/>
    <w:rsid w:val="00273BCE"/>
    <w:rsid w:val="0027594C"/>
    <w:rsid w:val="002764C0"/>
    <w:rsid w:val="00276E37"/>
    <w:rsid w:val="0028055A"/>
    <w:rsid w:val="00281B7A"/>
    <w:rsid w:val="0028213E"/>
    <w:rsid w:val="0028273A"/>
    <w:rsid w:val="0028337C"/>
    <w:rsid w:val="0028554F"/>
    <w:rsid w:val="0028577E"/>
    <w:rsid w:val="002862F1"/>
    <w:rsid w:val="0029209A"/>
    <w:rsid w:val="00292921"/>
    <w:rsid w:val="00292A6A"/>
    <w:rsid w:val="00293163"/>
    <w:rsid w:val="00293D15"/>
    <w:rsid w:val="00293ED6"/>
    <w:rsid w:val="00294832"/>
    <w:rsid w:val="0029483B"/>
    <w:rsid w:val="00294B1D"/>
    <w:rsid w:val="00295E85"/>
    <w:rsid w:val="002973FF"/>
    <w:rsid w:val="002974BE"/>
    <w:rsid w:val="002A0D9E"/>
    <w:rsid w:val="002A13C7"/>
    <w:rsid w:val="002A19DA"/>
    <w:rsid w:val="002A2FA2"/>
    <w:rsid w:val="002A4ABF"/>
    <w:rsid w:val="002A5098"/>
    <w:rsid w:val="002A587B"/>
    <w:rsid w:val="002A6A87"/>
    <w:rsid w:val="002B045A"/>
    <w:rsid w:val="002B0C30"/>
    <w:rsid w:val="002B3211"/>
    <w:rsid w:val="002B3DF4"/>
    <w:rsid w:val="002B4746"/>
    <w:rsid w:val="002B49EB"/>
    <w:rsid w:val="002B5FC7"/>
    <w:rsid w:val="002B6720"/>
    <w:rsid w:val="002B7BBB"/>
    <w:rsid w:val="002C0922"/>
    <w:rsid w:val="002C2BB3"/>
    <w:rsid w:val="002C4397"/>
    <w:rsid w:val="002C4B48"/>
    <w:rsid w:val="002C5C69"/>
    <w:rsid w:val="002C5F8E"/>
    <w:rsid w:val="002C70B9"/>
    <w:rsid w:val="002C7B84"/>
    <w:rsid w:val="002D06B0"/>
    <w:rsid w:val="002D2E79"/>
    <w:rsid w:val="002D462F"/>
    <w:rsid w:val="002D49DD"/>
    <w:rsid w:val="002D5352"/>
    <w:rsid w:val="002D6AFA"/>
    <w:rsid w:val="002E1682"/>
    <w:rsid w:val="002E255D"/>
    <w:rsid w:val="002E2A88"/>
    <w:rsid w:val="002E3196"/>
    <w:rsid w:val="002E3E0F"/>
    <w:rsid w:val="002E591F"/>
    <w:rsid w:val="002E61F2"/>
    <w:rsid w:val="002E7480"/>
    <w:rsid w:val="002E7FCB"/>
    <w:rsid w:val="002F0BA1"/>
    <w:rsid w:val="002F166E"/>
    <w:rsid w:val="002F2314"/>
    <w:rsid w:val="002F33F2"/>
    <w:rsid w:val="002F4773"/>
    <w:rsid w:val="002F4C6B"/>
    <w:rsid w:val="002F4D78"/>
    <w:rsid w:val="002F798C"/>
    <w:rsid w:val="003003FF"/>
    <w:rsid w:val="00301223"/>
    <w:rsid w:val="00302CC5"/>
    <w:rsid w:val="00303971"/>
    <w:rsid w:val="00304423"/>
    <w:rsid w:val="003065FC"/>
    <w:rsid w:val="003076B0"/>
    <w:rsid w:val="00307C46"/>
    <w:rsid w:val="0031041A"/>
    <w:rsid w:val="00310453"/>
    <w:rsid w:val="00310A20"/>
    <w:rsid w:val="00310E75"/>
    <w:rsid w:val="00310F2F"/>
    <w:rsid w:val="00313B1B"/>
    <w:rsid w:val="00315DB2"/>
    <w:rsid w:val="00316196"/>
    <w:rsid w:val="00316A5F"/>
    <w:rsid w:val="0031714E"/>
    <w:rsid w:val="00320F5E"/>
    <w:rsid w:val="00321120"/>
    <w:rsid w:val="00321EDD"/>
    <w:rsid w:val="003220F9"/>
    <w:rsid w:val="00322C4C"/>
    <w:rsid w:val="003238E4"/>
    <w:rsid w:val="0032486C"/>
    <w:rsid w:val="003260DD"/>
    <w:rsid w:val="00326655"/>
    <w:rsid w:val="00327BAB"/>
    <w:rsid w:val="00331292"/>
    <w:rsid w:val="003321C1"/>
    <w:rsid w:val="003328DF"/>
    <w:rsid w:val="0033292E"/>
    <w:rsid w:val="00332EA4"/>
    <w:rsid w:val="00333402"/>
    <w:rsid w:val="003335E3"/>
    <w:rsid w:val="00334F4F"/>
    <w:rsid w:val="0033520A"/>
    <w:rsid w:val="0033574E"/>
    <w:rsid w:val="00335FC6"/>
    <w:rsid w:val="00336D2F"/>
    <w:rsid w:val="00337262"/>
    <w:rsid w:val="00340F93"/>
    <w:rsid w:val="003412E8"/>
    <w:rsid w:val="00341732"/>
    <w:rsid w:val="00342207"/>
    <w:rsid w:val="003422E6"/>
    <w:rsid w:val="00344FF3"/>
    <w:rsid w:val="00345F89"/>
    <w:rsid w:val="00346065"/>
    <w:rsid w:val="003508B2"/>
    <w:rsid w:val="003528ED"/>
    <w:rsid w:val="0035422F"/>
    <w:rsid w:val="003559AB"/>
    <w:rsid w:val="00356307"/>
    <w:rsid w:val="003564C7"/>
    <w:rsid w:val="0035677A"/>
    <w:rsid w:val="00356B7B"/>
    <w:rsid w:val="00357BCC"/>
    <w:rsid w:val="00357D4D"/>
    <w:rsid w:val="00360655"/>
    <w:rsid w:val="003610D5"/>
    <w:rsid w:val="003622A8"/>
    <w:rsid w:val="0036231E"/>
    <w:rsid w:val="00362BB8"/>
    <w:rsid w:val="00362DAA"/>
    <w:rsid w:val="0036452D"/>
    <w:rsid w:val="003646B7"/>
    <w:rsid w:val="00364854"/>
    <w:rsid w:val="003659D0"/>
    <w:rsid w:val="00365B4B"/>
    <w:rsid w:val="0036655F"/>
    <w:rsid w:val="00366DD6"/>
    <w:rsid w:val="003670C8"/>
    <w:rsid w:val="00370175"/>
    <w:rsid w:val="00370A8C"/>
    <w:rsid w:val="0037215A"/>
    <w:rsid w:val="00372A95"/>
    <w:rsid w:val="00372FD6"/>
    <w:rsid w:val="003735A2"/>
    <w:rsid w:val="00373A68"/>
    <w:rsid w:val="00373C6E"/>
    <w:rsid w:val="00376909"/>
    <w:rsid w:val="003801DE"/>
    <w:rsid w:val="00381E3C"/>
    <w:rsid w:val="00382E90"/>
    <w:rsid w:val="003838BB"/>
    <w:rsid w:val="00383AD4"/>
    <w:rsid w:val="00384235"/>
    <w:rsid w:val="00384A3E"/>
    <w:rsid w:val="00384EDD"/>
    <w:rsid w:val="00385E7D"/>
    <w:rsid w:val="0039427B"/>
    <w:rsid w:val="00395633"/>
    <w:rsid w:val="00395A5F"/>
    <w:rsid w:val="003A0053"/>
    <w:rsid w:val="003A06E7"/>
    <w:rsid w:val="003A0AFF"/>
    <w:rsid w:val="003A3286"/>
    <w:rsid w:val="003A4E6D"/>
    <w:rsid w:val="003A55DE"/>
    <w:rsid w:val="003A6C90"/>
    <w:rsid w:val="003A772C"/>
    <w:rsid w:val="003B198F"/>
    <w:rsid w:val="003B3DAD"/>
    <w:rsid w:val="003B4CCB"/>
    <w:rsid w:val="003B506F"/>
    <w:rsid w:val="003B5086"/>
    <w:rsid w:val="003B65E5"/>
    <w:rsid w:val="003B7F3A"/>
    <w:rsid w:val="003C1B59"/>
    <w:rsid w:val="003C1F98"/>
    <w:rsid w:val="003C2126"/>
    <w:rsid w:val="003C2C70"/>
    <w:rsid w:val="003C413D"/>
    <w:rsid w:val="003C4804"/>
    <w:rsid w:val="003C5255"/>
    <w:rsid w:val="003C6123"/>
    <w:rsid w:val="003C6710"/>
    <w:rsid w:val="003C79F5"/>
    <w:rsid w:val="003D12C9"/>
    <w:rsid w:val="003D19FC"/>
    <w:rsid w:val="003D3687"/>
    <w:rsid w:val="003D38FA"/>
    <w:rsid w:val="003D3E50"/>
    <w:rsid w:val="003D47BE"/>
    <w:rsid w:val="003D4B76"/>
    <w:rsid w:val="003D4DD3"/>
    <w:rsid w:val="003D4F9B"/>
    <w:rsid w:val="003D555A"/>
    <w:rsid w:val="003D5CA2"/>
    <w:rsid w:val="003D5FEA"/>
    <w:rsid w:val="003D67B6"/>
    <w:rsid w:val="003D6827"/>
    <w:rsid w:val="003E071D"/>
    <w:rsid w:val="003E1485"/>
    <w:rsid w:val="003E4083"/>
    <w:rsid w:val="003E45C5"/>
    <w:rsid w:val="003E4AAF"/>
    <w:rsid w:val="003E4B19"/>
    <w:rsid w:val="003E4EAE"/>
    <w:rsid w:val="003E57D8"/>
    <w:rsid w:val="003E6DAB"/>
    <w:rsid w:val="003E6E1B"/>
    <w:rsid w:val="003E773F"/>
    <w:rsid w:val="003E79E5"/>
    <w:rsid w:val="003F00E3"/>
    <w:rsid w:val="003F036C"/>
    <w:rsid w:val="003F066D"/>
    <w:rsid w:val="003F0E8B"/>
    <w:rsid w:val="003F1A30"/>
    <w:rsid w:val="003F1BDA"/>
    <w:rsid w:val="003F27FF"/>
    <w:rsid w:val="003F3193"/>
    <w:rsid w:val="003F3A49"/>
    <w:rsid w:val="003F4075"/>
    <w:rsid w:val="003F4DB1"/>
    <w:rsid w:val="003F528C"/>
    <w:rsid w:val="003F5E33"/>
    <w:rsid w:val="003F75A7"/>
    <w:rsid w:val="0040198B"/>
    <w:rsid w:val="00401B5F"/>
    <w:rsid w:val="00401F1F"/>
    <w:rsid w:val="00402008"/>
    <w:rsid w:val="00402E5D"/>
    <w:rsid w:val="0040407A"/>
    <w:rsid w:val="00404302"/>
    <w:rsid w:val="00406ABB"/>
    <w:rsid w:val="0040784F"/>
    <w:rsid w:val="0040786C"/>
    <w:rsid w:val="004104B8"/>
    <w:rsid w:val="00410F63"/>
    <w:rsid w:val="00411051"/>
    <w:rsid w:val="00411D0D"/>
    <w:rsid w:val="00412560"/>
    <w:rsid w:val="004143E6"/>
    <w:rsid w:val="00414EAA"/>
    <w:rsid w:val="00417645"/>
    <w:rsid w:val="00417AEA"/>
    <w:rsid w:val="004204C3"/>
    <w:rsid w:val="004204F4"/>
    <w:rsid w:val="00420857"/>
    <w:rsid w:val="00422FF3"/>
    <w:rsid w:val="00424BD2"/>
    <w:rsid w:val="00424E90"/>
    <w:rsid w:val="00426480"/>
    <w:rsid w:val="004268B2"/>
    <w:rsid w:val="004271AE"/>
    <w:rsid w:val="004272E6"/>
    <w:rsid w:val="00427820"/>
    <w:rsid w:val="004278B9"/>
    <w:rsid w:val="00427FF6"/>
    <w:rsid w:val="004312EF"/>
    <w:rsid w:val="00433D63"/>
    <w:rsid w:val="0043550E"/>
    <w:rsid w:val="00437D53"/>
    <w:rsid w:val="00440D23"/>
    <w:rsid w:val="00441ECB"/>
    <w:rsid w:val="00442D3C"/>
    <w:rsid w:val="00443A41"/>
    <w:rsid w:val="004440B4"/>
    <w:rsid w:val="0044564D"/>
    <w:rsid w:val="00445CD1"/>
    <w:rsid w:val="00447855"/>
    <w:rsid w:val="004516E0"/>
    <w:rsid w:val="004518F5"/>
    <w:rsid w:val="00451BF2"/>
    <w:rsid w:val="00451E2E"/>
    <w:rsid w:val="00451F7F"/>
    <w:rsid w:val="00453670"/>
    <w:rsid w:val="004538C0"/>
    <w:rsid w:val="0045421C"/>
    <w:rsid w:val="00454A0D"/>
    <w:rsid w:val="004566F6"/>
    <w:rsid w:val="0045709A"/>
    <w:rsid w:val="0046035C"/>
    <w:rsid w:val="00465639"/>
    <w:rsid w:val="00467476"/>
    <w:rsid w:val="004677EF"/>
    <w:rsid w:val="00467A37"/>
    <w:rsid w:val="004711EF"/>
    <w:rsid w:val="00471479"/>
    <w:rsid w:val="00471EB1"/>
    <w:rsid w:val="00472376"/>
    <w:rsid w:val="004764E8"/>
    <w:rsid w:val="00482244"/>
    <w:rsid w:val="00482A48"/>
    <w:rsid w:val="00485DA9"/>
    <w:rsid w:val="0048704C"/>
    <w:rsid w:val="00487381"/>
    <w:rsid w:val="00487941"/>
    <w:rsid w:val="00487E27"/>
    <w:rsid w:val="00490AB2"/>
    <w:rsid w:val="004911FD"/>
    <w:rsid w:val="0049277B"/>
    <w:rsid w:val="00496476"/>
    <w:rsid w:val="004966FE"/>
    <w:rsid w:val="00497ECF"/>
    <w:rsid w:val="004A0583"/>
    <w:rsid w:val="004A1539"/>
    <w:rsid w:val="004A343E"/>
    <w:rsid w:val="004A3F97"/>
    <w:rsid w:val="004A6145"/>
    <w:rsid w:val="004A6F30"/>
    <w:rsid w:val="004B03BA"/>
    <w:rsid w:val="004B0964"/>
    <w:rsid w:val="004B13E1"/>
    <w:rsid w:val="004B1423"/>
    <w:rsid w:val="004B1EBB"/>
    <w:rsid w:val="004B2105"/>
    <w:rsid w:val="004B21F7"/>
    <w:rsid w:val="004B4B5F"/>
    <w:rsid w:val="004B5EF2"/>
    <w:rsid w:val="004B734B"/>
    <w:rsid w:val="004B7D0A"/>
    <w:rsid w:val="004C04A5"/>
    <w:rsid w:val="004C061B"/>
    <w:rsid w:val="004C094F"/>
    <w:rsid w:val="004C1CF9"/>
    <w:rsid w:val="004C2EE4"/>
    <w:rsid w:val="004C3968"/>
    <w:rsid w:val="004C3BD4"/>
    <w:rsid w:val="004C425B"/>
    <w:rsid w:val="004C44E0"/>
    <w:rsid w:val="004C4706"/>
    <w:rsid w:val="004C476B"/>
    <w:rsid w:val="004C488F"/>
    <w:rsid w:val="004C6DA9"/>
    <w:rsid w:val="004C7908"/>
    <w:rsid w:val="004D036E"/>
    <w:rsid w:val="004D148B"/>
    <w:rsid w:val="004D1931"/>
    <w:rsid w:val="004D2955"/>
    <w:rsid w:val="004D3D43"/>
    <w:rsid w:val="004D44E6"/>
    <w:rsid w:val="004D5564"/>
    <w:rsid w:val="004D66CD"/>
    <w:rsid w:val="004D70DA"/>
    <w:rsid w:val="004E09B6"/>
    <w:rsid w:val="004E0C24"/>
    <w:rsid w:val="004E1148"/>
    <w:rsid w:val="004E1FAE"/>
    <w:rsid w:val="004E2676"/>
    <w:rsid w:val="004E6800"/>
    <w:rsid w:val="004E7249"/>
    <w:rsid w:val="004E735B"/>
    <w:rsid w:val="004F0038"/>
    <w:rsid w:val="004F092D"/>
    <w:rsid w:val="004F0BE0"/>
    <w:rsid w:val="004F13A2"/>
    <w:rsid w:val="004F27DB"/>
    <w:rsid w:val="004F2ED7"/>
    <w:rsid w:val="004F3417"/>
    <w:rsid w:val="004F3CE9"/>
    <w:rsid w:val="004F43A8"/>
    <w:rsid w:val="004F480A"/>
    <w:rsid w:val="004F54C6"/>
    <w:rsid w:val="004F6774"/>
    <w:rsid w:val="004F6B18"/>
    <w:rsid w:val="004F7087"/>
    <w:rsid w:val="00500E87"/>
    <w:rsid w:val="00502EC1"/>
    <w:rsid w:val="00505F84"/>
    <w:rsid w:val="00506D65"/>
    <w:rsid w:val="00507B11"/>
    <w:rsid w:val="0051034C"/>
    <w:rsid w:val="005106E1"/>
    <w:rsid w:val="00513569"/>
    <w:rsid w:val="00513686"/>
    <w:rsid w:val="00514BB4"/>
    <w:rsid w:val="005156F3"/>
    <w:rsid w:val="005167A4"/>
    <w:rsid w:val="00517943"/>
    <w:rsid w:val="00520227"/>
    <w:rsid w:val="00520F91"/>
    <w:rsid w:val="0052296B"/>
    <w:rsid w:val="00522C1A"/>
    <w:rsid w:val="0052603D"/>
    <w:rsid w:val="00526A3E"/>
    <w:rsid w:val="00530C82"/>
    <w:rsid w:val="00530D04"/>
    <w:rsid w:val="00530F63"/>
    <w:rsid w:val="005314BF"/>
    <w:rsid w:val="00531563"/>
    <w:rsid w:val="0053242C"/>
    <w:rsid w:val="00532ED3"/>
    <w:rsid w:val="005331AF"/>
    <w:rsid w:val="005332A8"/>
    <w:rsid w:val="0053380D"/>
    <w:rsid w:val="00534909"/>
    <w:rsid w:val="005356FF"/>
    <w:rsid w:val="005362B3"/>
    <w:rsid w:val="0053778A"/>
    <w:rsid w:val="00537B9B"/>
    <w:rsid w:val="005404D7"/>
    <w:rsid w:val="00540EC4"/>
    <w:rsid w:val="00541077"/>
    <w:rsid w:val="0054119E"/>
    <w:rsid w:val="005415B2"/>
    <w:rsid w:val="00541A02"/>
    <w:rsid w:val="00541F53"/>
    <w:rsid w:val="0054241C"/>
    <w:rsid w:val="00542751"/>
    <w:rsid w:val="005431A1"/>
    <w:rsid w:val="00543B99"/>
    <w:rsid w:val="0054441A"/>
    <w:rsid w:val="0054470B"/>
    <w:rsid w:val="0054519F"/>
    <w:rsid w:val="00551085"/>
    <w:rsid w:val="005519DC"/>
    <w:rsid w:val="005524F7"/>
    <w:rsid w:val="005525A7"/>
    <w:rsid w:val="005528E6"/>
    <w:rsid w:val="00552AD6"/>
    <w:rsid w:val="00553B03"/>
    <w:rsid w:val="00553DB0"/>
    <w:rsid w:val="00554E48"/>
    <w:rsid w:val="005556EF"/>
    <w:rsid w:val="005566DF"/>
    <w:rsid w:val="005568B3"/>
    <w:rsid w:val="005612F1"/>
    <w:rsid w:val="00561977"/>
    <w:rsid w:val="005642DE"/>
    <w:rsid w:val="005643D8"/>
    <w:rsid w:val="005645FF"/>
    <w:rsid w:val="00567909"/>
    <w:rsid w:val="00567C68"/>
    <w:rsid w:val="00567D83"/>
    <w:rsid w:val="00570502"/>
    <w:rsid w:val="00570856"/>
    <w:rsid w:val="0057163F"/>
    <w:rsid w:val="005717C8"/>
    <w:rsid w:val="00572C16"/>
    <w:rsid w:val="005731DE"/>
    <w:rsid w:val="0057329E"/>
    <w:rsid w:val="0057441A"/>
    <w:rsid w:val="00576A3E"/>
    <w:rsid w:val="00576CC7"/>
    <w:rsid w:val="00577013"/>
    <w:rsid w:val="005776FF"/>
    <w:rsid w:val="00577B56"/>
    <w:rsid w:val="00582C02"/>
    <w:rsid w:val="00583EA3"/>
    <w:rsid w:val="005852DB"/>
    <w:rsid w:val="00585368"/>
    <w:rsid w:val="00585455"/>
    <w:rsid w:val="005861FE"/>
    <w:rsid w:val="00586C3F"/>
    <w:rsid w:val="00587678"/>
    <w:rsid w:val="00587839"/>
    <w:rsid w:val="00590296"/>
    <w:rsid w:val="00591C7B"/>
    <w:rsid w:val="0059257A"/>
    <w:rsid w:val="00592E64"/>
    <w:rsid w:val="00594255"/>
    <w:rsid w:val="00596203"/>
    <w:rsid w:val="005A005F"/>
    <w:rsid w:val="005A1C7B"/>
    <w:rsid w:val="005A25BC"/>
    <w:rsid w:val="005A3867"/>
    <w:rsid w:val="005A3ADC"/>
    <w:rsid w:val="005A5514"/>
    <w:rsid w:val="005A6939"/>
    <w:rsid w:val="005A6D65"/>
    <w:rsid w:val="005A6F45"/>
    <w:rsid w:val="005B269E"/>
    <w:rsid w:val="005B2D1E"/>
    <w:rsid w:val="005B3529"/>
    <w:rsid w:val="005B4251"/>
    <w:rsid w:val="005B4CDC"/>
    <w:rsid w:val="005B4F01"/>
    <w:rsid w:val="005B5F73"/>
    <w:rsid w:val="005B6C74"/>
    <w:rsid w:val="005B6D86"/>
    <w:rsid w:val="005B6F65"/>
    <w:rsid w:val="005B70AD"/>
    <w:rsid w:val="005B7C69"/>
    <w:rsid w:val="005C0209"/>
    <w:rsid w:val="005C23DA"/>
    <w:rsid w:val="005C2BE2"/>
    <w:rsid w:val="005C334A"/>
    <w:rsid w:val="005C3562"/>
    <w:rsid w:val="005C38C9"/>
    <w:rsid w:val="005C3FE2"/>
    <w:rsid w:val="005C46F2"/>
    <w:rsid w:val="005C5488"/>
    <w:rsid w:val="005C6FF7"/>
    <w:rsid w:val="005D0448"/>
    <w:rsid w:val="005D12E1"/>
    <w:rsid w:val="005D1EAA"/>
    <w:rsid w:val="005D2EAB"/>
    <w:rsid w:val="005D3928"/>
    <w:rsid w:val="005D40E6"/>
    <w:rsid w:val="005D45FF"/>
    <w:rsid w:val="005D53BE"/>
    <w:rsid w:val="005D6218"/>
    <w:rsid w:val="005D643D"/>
    <w:rsid w:val="005D7A5B"/>
    <w:rsid w:val="005D7F31"/>
    <w:rsid w:val="005D7F61"/>
    <w:rsid w:val="005E1C24"/>
    <w:rsid w:val="005E2A4C"/>
    <w:rsid w:val="005E3536"/>
    <w:rsid w:val="005E3E8A"/>
    <w:rsid w:val="005E3F24"/>
    <w:rsid w:val="005E4184"/>
    <w:rsid w:val="005E6BA2"/>
    <w:rsid w:val="005F2F52"/>
    <w:rsid w:val="005F3F84"/>
    <w:rsid w:val="005F448C"/>
    <w:rsid w:val="006003A5"/>
    <w:rsid w:val="00604DB4"/>
    <w:rsid w:val="006057C0"/>
    <w:rsid w:val="0060621C"/>
    <w:rsid w:val="00606D18"/>
    <w:rsid w:val="006102C7"/>
    <w:rsid w:val="00610A17"/>
    <w:rsid w:val="00610C20"/>
    <w:rsid w:val="00613EC4"/>
    <w:rsid w:val="00614BAE"/>
    <w:rsid w:val="00616071"/>
    <w:rsid w:val="00616E42"/>
    <w:rsid w:val="006206A0"/>
    <w:rsid w:val="00620C5D"/>
    <w:rsid w:val="00622494"/>
    <w:rsid w:val="006238C9"/>
    <w:rsid w:val="00623AB3"/>
    <w:rsid w:val="006247C8"/>
    <w:rsid w:val="006263CC"/>
    <w:rsid w:val="00626805"/>
    <w:rsid w:val="00627831"/>
    <w:rsid w:val="006308CD"/>
    <w:rsid w:val="00630A48"/>
    <w:rsid w:val="00630BB5"/>
    <w:rsid w:val="00630DB3"/>
    <w:rsid w:val="006311C0"/>
    <w:rsid w:val="006347D8"/>
    <w:rsid w:val="006348C8"/>
    <w:rsid w:val="00635677"/>
    <w:rsid w:val="00636A76"/>
    <w:rsid w:val="00637890"/>
    <w:rsid w:val="00637C73"/>
    <w:rsid w:val="006412FF"/>
    <w:rsid w:val="006425AC"/>
    <w:rsid w:val="00643466"/>
    <w:rsid w:val="00643C92"/>
    <w:rsid w:val="00644CCC"/>
    <w:rsid w:val="00645E06"/>
    <w:rsid w:val="0064635C"/>
    <w:rsid w:val="006470DC"/>
    <w:rsid w:val="006500BC"/>
    <w:rsid w:val="00650137"/>
    <w:rsid w:val="006502A2"/>
    <w:rsid w:val="006508F6"/>
    <w:rsid w:val="00650A57"/>
    <w:rsid w:val="00652212"/>
    <w:rsid w:val="00653FDC"/>
    <w:rsid w:val="00655656"/>
    <w:rsid w:val="00656041"/>
    <w:rsid w:val="00656088"/>
    <w:rsid w:val="006563A2"/>
    <w:rsid w:val="006568F3"/>
    <w:rsid w:val="00657225"/>
    <w:rsid w:val="0065791A"/>
    <w:rsid w:val="0066007C"/>
    <w:rsid w:val="00660681"/>
    <w:rsid w:val="00661D9C"/>
    <w:rsid w:val="006627B9"/>
    <w:rsid w:val="00662D43"/>
    <w:rsid w:val="006651B7"/>
    <w:rsid w:val="00665221"/>
    <w:rsid w:val="00665976"/>
    <w:rsid w:val="0066733D"/>
    <w:rsid w:val="006675B4"/>
    <w:rsid w:val="0066767C"/>
    <w:rsid w:val="006678EC"/>
    <w:rsid w:val="0067099B"/>
    <w:rsid w:val="00672B49"/>
    <w:rsid w:val="00672EA6"/>
    <w:rsid w:val="00673B31"/>
    <w:rsid w:val="00674357"/>
    <w:rsid w:val="006764BD"/>
    <w:rsid w:val="00677BC5"/>
    <w:rsid w:val="00681846"/>
    <w:rsid w:val="00682EE6"/>
    <w:rsid w:val="006844A7"/>
    <w:rsid w:val="00684679"/>
    <w:rsid w:val="00684E34"/>
    <w:rsid w:val="00685DF4"/>
    <w:rsid w:val="00685F60"/>
    <w:rsid w:val="00685FF7"/>
    <w:rsid w:val="006869FF"/>
    <w:rsid w:val="00690276"/>
    <w:rsid w:val="0069078E"/>
    <w:rsid w:val="00691043"/>
    <w:rsid w:val="006911D0"/>
    <w:rsid w:val="0069223A"/>
    <w:rsid w:val="00692475"/>
    <w:rsid w:val="0069429B"/>
    <w:rsid w:val="0069446D"/>
    <w:rsid w:val="006946AB"/>
    <w:rsid w:val="006948BE"/>
    <w:rsid w:val="00694B3D"/>
    <w:rsid w:val="0069678E"/>
    <w:rsid w:val="00696AE8"/>
    <w:rsid w:val="00697C81"/>
    <w:rsid w:val="006A0E6B"/>
    <w:rsid w:val="006A36BC"/>
    <w:rsid w:val="006A4BBD"/>
    <w:rsid w:val="006A4EF3"/>
    <w:rsid w:val="006A5F91"/>
    <w:rsid w:val="006A765C"/>
    <w:rsid w:val="006A7CF4"/>
    <w:rsid w:val="006B0530"/>
    <w:rsid w:val="006B0B1C"/>
    <w:rsid w:val="006B0F56"/>
    <w:rsid w:val="006B1218"/>
    <w:rsid w:val="006B1866"/>
    <w:rsid w:val="006B22B8"/>
    <w:rsid w:val="006B24F4"/>
    <w:rsid w:val="006B39BD"/>
    <w:rsid w:val="006B3CE7"/>
    <w:rsid w:val="006B5682"/>
    <w:rsid w:val="006B6222"/>
    <w:rsid w:val="006B6D24"/>
    <w:rsid w:val="006C05D8"/>
    <w:rsid w:val="006C083E"/>
    <w:rsid w:val="006C13D4"/>
    <w:rsid w:val="006C141C"/>
    <w:rsid w:val="006C1BA9"/>
    <w:rsid w:val="006C4063"/>
    <w:rsid w:val="006C4930"/>
    <w:rsid w:val="006C4C29"/>
    <w:rsid w:val="006C4F75"/>
    <w:rsid w:val="006C4FEC"/>
    <w:rsid w:val="006C577B"/>
    <w:rsid w:val="006C633A"/>
    <w:rsid w:val="006C646F"/>
    <w:rsid w:val="006C6C5D"/>
    <w:rsid w:val="006C6C8C"/>
    <w:rsid w:val="006C7EF8"/>
    <w:rsid w:val="006D10A4"/>
    <w:rsid w:val="006D1DCF"/>
    <w:rsid w:val="006D2B53"/>
    <w:rsid w:val="006D6832"/>
    <w:rsid w:val="006D6F8D"/>
    <w:rsid w:val="006D7F5E"/>
    <w:rsid w:val="006E2136"/>
    <w:rsid w:val="006E244D"/>
    <w:rsid w:val="006E3361"/>
    <w:rsid w:val="006E4F5F"/>
    <w:rsid w:val="006E687E"/>
    <w:rsid w:val="006E69EA"/>
    <w:rsid w:val="006E6A9C"/>
    <w:rsid w:val="006E6C60"/>
    <w:rsid w:val="006E7953"/>
    <w:rsid w:val="006F052C"/>
    <w:rsid w:val="006F0CE6"/>
    <w:rsid w:val="006F18A3"/>
    <w:rsid w:val="006F22CB"/>
    <w:rsid w:val="006F3AFF"/>
    <w:rsid w:val="006F4C92"/>
    <w:rsid w:val="006F5DCF"/>
    <w:rsid w:val="006F5E40"/>
    <w:rsid w:val="006F6757"/>
    <w:rsid w:val="006F7C28"/>
    <w:rsid w:val="007003EB"/>
    <w:rsid w:val="00700D16"/>
    <w:rsid w:val="0070189F"/>
    <w:rsid w:val="007018FF"/>
    <w:rsid w:val="00702653"/>
    <w:rsid w:val="007033A0"/>
    <w:rsid w:val="0070372E"/>
    <w:rsid w:val="00703B10"/>
    <w:rsid w:val="00704261"/>
    <w:rsid w:val="007045A7"/>
    <w:rsid w:val="00704DCB"/>
    <w:rsid w:val="00705722"/>
    <w:rsid w:val="00705B34"/>
    <w:rsid w:val="00705D8E"/>
    <w:rsid w:val="00706090"/>
    <w:rsid w:val="007068E8"/>
    <w:rsid w:val="00706EB8"/>
    <w:rsid w:val="007070C4"/>
    <w:rsid w:val="007101BE"/>
    <w:rsid w:val="00710A6E"/>
    <w:rsid w:val="007117EB"/>
    <w:rsid w:val="00711A6A"/>
    <w:rsid w:val="00714847"/>
    <w:rsid w:val="00714F26"/>
    <w:rsid w:val="007157C5"/>
    <w:rsid w:val="00715FE9"/>
    <w:rsid w:val="007165FC"/>
    <w:rsid w:val="00717153"/>
    <w:rsid w:val="00720E76"/>
    <w:rsid w:val="00722116"/>
    <w:rsid w:val="00722CD8"/>
    <w:rsid w:val="00722E91"/>
    <w:rsid w:val="00724E82"/>
    <w:rsid w:val="0072542B"/>
    <w:rsid w:val="00726A3F"/>
    <w:rsid w:val="00727F43"/>
    <w:rsid w:val="00731179"/>
    <w:rsid w:val="00732621"/>
    <w:rsid w:val="00732C1C"/>
    <w:rsid w:val="00733423"/>
    <w:rsid w:val="0073625B"/>
    <w:rsid w:val="00736FEC"/>
    <w:rsid w:val="0073706F"/>
    <w:rsid w:val="00737FE1"/>
    <w:rsid w:val="0074077A"/>
    <w:rsid w:val="00742CC3"/>
    <w:rsid w:val="0074306D"/>
    <w:rsid w:val="007436A4"/>
    <w:rsid w:val="007439A8"/>
    <w:rsid w:val="00744DB6"/>
    <w:rsid w:val="0074781F"/>
    <w:rsid w:val="00747CF2"/>
    <w:rsid w:val="00750C3C"/>
    <w:rsid w:val="00751A95"/>
    <w:rsid w:val="00751F30"/>
    <w:rsid w:val="00752540"/>
    <w:rsid w:val="00752D24"/>
    <w:rsid w:val="00753DF5"/>
    <w:rsid w:val="007540AB"/>
    <w:rsid w:val="007552B5"/>
    <w:rsid w:val="00755312"/>
    <w:rsid w:val="00755AA1"/>
    <w:rsid w:val="00755E6B"/>
    <w:rsid w:val="00756AD8"/>
    <w:rsid w:val="00756DA4"/>
    <w:rsid w:val="00756F5F"/>
    <w:rsid w:val="0076077C"/>
    <w:rsid w:val="00761A75"/>
    <w:rsid w:val="00761AC6"/>
    <w:rsid w:val="00761E8C"/>
    <w:rsid w:val="00761EA4"/>
    <w:rsid w:val="00761FAE"/>
    <w:rsid w:val="007623BF"/>
    <w:rsid w:val="007627C5"/>
    <w:rsid w:val="00763172"/>
    <w:rsid w:val="00763ABA"/>
    <w:rsid w:val="00764D49"/>
    <w:rsid w:val="007669B0"/>
    <w:rsid w:val="00767FDE"/>
    <w:rsid w:val="00771E07"/>
    <w:rsid w:val="00773824"/>
    <w:rsid w:val="00776C3F"/>
    <w:rsid w:val="007804D5"/>
    <w:rsid w:val="00781867"/>
    <w:rsid w:val="0078195D"/>
    <w:rsid w:val="007828A6"/>
    <w:rsid w:val="007836D0"/>
    <w:rsid w:val="00783E98"/>
    <w:rsid w:val="00784083"/>
    <w:rsid w:val="007847C6"/>
    <w:rsid w:val="007855D2"/>
    <w:rsid w:val="0078599E"/>
    <w:rsid w:val="00787063"/>
    <w:rsid w:val="00787D7D"/>
    <w:rsid w:val="00791650"/>
    <w:rsid w:val="007920F6"/>
    <w:rsid w:val="00796A55"/>
    <w:rsid w:val="00797241"/>
    <w:rsid w:val="00797EFC"/>
    <w:rsid w:val="007A052E"/>
    <w:rsid w:val="007A1DD5"/>
    <w:rsid w:val="007A27EE"/>
    <w:rsid w:val="007A2D2F"/>
    <w:rsid w:val="007A3907"/>
    <w:rsid w:val="007A505C"/>
    <w:rsid w:val="007A53A5"/>
    <w:rsid w:val="007A56E3"/>
    <w:rsid w:val="007A6FCF"/>
    <w:rsid w:val="007A7EC2"/>
    <w:rsid w:val="007B0065"/>
    <w:rsid w:val="007B3873"/>
    <w:rsid w:val="007B6725"/>
    <w:rsid w:val="007B6FFE"/>
    <w:rsid w:val="007B7B9B"/>
    <w:rsid w:val="007C01F4"/>
    <w:rsid w:val="007C1F0F"/>
    <w:rsid w:val="007C4899"/>
    <w:rsid w:val="007C4AD5"/>
    <w:rsid w:val="007C619A"/>
    <w:rsid w:val="007C6759"/>
    <w:rsid w:val="007C6D20"/>
    <w:rsid w:val="007C76AA"/>
    <w:rsid w:val="007C7742"/>
    <w:rsid w:val="007D048E"/>
    <w:rsid w:val="007D0A88"/>
    <w:rsid w:val="007D14FE"/>
    <w:rsid w:val="007D2ED6"/>
    <w:rsid w:val="007D60DD"/>
    <w:rsid w:val="007D656C"/>
    <w:rsid w:val="007D7696"/>
    <w:rsid w:val="007D7E36"/>
    <w:rsid w:val="007E0211"/>
    <w:rsid w:val="007E18FD"/>
    <w:rsid w:val="007E1CC1"/>
    <w:rsid w:val="007E1FFE"/>
    <w:rsid w:val="007E2362"/>
    <w:rsid w:val="007E2775"/>
    <w:rsid w:val="007E3F07"/>
    <w:rsid w:val="007E693C"/>
    <w:rsid w:val="007E783C"/>
    <w:rsid w:val="007F0B6E"/>
    <w:rsid w:val="007F0C96"/>
    <w:rsid w:val="007F0FCF"/>
    <w:rsid w:val="007F2036"/>
    <w:rsid w:val="007F282F"/>
    <w:rsid w:val="007F29C8"/>
    <w:rsid w:val="007F400A"/>
    <w:rsid w:val="007F4AE9"/>
    <w:rsid w:val="007F5156"/>
    <w:rsid w:val="00800259"/>
    <w:rsid w:val="00800A06"/>
    <w:rsid w:val="00802C53"/>
    <w:rsid w:val="00803212"/>
    <w:rsid w:val="008038C9"/>
    <w:rsid w:val="00805957"/>
    <w:rsid w:val="00807371"/>
    <w:rsid w:val="00810F1F"/>
    <w:rsid w:val="008139D9"/>
    <w:rsid w:val="00815AA5"/>
    <w:rsid w:val="00816738"/>
    <w:rsid w:val="008167EE"/>
    <w:rsid w:val="00816938"/>
    <w:rsid w:val="0081695B"/>
    <w:rsid w:val="00821A2D"/>
    <w:rsid w:val="00821D1A"/>
    <w:rsid w:val="00822226"/>
    <w:rsid w:val="00822DF7"/>
    <w:rsid w:val="00823F25"/>
    <w:rsid w:val="008255F3"/>
    <w:rsid w:val="00826221"/>
    <w:rsid w:val="0082774F"/>
    <w:rsid w:val="00831495"/>
    <w:rsid w:val="0083527E"/>
    <w:rsid w:val="00835FCE"/>
    <w:rsid w:val="00836C84"/>
    <w:rsid w:val="008375D7"/>
    <w:rsid w:val="0083787A"/>
    <w:rsid w:val="00837DDE"/>
    <w:rsid w:val="00841119"/>
    <w:rsid w:val="00841506"/>
    <w:rsid w:val="0084169F"/>
    <w:rsid w:val="00842DA9"/>
    <w:rsid w:val="0084516C"/>
    <w:rsid w:val="008459E6"/>
    <w:rsid w:val="00846AD5"/>
    <w:rsid w:val="00847020"/>
    <w:rsid w:val="00847B99"/>
    <w:rsid w:val="00851514"/>
    <w:rsid w:val="008523F7"/>
    <w:rsid w:val="00852586"/>
    <w:rsid w:val="00852849"/>
    <w:rsid w:val="0085359D"/>
    <w:rsid w:val="0085428E"/>
    <w:rsid w:val="008552EB"/>
    <w:rsid w:val="008566C7"/>
    <w:rsid w:val="00856FC8"/>
    <w:rsid w:val="008604DE"/>
    <w:rsid w:val="00860E97"/>
    <w:rsid w:val="00863BCE"/>
    <w:rsid w:val="00864439"/>
    <w:rsid w:val="00865D1F"/>
    <w:rsid w:val="00866B34"/>
    <w:rsid w:val="00873398"/>
    <w:rsid w:val="00875399"/>
    <w:rsid w:val="008766F3"/>
    <w:rsid w:val="008805FE"/>
    <w:rsid w:val="00880C4A"/>
    <w:rsid w:val="00881777"/>
    <w:rsid w:val="00881BFA"/>
    <w:rsid w:val="0088206F"/>
    <w:rsid w:val="008827CA"/>
    <w:rsid w:val="00882F16"/>
    <w:rsid w:val="00884692"/>
    <w:rsid w:val="008876E9"/>
    <w:rsid w:val="00887A8B"/>
    <w:rsid w:val="0089011D"/>
    <w:rsid w:val="00890CBC"/>
    <w:rsid w:val="00891179"/>
    <w:rsid w:val="00891637"/>
    <w:rsid w:val="0089199E"/>
    <w:rsid w:val="00891CB7"/>
    <w:rsid w:val="00892981"/>
    <w:rsid w:val="00892B8D"/>
    <w:rsid w:val="00892C7A"/>
    <w:rsid w:val="008938A2"/>
    <w:rsid w:val="00893D56"/>
    <w:rsid w:val="00894386"/>
    <w:rsid w:val="0089582A"/>
    <w:rsid w:val="00895A59"/>
    <w:rsid w:val="00896BFC"/>
    <w:rsid w:val="00896DC3"/>
    <w:rsid w:val="008A01E1"/>
    <w:rsid w:val="008A06B0"/>
    <w:rsid w:val="008A078F"/>
    <w:rsid w:val="008A140D"/>
    <w:rsid w:val="008A2195"/>
    <w:rsid w:val="008A3B4A"/>
    <w:rsid w:val="008A5E2B"/>
    <w:rsid w:val="008A6703"/>
    <w:rsid w:val="008A7394"/>
    <w:rsid w:val="008A7CC8"/>
    <w:rsid w:val="008B14D8"/>
    <w:rsid w:val="008B17C9"/>
    <w:rsid w:val="008B227B"/>
    <w:rsid w:val="008B332F"/>
    <w:rsid w:val="008B49B1"/>
    <w:rsid w:val="008B5DA6"/>
    <w:rsid w:val="008B5E08"/>
    <w:rsid w:val="008B63C2"/>
    <w:rsid w:val="008B705B"/>
    <w:rsid w:val="008B74E6"/>
    <w:rsid w:val="008B7816"/>
    <w:rsid w:val="008C0DA3"/>
    <w:rsid w:val="008C0FE6"/>
    <w:rsid w:val="008C190A"/>
    <w:rsid w:val="008C29D9"/>
    <w:rsid w:val="008C3617"/>
    <w:rsid w:val="008C415C"/>
    <w:rsid w:val="008C53A4"/>
    <w:rsid w:val="008C5D48"/>
    <w:rsid w:val="008C6111"/>
    <w:rsid w:val="008C6353"/>
    <w:rsid w:val="008D10F0"/>
    <w:rsid w:val="008D13FD"/>
    <w:rsid w:val="008D59E8"/>
    <w:rsid w:val="008D5CB2"/>
    <w:rsid w:val="008D63E5"/>
    <w:rsid w:val="008D6B09"/>
    <w:rsid w:val="008E09C3"/>
    <w:rsid w:val="008E174F"/>
    <w:rsid w:val="008E177D"/>
    <w:rsid w:val="008E3725"/>
    <w:rsid w:val="008E3C5F"/>
    <w:rsid w:val="008E4B53"/>
    <w:rsid w:val="008E505D"/>
    <w:rsid w:val="008E53A2"/>
    <w:rsid w:val="008F1726"/>
    <w:rsid w:val="008F426A"/>
    <w:rsid w:val="008F5590"/>
    <w:rsid w:val="008F5734"/>
    <w:rsid w:val="008F7B3D"/>
    <w:rsid w:val="0090053B"/>
    <w:rsid w:val="0090088A"/>
    <w:rsid w:val="00900B86"/>
    <w:rsid w:val="00901AAA"/>
    <w:rsid w:val="00901F70"/>
    <w:rsid w:val="009023D1"/>
    <w:rsid w:val="009025B4"/>
    <w:rsid w:val="009061DE"/>
    <w:rsid w:val="00911669"/>
    <w:rsid w:val="009116DB"/>
    <w:rsid w:val="00913BCF"/>
    <w:rsid w:val="00913DDB"/>
    <w:rsid w:val="009140DC"/>
    <w:rsid w:val="00916B3F"/>
    <w:rsid w:val="0091710C"/>
    <w:rsid w:val="00917DA5"/>
    <w:rsid w:val="0092009D"/>
    <w:rsid w:val="0092086D"/>
    <w:rsid w:val="00920935"/>
    <w:rsid w:val="00922800"/>
    <w:rsid w:val="00924160"/>
    <w:rsid w:val="00927B34"/>
    <w:rsid w:val="00934193"/>
    <w:rsid w:val="00934B69"/>
    <w:rsid w:val="0093520B"/>
    <w:rsid w:val="0093658D"/>
    <w:rsid w:val="009370FB"/>
    <w:rsid w:val="009455D1"/>
    <w:rsid w:val="00945C52"/>
    <w:rsid w:val="009464BC"/>
    <w:rsid w:val="00946E4F"/>
    <w:rsid w:val="00946FEE"/>
    <w:rsid w:val="00947143"/>
    <w:rsid w:val="0095175A"/>
    <w:rsid w:val="00951FFF"/>
    <w:rsid w:val="0095233F"/>
    <w:rsid w:val="00953196"/>
    <w:rsid w:val="009534BD"/>
    <w:rsid w:val="00955B19"/>
    <w:rsid w:val="0095642A"/>
    <w:rsid w:val="009576C9"/>
    <w:rsid w:val="00957A53"/>
    <w:rsid w:val="00960465"/>
    <w:rsid w:val="009606CF"/>
    <w:rsid w:val="00960D03"/>
    <w:rsid w:val="00962564"/>
    <w:rsid w:val="009637BB"/>
    <w:rsid w:val="00963806"/>
    <w:rsid w:val="009643B5"/>
    <w:rsid w:val="00964E99"/>
    <w:rsid w:val="00965D3B"/>
    <w:rsid w:val="00966341"/>
    <w:rsid w:val="0096679E"/>
    <w:rsid w:val="00970D63"/>
    <w:rsid w:val="00973EC8"/>
    <w:rsid w:val="00980089"/>
    <w:rsid w:val="0098037E"/>
    <w:rsid w:val="0098072B"/>
    <w:rsid w:val="00981134"/>
    <w:rsid w:val="00982347"/>
    <w:rsid w:val="00984FBB"/>
    <w:rsid w:val="009852D3"/>
    <w:rsid w:val="00985455"/>
    <w:rsid w:val="009857C3"/>
    <w:rsid w:val="00987999"/>
    <w:rsid w:val="0099092D"/>
    <w:rsid w:val="00992301"/>
    <w:rsid w:val="00992CDD"/>
    <w:rsid w:val="009964E9"/>
    <w:rsid w:val="00996800"/>
    <w:rsid w:val="00996E9E"/>
    <w:rsid w:val="0099786B"/>
    <w:rsid w:val="00997901"/>
    <w:rsid w:val="009A02BE"/>
    <w:rsid w:val="009A1226"/>
    <w:rsid w:val="009A17B2"/>
    <w:rsid w:val="009A1C64"/>
    <w:rsid w:val="009A1D84"/>
    <w:rsid w:val="009A1FBE"/>
    <w:rsid w:val="009A2A43"/>
    <w:rsid w:val="009A763F"/>
    <w:rsid w:val="009A7B4C"/>
    <w:rsid w:val="009A7D17"/>
    <w:rsid w:val="009B0FFE"/>
    <w:rsid w:val="009B10F6"/>
    <w:rsid w:val="009B1CEE"/>
    <w:rsid w:val="009B2B4B"/>
    <w:rsid w:val="009B2C83"/>
    <w:rsid w:val="009B2D00"/>
    <w:rsid w:val="009B3F08"/>
    <w:rsid w:val="009B5A61"/>
    <w:rsid w:val="009B5EC6"/>
    <w:rsid w:val="009B6673"/>
    <w:rsid w:val="009B7477"/>
    <w:rsid w:val="009C07AC"/>
    <w:rsid w:val="009C155E"/>
    <w:rsid w:val="009C23BE"/>
    <w:rsid w:val="009C262F"/>
    <w:rsid w:val="009C27FD"/>
    <w:rsid w:val="009C7EC9"/>
    <w:rsid w:val="009D0389"/>
    <w:rsid w:val="009D187D"/>
    <w:rsid w:val="009D2DAB"/>
    <w:rsid w:val="009D3F4A"/>
    <w:rsid w:val="009D432D"/>
    <w:rsid w:val="009D59D1"/>
    <w:rsid w:val="009D6521"/>
    <w:rsid w:val="009D7E91"/>
    <w:rsid w:val="009E0B60"/>
    <w:rsid w:val="009E1908"/>
    <w:rsid w:val="009E2212"/>
    <w:rsid w:val="009E3422"/>
    <w:rsid w:val="009E4632"/>
    <w:rsid w:val="009E55B7"/>
    <w:rsid w:val="009E5B25"/>
    <w:rsid w:val="009E5BD3"/>
    <w:rsid w:val="009E6307"/>
    <w:rsid w:val="009E639E"/>
    <w:rsid w:val="009E64B4"/>
    <w:rsid w:val="009E72C2"/>
    <w:rsid w:val="009E7882"/>
    <w:rsid w:val="009F0987"/>
    <w:rsid w:val="009F09F6"/>
    <w:rsid w:val="009F259E"/>
    <w:rsid w:val="009F4A0A"/>
    <w:rsid w:val="009F4A61"/>
    <w:rsid w:val="009F4D23"/>
    <w:rsid w:val="009F67C4"/>
    <w:rsid w:val="009F6A2F"/>
    <w:rsid w:val="009F73F0"/>
    <w:rsid w:val="009F7E86"/>
    <w:rsid w:val="00A00844"/>
    <w:rsid w:val="00A011C8"/>
    <w:rsid w:val="00A0329A"/>
    <w:rsid w:val="00A036CE"/>
    <w:rsid w:val="00A1006D"/>
    <w:rsid w:val="00A1071F"/>
    <w:rsid w:val="00A10AE1"/>
    <w:rsid w:val="00A11902"/>
    <w:rsid w:val="00A1274E"/>
    <w:rsid w:val="00A12E38"/>
    <w:rsid w:val="00A13C48"/>
    <w:rsid w:val="00A1474D"/>
    <w:rsid w:val="00A16633"/>
    <w:rsid w:val="00A178E0"/>
    <w:rsid w:val="00A205EC"/>
    <w:rsid w:val="00A2251D"/>
    <w:rsid w:val="00A23A73"/>
    <w:rsid w:val="00A251EB"/>
    <w:rsid w:val="00A25898"/>
    <w:rsid w:val="00A25BEB"/>
    <w:rsid w:val="00A30F65"/>
    <w:rsid w:val="00A34B9A"/>
    <w:rsid w:val="00A35AA0"/>
    <w:rsid w:val="00A365E7"/>
    <w:rsid w:val="00A4094D"/>
    <w:rsid w:val="00A4187D"/>
    <w:rsid w:val="00A435A7"/>
    <w:rsid w:val="00A44812"/>
    <w:rsid w:val="00A46C40"/>
    <w:rsid w:val="00A50BBC"/>
    <w:rsid w:val="00A5115F"/>
    <w:rsid w:val="00A52035"/>
    <w:rsid w:val="00A52376"/>
    <w:rsid w:val="00A525D4"/>
    <w:rsid w:val="00A52BC6"/>
    <w:rsid w:val="00A5363D"/>
    <w:rsid w:val="00A53B8A"/>
    <w:rsid w:val="00A5549A"/>
    <w:rsid w:val="00A565D7"/>
    <w:rsid w:val="00A56E2A"/>
    <w:rsid w:val="00A571AE"/>
    <w:rsid w:val="00A60958"/>
    <w:rsid w:val="00A60C52"/>
    <w:rsid w:val="00A60D41"/>
    <w:rsid w:val="00A62867"/>
    <w:rsid w:val="00A63746"/>
    <w:rsid w:val="00A64B00"/>
    <w:rsid w:val="00A6653D"/>
    <w:rsid w:val="00A66C3D"/>
    <w:rsid w:val="00A66DCE"/>
    <w:rsid w:val="00A6703E"/>
    <w:rsid w:val="00A67607"/>
    <w:rsid w:val="00A67BFE"/>
    <w:rsid w:val="00A70B38"/>
    <w:rsid w:val="00A71B76"/>
    <w:rsid w:val="00A7262A"/>
    <w:rsid w:val="00A726EB"/>
    <w:rsid w:val="00A72B5A"/>
    <w:rsid w:val="00A75021"/>
    <w:rsid w:val="00A76395"/>
    <w:rsid w:val="00A76A23"/>
    <w:rsid w:val="00A76E09"/>
    <w:rsid w:val="00A77440"/>
    <w:rsid w:val="00A816A0"/>
    <w:rsid w:val="00A816FE"/>
    <w:rsid w:val="00A82704"/>
    <w:rsid w:val="00A832F5"/>
    <w:rsid w:val="00A8394A"/>
    <w:rsid w:val="00A85DDB"/>
    <w:rsid w:val="00A86286"/>
    <w:rsid w:val="00A9129C"/>
    <w:rsid w:val="00A94358"/>
    <w:rsid w:val="00A94426"/>
    <w:rsid w:val="00A95340"/>
    <w:rsid w:val="00A96D26"/>
    <w:rsid w:val="00A97BC6"/>
    <w:rsid w:val="00AA0C54"/>
    <w:rsid w:val="00AA236C"/>
    <w:rsid w:val="00AA49CE"/>
    <w:rsid w:val="00AA4EA8"/>
    <w:rsid w:val="00AA4FD7"/>
    <w:rsid w:val="00AA5323"/>
    <w:rsid w:val="00AA60E1"/>
    <w:rsid w:val="00AA7630"/>
    <w:rsid w:val="00AB18A8"/>
    <w:rsid w:val="00AB1B32"/>
    <w:rsid w:val="00AB28DE"/>
    <w:rsid w:val="00AB39C3"/>
    <w:rsid w:val="00AB41CB"/>
    <w:rsid w:val="00AB51EA"/>
    <w:rsid w:val="00AB6397"/>
    <w:rsid w:val="00AB65B6"/>
    <w:rsid w:val="00AB7499"/>
    <w:rsid w:val="00AC0235"/>
    <w:rsid w:val="00AC13C9"/>
    <w:rsid w:val="00AC13D6"/>
    <w:rsid w:val="00AC2ACA"/>
    <w:rsid w:val="00AC2C3D"/>
    <w:rsid w:val="00AC3C70"/>
    <w:rsid w:val="00AC4039"/>
    <w:rsid w:val="00AC4CBC"/>
    <w:rsid w:val="00AC5820"/>
    <w:rsid w:val="00AC5AF8"/>
    <w:rsid w:val="00AC6090"/>
    <w:rsid w:val="00AC64DA"/>
    <w:rsid w:val="00AC771C"/>
    <w:rsid w:val="00AC7DFA"/>
    <w:rsid w:val="00AD0473"/>
    <w:rsid w:val="00AD24C5"/>
    <w:rsid w:val="00AD43A4"/>
    <w:rsid w:val="00AD467B"/>
    <w:rsid w:val="00AD5974"/>
    <w:rsid w:val="00AD6EC8"/>
    <w:rsid w:val="00AE2344"/>
    <w:rsid w:val="00AE299F"/>
    <w:rsid w:val="00AE33FE"/>
    <w:rsid w:val="00AE78F0"/>
    <w:rsid w:val="00AE7C0C"/>
    <w:rsid w:val="00AE7F85"/>
    <w:rsid w:val="00AF0430"/>
    <w:rsid w:val="00AF08BC"/>
    <w:rsid w:val="00AF0936"/>
    <w:rsid w:val="00AF0B19"/>
    <w:rsid w:val="00AF1D39"/>
    <w:rsid w:val="00AF2AB3"/>
    <w:rsid w:val="00AF3BA1"/>
    <w:rsid w:val="00AF3FAC"/>
    <w:rsid w:val="00AF7EAD"/>
    <w:rsid w:val="00B00A78"/>
    <w:rsid w:val="00B018B5"/>
    <w:rsid w:val="00B02727"/>
    <w:rsid w:val="00B0351D"/>
    <w:rsid w:val="00B05824"/>
    <w:rsid w:val="00B058C3"/>
    <w:rsid w:val="00B07005"/>
    <w:rsid w:val="00B07EA1"/>
    <w:rsid w:val="00B12B38"/>
    <w:rsid w:val="00B13468"/>
    <w:rsid w:val="00B13CA5"/>
    <w:rsid w:val="00B13F30"/>
    <w:rsid w:val="00B14A0E"/>
    <w:rsid w:val="00B169B5"/>
    <w:rsid w:val="00B17110"/>
    <w:rsid w:val="00B20223"/>
    <w:rsid w:val="00B20737"/>
    <w:rsid w:val="00B20FAF"/>
    <w:rsid w:val="00B21753"/>
    <w:rsid w:val="00B21AE7"/>
    <w:rsid w:val="00B21BFB"/>
    <w:rsid w:val="00B23169"/>
    <w:rsid w:val="00B23593"/>
    <w:rsid w:val="00B23624"/>
    <w:rsid w:val="00B26802"/>
    <w:rsid w:val="00B30547"/>
    <w:rsid w:val="00B30BE1"/>
    <w:rsid w:val="00B313D7"/>
    <w:rsid w:val="00B3540C"/>
    <w:rsid w:val="00B36353"/>
    <w:rsid w:val="00B37FF8"/>
    <w:rsid w:val="00B408D0"/>
    <w:rsid w:val="00B42866"/>
    <w:rsid w:val="00B505DB"/>
    <w:rsid w:val="00B5237E"/>
    <w:rsid w:val="00B5305E"/>
    <w:rsid w:val="00B54572"/>
    <w:rsid w:val="00B54D52"/>
    <w:rsid w:val="00B56E30"/>
    <w:rsid w:val="00B56FEA"/>
    <w:rsid w:val="00B575CA"/>
    <w:rsid w:val="00B6185F"/>
    <w:rsid w:val="00B61CD3"/>
    <w:rsid w:val="00B62DD1"/>
    <w:rsid w:val="00B632FE"/>
    <w:rsid w:val="00B63350"/>
    <w:rsid w:val="00B634CE"/>
    <w:rsid w:val="00B63592"/>
    <w:rsid w:val="00B63B62"/>
    <w:rsid w:val="00B6413C"/>
    <w:rsid w:val="00B64451"/>
    <w:rsid w:val="00B64C07"/>
    <w:rsid w:val="00B655A1"/>
    <w:rsid w:val="00B66890"/>
    <w:rsid w:val="00B66CE3"/>
    <w:rsid w:val="00B73577"/>
    <w:rsid w:val="00B74F97"/>
    <w:rsid w:val="00B80EE2"/>
    <w:rsid w:val="00B81C18"/>
    <w:rsid w:val="00B820C1"/>
    <w:rsid w:val="00B826A2"/>
    <w:rsid w:val="00B82AB6"/>
    <w:rsid w:val="00B83D06"/>
    <w:rsid w:val="00B83E8C"/>
    <w:rsid w:val="00B85329"/>
    <w:rsid w:val="00B853FA"/>
    <w:rsid w:val="00B86389"/>
    <w:rsid w:val="00B87B00"/>
    <w:rsid w:val="00B93A3F"/>
    <w:rsid w:val="00B93C0B"/>
    <w:rsid w:val="00B93EDA"/>
    <w:rsid w:val="00B93FB4"/>
    <w:rsid w:val="00B9442A"/>
    <w:rsid w:val="00B94711"/>
    <w:rsid w:val="00B94DB6"/>
    <w:rsid w:val="00B95414"/>
    <w:rsid w:val="00B9581A"/>
    <w:rsid w:val="00B96EFE"/>
    <w:rsid w:val="00BA0572"/>
    <w:rsid w:val="00BA3181"/>
    <w:rsid w:val="00BA4141"/>
    <w:rsid w:val="00BA525A"/>
    <w:rsid w:val="00BA5E01"/>
    <w:rsid w:val="00BA6395"/>
    <w:rsid w:val="00BA646F"/>
    <w:rsid w:val="00BA703A"/>
    <w:rsid w:val="00BA7C2B"/>
    <w:rsid w:val="00BB17F0"/>
    <w:rsid w:val="00BB199B"/>
    <w:rsid w:val="00BB2334"/>
    <w:rsid w:val="00BB433A"/>
    <w:rsid w:val="00BB4382"/>
    <w:rsid w:val="00BB467C"/>
    <w:rsid w:val="00BB538F"/>
    <w:rsid w:val="00BB5D27"/>
    <w:rsid w:val="00BB7035"/>
    <w:rsid w:val="00BC01BB"/>
    <w:rsid w:val="00BC10EC"/>
    <w:rsid w:val="00BC2A14"/>
    <w:rsid w:val="00BC39E7"/>
    <w:rsid w:val="00BC4F8B"/>
    <w:rsid w:val="00BC549D"/>
    <w:rsid w:val="00BC58AE"/>
    <w:rsid w:val="00BC627D"/>
    <w:rsid w:val="00BC7644"/>
    <w:rsid w:val="00BC7E3E"/>
    <w:rsid w:val="00BD0427"/>
    <w:rsid w:val="00BD0716"/>
    <w:rsid w:val="00BD1EA0"/>
    <w:rsid w:val="00BD229B"/>
    <w:rsid w:val="00BD44C0"/>
    <w:rsid w:val="00BD552F"/>
    <w:rsid w:val="00BD55A4"/>
    <w:rsid w:val="00BD6EB6"/>
    <w:rsid w:val="00BD7487"/>
    <w:rsid w:val="00BE10F0"/>
    <w:rsid w:val="00BE1E92"/>
    <w:rsid w:val="00BE1EA1"/>
    <w:rsid w:val="00BE205A"/>
    <w:rsid w:val="00BE2F13"/>
    <w:rsid w:val="00BE3791"/>
    <w:rsid w:val="00BE3D30"/>
    <w:rsid w:val="00BE3D4F"/>
    <w:rsid w:val="00BE461B"/>
    <w:rsid w:val="00BE5748"/>
    <w:rsid w:val="00BE5D05"/>
    <w:rsid w:val="00BE714F"/>
    <w:rsid w:val="00BE7DBD"/>
    <w:rsid w:val="00BF0C0C"/>
    <w:rsid w:val="00BF0DDA"/>
    <w:rsid w:val="00BF13CB"/>
    <w:rsid w:val="00BF2622"/>
    <w:rsid w:val="00BF35B3"/>
    <w:rsid w:val="00BF4913"/>
    <w:rsid w:val="00BF5825"/>
    <w:rsid w:val="00BF5857"/>
    <w:rsid w:val="00BF7518"/>
    <w:rsid w:val="00C019AF"/>
    <w:rsid w:val="00C020A8"/>
    <w:rsid w:val="00C02874"/>
    <w:rsid w:val="00C02DDD"/>
    <w:rsid w:val="00C030F8"/>
    <w:rsid w:val="00C041A3"/>
    <w:rsid w:val="00C043F3"/>
    <w:rsid w:val="00C048FB"/>
    <w:rsid w:val="00C05AFD"/>
    <w:rsid w:val="00C0602E"/>
    <w:rsid w:val="00C06953"/>
    <w:rsid w:val="00C07045"/>
    <w:rsid w:val="00C103A4"/>
    <w:rsid w:val="00C11285"/>
    <w:rsid w:val="00C12D0F"/>
    <w:rsid w:val="00C145F9"/>
    <w:rsid w:val="00C15DE0"/>
    <w:rsid w:val="00C166A3"/>
    <w:rsid w:val="00C2080F"/>
    <w:rsid w:val="00C211C0"/>
    <w:rsid w:val="00C22230"/>
    <w:rsid w:val="00C22560"/>
    <w:rsid w:val="00C22754"/>
    <w:rsid w:val="00C22984"/>
    <w:rsid w:val="00C237E9"/>
    <w:rsid w:val="00C23DD7"/>
    <w:rsid w:val="00C24102"/>
    <w:rsid w:val="00C243F7"/>
    <w:rsid w:val="00C277D2"/>
    <w:rsid w:val="00C31054"/>
    <w:rsid w:val="00C31BC4"/>
    <w:rsid w:val="00C372EB"/>
    <w:rsid w:val="00C37C77"/>
    <w:rsid w:val="00C37FBE"/>
    <w:rsid w:val="00C4012B"/>
    <w:rsid w:val="00C41592"/>
    <w:rsid w:val="00C452EE"/>
    <w:rsid w:val="00C45563"/>
    <w:rsid w:val="00C45B22"/>
    <w:rsid w:val="00C51F88"/>
    <w:rsid w:val="00C52D20"/>
    <w:rsid w:val="00C55295"/>
    <w:rsid w:val="00C55976"/>
    <w:rsid w:val="00C57E69"/>
    <w:rsid w:val="00C6032B"/>
    <w:rsid w:val="00C62DA0"/>
    <w:rsid w:val="00C63EAF"/>
    <w:rsid w:val="00C6402E"/>
    <w:rsid w:val="00C642D3"/>
    <w:rsid w:val="00C64383"/>
    <w:rsid w:val="00C65BD3"/>
    <w:rsid w:val="00C66080"/>
    <w:rsid w:val="00C708C9"/>
    <w:rsid w:val="00C70AA4"/>
    <w:rsid w:val="00C70E3F"/>
    <w:rsid w:val="00C72866"/>
    <w:rsid w:val="00C73CAF"/>
    <w:rsid w:val="00C74F7E"/>
    <w:rsid w:val="00C762A2"/>
    <w:rsid w:val="00C80E25"/>
    <w:rsid w:val="00C81FAF"/>
    <w:rsid w:val="00C8218E"/>
    <w:rsid w:val="00C82410"/>
    <w:rsid w:val="00C82725"/>
    <w:rsid w:val="00C82B1E"/>
    <w:rsid w:val="00C83CE1"/>
    <w:rsid w:val="00C83FF1"/>
    <w:rsid w:val="00C84683"/>
    <w:rsid w:val="00C84E6C"/>
    <w:rsid w:val="00C85953"/>
    <w:rsid w:val="00C85ACD"/>
    <w:rsid w:val="00C867BB"/>
    <w:rsid w:val="00C86AB0"/>
    <w:rsid w:val="00C86E0E"/>
    <w:rsid w:val="00C8785D"/>
    <w:rsid w:val="00C9040E"/>
    <w:rsid w:val="00C90EC0"/>
    <w:rsid w:val="00C922FB"/>
    <w:rsid w:val="00C92609"/>
    <w:rsid w:val="00C9283B"/>
    <w:rsid w:val="00C92F4E"/>
    <w:rsid w:val="00C95857"/>
    <w:rsid w:val="00C958F3"/>
    <w:rsid w:val="00C96372"/>
    <w:rsid w:val="00C96BE6"/>
    <w:rsid w:val="00C97013"/>
    <w:rsid w:val="00CA0931"/>
    <w:rsid w:val="00CA1184"/>
    <w:rsid w:val="00CA195D"/>
    <w:rsid w:val="00CA1E17"/>
    <w:rsid w:val="00CA3155"/>
    <w:rsid w:val="00CA3735"/>
    <w:rsid w:val="00CA3B7B"/>
    <w:rsid w:val="00CA4C40"/>
    <w:rsid w:val="00CA561C"/>
    <w:rsid w:val="00CA5E80"/>
    <w:rsid w:val="00CA6C3E"/>
    <w:rsid w:val="00CA74D3"/>
    <w:rsid w:val="00CA7C41"/>
    <w:rsid w:val="00CA7ED6"/>
    <w:rsid w:val="00CB0408"/>
    <w:rsid w:val="00CB3C17"/>
    <w:rsid w:val="00CB40B4"/>
    <w:rsid w:val="00CB6014"/>
    <w:rsid w:val="00CB609B"/>
    <w:rsid w:val="00CB7120"/>
    <w:rsid w:val="00CB7D76"/>
    <w:rsid w:val="00CC1800"/>
    <w:rsid w:val="00CC232E"/>
    <w:rsid w:val="00CC3877"/>
    <w:rsid w:val="00CC3E90"/>
    <w:rsid w:val="00CC4B7B"/>
    <w:rsid w:val="00CC6A18"/>
    <w:rsid w:val="00CC7062"/>
    <w:rsid w:val="00CC7404"/>
    <w:rsid w:val="00CD06BC"/>
    <w:rsid w:val="00CD1133"/>
    <w:rsid w:val="00CD24EC"/>
    <w:rsid w:val="00CD3BF3"/>
    <w:rsid w:val="00CD453D"/>
    <w:rsid w:val="00CD5693"/>
    <w:rsid w:val="00CE09D5"/>
    <w:rsid w:val="00CE0AA0"/>
    <w:rsid w:val="00CE1DE4"/>
    <w:rsid w:val="00CE2B21"/>
    <w:rsid w:val="00CE3984"/>
    <w:rsid w:val="00CE4C92"/>
    <w:rsid w:val="00CE71A9"/>
    <w:rsid w:val="00CF2DB5"/>
    <w:rsid w:val="00CF2EF4"/>
    <w:rsid w:val="00CF4ED5"/>
    <w:rsid w:val="00CF52BA"/>
    <w:rsid w:val="00CF5C75"/>
    <w:rsid w:val="00CF7202"/>
    <w:rsid w:val="00CF7D20"/>
    <w:rsid w:val="00D0066E"/>
    <w:rsid w:val="00D01844"/>
    <w:rsid w:val="00D034F4"/>
    <w:rsid w:val="00D052F7"/>
    <w:rsid w:val="00D054C3"/>
    <w:rsid w:val="00D060B5"/>
    <w:rsid w:val="00D122B1"/>
    <w:rsid w:val="00D123DC"/>
    <w:rsid w:val="00D12AFE"/>
    <w:rsid w:val="00D146E4"/>
    <w:rsid w:val="00D218A5"/>
    <w:rsid w:val="00D22A89"/>
    <w:rsid w:val="00D247C0"/>
    <w:rsid w:val="00D2518D"/>
    <w:rsid w:val="00D25FC8"/>
    <w:rsid w:val="00D30BEF"/>
    <w:rsid w:val="00D32DBD"/>
    <w:rsid w:val="00D336D9"/>
    <w:rsid w:val="00D33FCB"/>
    <w:rsid w:val="00D3624E"/>
    <w:rsid w:val="00D3717C"/>
    <w:rsid w:val="00D375CD"/>
    <w:rsid w:val="00D378EA"/>
    <w:rsid w:val="00D441A3"/>
    <w:rsid w:val="00D44B69"/>
    <w:rsid w:val="00D45DFD"/>
    <w:rsid w:val="00D4635C"/>
    <w:rsid w:val="00D465DE"/>
    <w:rsid w:val="00D474A5"/>
    <w:rsid w:val="00D501ED"/>
    <w:rsid w:val="00D523FD"/>
    <w:rsid w:val="00D52D9B"/>
    <w:rsid w:val="00D52EE4"/>
    <w:rsid w:val="00D552F2"/>
    <w:rsid w:val="00D57169"/>
    <w:rsid w:val="00D576E0"/>
    <w:rsid w:val="00D60381"/>
    <w:rsid w:val="00D60D41"/>
    <w:rsid w:val="00D60EE9"/>
    <w:rsid w:val="00D6258C"/>
    <w:rsid w:val="00D65CC2"/>
    <w:rsid w:val="00D66AE7"/>
    <w:rsid w:val="00D67154"/>
    <w:rsid w:val="00D675EE"/>
    <w:rsid w:val="00D67DBA"/>
    <w:rsid w:val="00D70E9B"/>
    <w:rsid w:val="00D711E7"/>
    <w:rsid w:val="00D71964"/>
    <w:rsid w:val="00D755E2"/>
    <w:rsid w:val="00D759A4"/>
    <w:rsid w:val="00D776DB"/>
    <w:rsid w:val="00D7780E"/>
    <w:rsid w:val="00D778F1"/>
    <w:rsid w:val="00D807ED"/>
    <w:rsid w:val="00D80EA7"/>
    <w:rsid w:val="00D82E1C"/>
    <w:rsid w:val="00D830BC"/>
    <w:rsid w:val="00D83DBC"/>
    <w:rsid w:val="00D84083"/>
    <w:rsid w:val="00D86D77"/>
    <w:rsid w:val="00D879FF"/>
    <w:rsid w:val="00D901BA"/>
    <w:rsid w:val="00D90713"/>
    <w:rsid w:val="00D908AD"/>
    <w:rsid w:val="00D90B5F"/>
    <w:rsid w:val="00D9197B"/>
    <w:rsid w:val="00D9225D"/>
    <w:rsid w:val="00D9266C"/>
    <w:rsid w:val="00D92A5F"/>
    <w:rsid w:val="00D92E2A"/>
    <w:rsid w:val="00D95992"/>
    <w:rsid w:val="00D95C2D"/>
    <w:rsid w:val="00D96986"/>
    <w:rsid w:val="00D972B0"/>
    <w:rsid w:val="00D97B98"/>
    <w:rsid w:val="00DA377E"/>
    <w:rsid w:val="00DA6831"/>
    <w:rsid w:val="00DA7367"/>
    <w:rsid w:val="00DA7A5B"/>
    <w:rsid w:val="00DA7E7B"/>
    <w:rsid w:val="00DB414B"/>
    <w:rsid w:val="00DB44DB"/>
    <w:rsid w:val="00DB4A49"/>
    <w:rsid w:val="00DB4D3D"/>
    <w:rsid w:val="00DB4E27"/>
    <w:rsid w:val="00DB51ED"/>
    <w:rsid w:val="00DB65F1"/>
    <w:rsid w:val="00DB6617"/>
    <w:rsid w:val="00DB7386"/>
    <w:rsid w:val="00DC3C7A"/>
    <w:rsid w:val="00DC40E2"/>
    <w:rsid w:val="00DC4AA5"/>
    <w:rsid w:val="00DC7C7F"/>
    <w:rsid w:val="00DD188F"/>
    <w:rsid w:val="00DD1A24"/>
    <w:rsid w:val="00DD2A1B"/>
    <w:rsid w:val="00DD3669"/>
    <w:rsid w:val="00DD4403"/>
    <w:rsid w:val="00DD4950"/>
    <w:rsid w:val="00DD50DB"/>
    <w:rsid w:val="00DD59FF"/>
    <w:rsid w:val="00DD65F0"/>
    <w:rsid w:val="00DD6C69"/>
    <w:rsid w:val="00DD6E4A"/>
    <w:rsid w:val="00DE0340"/>
    <w:rsid w:val="00DE04E8"/>
    <w:rsid w:val="00DE0E69"/>
    <w:rsid w:val="00DE1E23"/>
    <w:rsid w:val="00DE2834"/>
    <w:rsid w:val="00DE2E7F"/>
    <w:rsid w:val="00DF02F6"/>
    <w:rsid w:val="00DF0458"/>
    <w:rsid w:val="00DF33D4"/>
    <w:rsid w:val="00DF3D27"/>
    <w:rsid w:val="00DF3D45"/>
    <w:rsid w:val="00DF4F6E"/>
    <w:rsid w:val="00DF615E"/>
    <w:rsid w:val="00DF6991"/>
    <w:rsid w:val="00DF73F3"/>
    <w:rsid w:val="00DF7DF5"/>
    <w:rsid w:val="00E0020E"/>
    <w:rsid w:val="00E0040E"/>
    <w:rsid w:val="00E005C5"/>
    <w:rsid w:val="00E011C9"/>
    <w:rsid w:val="00E03B04"/>
    <w:rsid w:val="00E06769"/>
    <w:rsid w:val="00E06E53"/>
    <w:rsid w:val="00E077D7"/>
    <w:rsid w:val="00E102E6"/>
    <w:rsid w:val="00E109AF"/>
    <w:rsid w:val="00E1262E"/>
    <w:rsid w:val="00E12B72"/>
    <w:rsid w:val="00E13481"/>
    <w:rsid w:val="00E13E96"/>
    <w:rsid w:val="00E15B1F"/>
    <w:rsid w:val="00E1674F"/>
    <w:rsid w:val="00E170C6"/>
    <w:rsid w:val="00E217F6"/>
    <w:rsid w:val="00E220A9"/>
    <w:rsid w:val="00E23E46"/>
    <w:rsid w:val="00E266C9"/>
    <w:rsid w:val="00E301F8"/>
    <w:rsid w:val="00E30425"/>
    <w:rsid w:val="00E31254"/>
    <w:rsid w:val="00E31C00"/>
    <w:rsid w:val="00E32490"/>
    <w:rsid w:val="00E336D0"/>
    <w:rsid w:val="00E34212"/>
    <w:rsid w:val="00E343D6"/>
    <w:rsid w:val="00E357DD"/>
    <w:rsid w:val="00E35D4E"/>
    <w:rsid w:val="00E35DDD"/>
    <w:rsid w:val="00E35ECE"/>
    <w:rsid w:val="00E35FAE"/>
    <w:rsid w:val="00E37022"/>
    <w:rsid w:val="00E370B7"/>
    <w:rsid w:val="00E4004B"/>
    <w:rsid w:val="00E432CE"/>
    <w:rsid w:val="00E43854"/>
    <w:rsid w:val="00E441AB"/>
    <w:rsid w:val="00E444FC"/>
    <w:rsid w:val="00E5102D"/>
    <w:rsid w:val="00E51249"/>
    <w:rsid w:val="00E522DB"/>
    <w:rsid w:val="00E53608"/>
    <w:rsid w:val="00E5441D"/>
    <w:rsid w:val="00E54707"/>
    <w:rsid w:val="00E55F06"/>
    <w:rsid w:val="00E569D7"/>
    <w:rsid w:val="00E570CE"/>
    <w:rsid w:val="00E60488"/>
    <w:rsid w:val="00E616D0"/>
    <w:rsid w:val="00E6206B"/>
    <w:rsid w:val="00E624AE"/>
    <w:rsid w:val="00E64398"/>
    <w:rsid w:val="00E643A9"/>
    <w:rsid w:val="00E64700"/>
    <w:rsid w:val="00E64A3F"/>
    <w:rsid w:val="00E660DF"/>
    <w:rsid w:val="00E66117"/>
    <w:rsid w:val="00E70EA9"/>
    <w:rsid w:val="00E715EB"/>
    <w:rsid w:val="00E73C21"/>
    <w:rsid w:val="00E74041"/>
    <w:rsid w:val="00E74C6B"/>
    <w:rsid w:val="00E75999"/>
    <w:rsid w:val="00E75B13"/>
    <w:rsid w:val="00E7654B"/>
    <w:rsid w:val="00E7710A"/>
    <w:rsid w:val="00E77BC7"/>
    <w:rsid w:val="00E805FB"/>
    <w:rsid w:val="00E8325B"/>
    <w:rsid w:val="00E84134"/>
    <w:rsid w:val="00E8431A"/>
    <w:rsid w:val="00E84565"/>
    <w:rsid w:val="00E8523D"/>
    <w:rsid w:val="00E8620A"/>
    <w:rsid w:val="00E8689C"/>
    <w:rsid w:val="00E868D2"/>
    <w:rsid w:val="00E86C82"/>
    <w:rsid w:val="00E910F4"/>
    <w:rsid w:val="00E92AAA"/>
    <w:rsid w:val="00E92FDF"/>
    <w:rsid w:val="00E9307F"/>
    <w:rsid w:val="00E9396B"/>
    <w:rsid w:val="00E961D9"/>
    <w:rsid w:val="00E96CC4"/>
    <w:rsid w:val="00E9762F"/>
    <w:rsid w:val="00EA0139"/>
    <w:rsid w:val="00EA28AC"/>
    <w:rsid w:val="00EA3418"/>
    <w:rsid w:val="00EA39B6"/>
    <w:rsid w:val="00EA4121"/>
    <w:rsid w:val="00EA510B"/>
    <w:rsid w:val="00EA583E"/>
    <w:rsid w:val="00EA7195"/>
    <w:rsid w:val="00EA7A69"/>
    <w:rsid w:val="00EB071A"/>
    <w:rsid w:val="00EB2046"/>
    <w:rsid w:val="00EB27E0"/>
    <w:rsid w:val="00EB2FA9"/>
    <w:rsid w:val="00EB3E48"/>
    <w:rsid w:val="00EB61FE"/>
    <w:rsid w:val="00EB6871"/>
    <w:rsid w:val="00EB757F"/>
    <w:rsid w:val="00EC00F9"/>
    <w:rsid w:val="00EC2051"/>
    <w:rsid w:val="00EC2886"/>
    <w:rsid w:val="00EC5E81"/>
    <w:rsid w:val="00EC6096"/>
    <w:rsid w:val="00EC7A98"/>
    <w:rsid w:val="00EC7B30"/>
    <w:rsid w:val="00ED3132"/>
    <w:rsid w:val="00ED3B77"/>
    <w:rsid w:val="00ED4099"/>
    <w:rsid w:val="00ED51E5"/>
    <w:rsid w:val="00ED54B4"/>
    <w:rsid w:val="00ED54CE"/>
    <w:rsid w:val="00ED6662"/>
    <w:rsid w:val="00EE0F53"/>
    <w:rsid w:val="00EE1114"/>
    <w:rsid w:val="00EE157A"/>
    <w:rsid w:val="00EE21FE"/>
    <w:rsid w:val="00EE3EF7"/>
    <w:rsid w:val="00EE43CC"/>
    <w:rsid w:val="00EE457D"/>
    <w:rsid w:val="00EE4E8E"/>
    <w:rsid w:val="00EE51D4"/>
    <w:rsid w:val="00EE5F50"/>
    <w:rsid w:val="00EE6587"/>
    <w:rsid w:val="00EE65DA"/>
    <w:rsid w:val="00EE7713"/>
    <w:rsid w:val="00EE7ED8"/>
    <w:rsid w:val="00EF084A"/>
    <w:rsid w:val="00EF1297"/>
    <w:rsid w:val="00EF3122"/>
    <w:rsid w:val="00EF5741"/>
    <w:rsid w:val="00EF5CF7"/>
    <w:rsid w:val="00EF5D4D"/>
    <w:rsid w:val="00EF68FC"/>
    <w:rsid w:val="00EF7962"/>
    <w:rsid w:val="00EF7A5E"/>
    <w:rsid w:val="00F01C6E"/>
    <w:rsid w:val="00F0260D"/>
    <w:rsid w:val="00F02910"/>
    <w:rsid w:val="00F02E67"/>
    <w:rsid w:val="00F0377B"/>
    <w:rsid w:val="00F061C1"/>
    <w:rsid w:val="00F068FC"/>
    <w:rsid w:val="00F071D3"/>
    <w:rsid w:val="00F07A49"/>
    <w:rsid w:val="00F10798"/>
    <w:rsid w:val="00F1117C"/>
    <w:rsid w:val="00F1142A"/>
    <w:rsid w:val="00F11E46"/>
    <w:rsid w:val="00F132A8"/>
    <w:rsid w:val="00F139E9"/>
    <w:rsid w:val="00F13AAF"/>
    <w:rsid w:val="00F1521C"/>
    <w:rsid w:val="00F2126C"/>
    <w:rsid w:val="00F235D2"/>
    <w:rsid w:val="00F25D53"/>
    <w:rsid w:val="00F260B6"/>
    <w:rsid w:val="00F26946"/>
    <w:rsid w:val="00F26B67"/>
    <w:rsid w:val="00F33489"/>
    <w:rsid w:val="00F349F4"/>
    <w:rsid w:val="00F3501F"/>
    <w:rsid w:val="00F35477"/>
    <w:rsid w:val="00F35ADF"/>
    <w:rsid w:val="00F36EF6"/>
    <w:rsid w:val="00F4124D"/>
    <w:rsid w:val="00F4181C"/>
    <w:rsid w:val="00F41E80"/>
    <w:rsid w:val="00F427B0"/>
    <w:rsid w:val="00F43DA5"/>
    <w:rsid w:val="00F44067"/>
    <w:rsid w:val="00F441B0"/>
    <w:rsid w:val="00F44A87"/>
    <w:rsid w:val="00F4617A"/>
    <w:rsid w:val="00F477F2"/>
    <w:rsid w:val="00F47D1D"/>
    <w:rsid w:val="00F47E7C"/>
    <w:rsid w:val="00F51ACD"/>
    <w:rsid w:val="00F51C66"/>
    <w:rsid w:val="00F52A58"/>
    <w:rsid w:val="00F53187"/>
    <w:rsid w:val="00F54144"/>
    <w:rsid w:val="00F56D45"/>
    <w:rsid w:val="00F60F62"/>
    <w:rsid w:val="00F61711"/>
    <w:rsid w:val="00F61846"/>
    <w:rsid w:val="00F6349A"/>
    <w:rsid w:val="00F638E0"/>
    <w:rsid w:val="00F64413"/>
    <w:rsid w:val="00F655ED"/>
    <w:rsid w:val="00F7197B"/>
    <w:rsid w:val="00F72C89"/>
    <w:rsid w:val="00F737ED"/>
    <w:rsid w:val="00F7423C"/>
    <w:rsid w:val="00F75D31"/>
    <w:rsid w:val="00F76704"/>
    <w:rsid w:val="00F776F7"/>
    <w:rsid w:val="00F77CF2"/>
    <w:rsid w:val="00F828F6"/>
    <w:rsid w:val="00F82D56"/>
    <w:rsid w:val="00F848ED"/>
    <w:rsid w:val="00F86207"/>
    <w:rsid w:val="00F90B59"/>
    <w:rsid w:val="00F91464"/>
    <w:rsid w:val="00F9285F"/>
    <w:rsid w:val="00F9314E"/>
    <w:rsid w:val="00F93343"/>
    <w:rsid w:val="00F93FD1"/>
    <w:rsid w:val="00F94B24"/>
    <w:rsid w:val="00F957DC"/>
    <w:rsid w:val="00F95C4B"/>
    <w:rsid w:val="00F95C8C"/>
    <w:rsid w:val="00F9648F"/>
    <w:rsid w:val="00F964A0"/>
    <w:rsid w:val="00FA0E1C"/>
    <w:rsid w:val="00FA2BC9"/>
    <w:rsid w:val="00FA4EEF"/>
    <w:rsid w:val="00FA6CF8"/>
    <w:rsid w:val="00FA725A"/>
    <w:rsid w:val="00FA72EF"/>
    <w:rsid w:val="00FB09C6"/>
    <w:rsid w:val="00FB0D88"/>
    <w:rsid w:val="00FB1626"/>
    <w:rsid w:val="00FB16B4"/>
    <w:rsid w:val="00FB4532"/>
    <w:rsid w:val="00FB581F"/>
    <w:rsid w:val="00FB62D6"/>
    <w:rsid w:val="00FB6CBC"/>
    <w:rsid w:val="00FB7DF7"/>
    <w:rsid w:val="00FC06F0"/>
    <w:rsid w:val="00FC0EDB"/>
    <w:rsid w:val="00FC2625"/>
    <w:rsid w:val="00FC2942"/>
    <w:rsid w:val="00FC2D7C"/>
    <w:rsid w:val="00FC2FBF"/>
    <w:rsid w:val="00FC3087"/>
    <w:rsid w:val="00FC3991"/>
    <w:rsid w:val="00FC460C"/>
    <w:rsid w:val="00FC64B8"/>
    <w:rsid w:val="00FC6CAC"/>
    <w:rsid w:val="00FC6EC7"/>
    <w:rsid w:val="00FD05B3"/>
    <w:rsid w:val="00FD0695"/>
    <w:rsid w:val="00FD08E6"/>
    <w:rsid w:val="00FD2E41"/>
    <w:rsid w:val="00FD2EAA"/>
    <w:rsid w:val="00FD4C0A"/>
    <w:rsid w:val="00FD5EA8"/>
    <w:rsid w:val="00FD6A5B"/>
    <w:rsid w:val="00FD6BBD"/>
    <w:rsid w:val="00FE05BE"/>
    <w:rsid w:val="00FE15E6"/>
    <w:rsid w:val="00FE1A1C"/>
    <w:rsid w:val="00FE31B3"/>
    <w:rsid w:val="00FE4223"/>
    <w:rsid w:val="00FE432B"/>
    <w:rsid w:val="00FE4F21"/>
    <w:rsid w:val="00FE50B9"/>
    <w:rsid w:val="00FF04DA"/>
    <w:rsid w:val="00FF1A32"/>
    <w:rsid w:val="00FF4B8A"/>
    <w:rsid w:val="00FF523F"/>
    <w:rsid w:val="00FF56D2"/>
    <w:rsid w:val="00FF6605"/>
    <w:rsid w:val="00FF6A46"/>
    <w:rsid w:val="00FF7158"/>
    <w:rsid w:val="00FF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057D3"/>
  <w15:chartTrackingRefBased/>
  <w15:docId w15:val="{8E1AEAE2-7C55-474D-9668-DD703B42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A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717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17C8"/>
    <w:rPr>
      <w:sz w:val="20"/>
      <w:szCs w:val="20"/>
    </w:rPr>
  </w:style>
  <w:style w:type="character" w:styleId="FootnoteReference">
    <w:name w:val="footnote reference"/>
    <w:basedOn w:val="DefaultParagraphFont"/>
    <w:uiPriority w:val="99"/>
    <w:semiHidden/>
    <w:unhideWhenUsed/>
    <w:rsid w:val="005717C8"/>
    <w:rPr>
      <w:vertAlign w:val="superscript"/>
    </w:rPr>
  </w:style>
  <w:style w:type="paragraph" w:styleId="Footer">
    <w:name w:val="footer"/>
    <w:basedOn w:val="Normal"/>
    <w:link w:val="FooterChar"/>
    <w:uiPriority w:val="99"/>
    <w:unhideWhenUsed/>
    <w:rsid w:val="007C1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F0F"/>
  </w:style>
  <w:style w:type="character" w:styleId="Hyperlink">
    <w:name w:val="Hyperlink"/>
    <w:basedOn w:val="DefaultParagraphFont"/>
    <w:uiPriority w:val="99"/>
    <w:unhideWhenUsed/>
    <w:rsid w:val="007C1F0F"/>
    <w:rPr>
      <w:color w:val="0563C1" w:themeColor="hyperlink"/>
      <w:u w:val="single"/>
    </w:rPr>
  </w:style>
  <w:style w:type="paragraph" w:styleId="Header">
    <w:name w:val="header"/>
    <w:basedOn w:val="Normal"/>
    <w:link w:val="HeaderChar"/>
    <w:uiPriority w:val="99"/>
    <w:unhideWhenUsed/>
    <w:rsid w:val="00AC2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C3D"/>
  </w:style>
  <w:style w:type="character" w:styleId="PlaceholderText">
    <w:name w:val="Placeholder Text"/>
    <w:basedOn w:val="DefaultParagraphFont"/>
    <w:uiPriority w:val="99"/>
    <w:semiHidden/>
    <w:rsid w:val="00ED6662"/>
    <w:rPr>
      <w:color w:val="808080"/>
    </w:rPr>
  </w:style>
  <w:style w:type="paragraph" w:customStyle="1" w:styleId="Default">
    <w:name w:val="Default"/>
    <w:rsid w:val="00803212"/>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0F5286"/>
    <w:rPr>
      <w:color w:val="605E5C"/>
      <w:shd w:val="clear" w:color="auto" w:fill="E1DFDD"/>
    </w:rPr>
  </w:style>
  <w:style w:type="paragraph" w:styleId="Bibliography">
    <w:name w:val="Bibliography"/>
    <w:basedOn w:val="Normal"/>
    <w:next w:val="Normal"/>
    <w:uiPriority w:val="37"/>
    <w:unhideWhenUsed/>
    <w:rsid w:val="004D036E"/>
    <w:pPr>
      <w:spacing w:after="0" w:line="480" w:lineRule="auto"/>
      <w:ind w:left="720" w:hanging="720"/>
    </w:pPr>
  </w:style>
  <w:style w:type="paragraph" w:styleId="Revision">
    <w:name w:val="Revision"/>
    <w:hidden/>
    <w:uiPriority w:val="99"/>
    <w:semiHidden/>
    <w:rsid w:val="00887A8B"/>
    <w:pPr>
      <w:spacing w:after="0" w:line="240" w:lineRule="auto"/>
    </w:pPr>
  </w:style>
  <w:style w:type="character" w:styleId="CommentReference">
    <w:name w:val="annotation reference"/>
    <w:basedOn w:val="DefaultParagraphFont"/>
    <w:uiPriority w:val="99"/>
    <w:semiHidden/>
    <w:unhideWhenUsed/>
    <w:rsid w:val="00C22984"/>
    <w:rPr>
      <w:sz w:val="16"/>
      <w:szCs w:val="16"/>
    </w:rPr>
  </w:style>
  <w:style w:type="paragraph" w:styleId="CommentText">
    <w:name w:val="annotation text"/>
    <w:basedOn w:val="Normal"/>
    <w:link w:val="CommentTextChar"/>
    <w:uiPriority w:val="99"/>
    <w:semiHidden/>
    <w:unhideWhenUsed/>
    <w:rsid w:val="00C22984"/>
    <w:pPr>
      <w:spacing w:line="240" w:lineRule="auto"/>
    </w:pPr>
    <w:rPr>
      <w:sz w:val="20"/>
      <w:szCs w:val="20"/>
    </w:rPr>
  </w:style>
  <w:style w:type="character" w:customStyle="1" w:styleId="CommentTextChar">
    <w:name w:val="Comment Text Char"/>
    <w:basedOn w:val="DefaultParagraphFont"/>
    <w:link w:val="CommentText"/>
    <w:uiPriority w:val="99"/>
    <w:semiHidden/>
    <w:rsid w:val="00C22984"/>
    <w:rPr>
      <w:sz w:val="20"/>
      <w:szCs w:val="20"/>
    </w:rPr>
  </w:style>
  <w:style w:type="paragraph" w:styleId="CommentSubject">
    <w:name w:val="annotation subject"/>
    <w:basedOn w:val="CommentText"/>
    <w:next w:val="CommentText"/>
    <w:link w:val="CommentSubjectChar"/>
    <w:uiPriority w:val="99"/>
    <w:semiHidden/>
    <w:unhideWhenUsed/>
    <w:rsid w:val="00C22984"/>
    <w:rPr>
      <w:b/>
      <w:bCs/>
    </w:rPr>
  </w:style>
  <w:style w:type="character" w:customStyle="1" w:styleId="CommentSubjectChar">
    <w:name w:val="Comment Subject Char"/>
    <w:basedOn w:val="CommentTextChar"/>
    <w:link w:val="CommentSubject"/>
    <w:uiPriority w:val="99"/>
    <w:semiHidden/>
    <w:rsid w:val="00C22984"/>
    <w:rPr>
      <w:b/>
      <w:bCs/>
      <w:sz w:val="20"/>
      <w:szCs w:val="20"/>
    </w:rPr>
  </w:style>
  <w:style w:type="paragraph" w:styleId="Caption">
    <w:name w:val="caption"/>
    <w:basedOn w:val="Normal"/>
    <w:next w:val="Normal"/>
    <w:uiPriority w:val="35"/>
    <w:unhideWhenUsed/>
    <w:qFormat/>
    <w:rsid w:val="00502EC1"/>
    <w:pPr>
      <w:spacing w:after="200" w:line="240" w:lineRule="auto"/>
    </w:pPr>
    <w:rPr>
      <w:i/>
      <w:iCs/>
      <w:color w:val="44546A" w:themeColor="text2"/>
      <w:sz w:val="18"/>
      <w:szCs w:val="18"/>
    </w:rPr>
  </w:style>
  <w:style w:type="character" w:styleId="EndnoteReference">
    <w:name w:val="endnote reference"/>
    <w:basedOn w:val="DefaultParagraphFont"/>
    <w:uiPriority w:val="99"/>
    <w:semiHidden/>
    <w:unhideWhenUsed/>
    <w:rsid w:val="00CA5E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16292">
      <w:bodyDiv w:val="1"/>
      <w:marLeft w:val="0"/>
      <w:marRight w:val="0"/>
      <w:marTop w:val="0"/>
      <w:marBottom w:val="0"/>
      <w:divBdr>
        <w:top w:val="none" w:sz="0" w:space="0" w:color="auto"/>
        <w:left w:val="none" w:sz="0" w:space="0" w:color="auto"/>
        <w:bottom w:val="none" w:sz="0" w:space="0" w:color="auto"/>
        <w:right w:val="none" w:sz="0" w:space="0" w:color="auto"/>
      </w:divBdr>
    </w:div>
    <w:div w:id="283729683">
      <w:bodyDiv w:val="1"/>
      <w:marLeft w:val="0"/>
      <w:marRight w:val="0"/>
      <w:marTop w:val="0"/>
      <w:marBottom w:val="0"/>
      <w:divBdr>
        <w:top w:val="none" w:sz="0" w:space="0" w:color="auto"/>
        <w:left w:val="none" w:sz="0" w:space="0" w:color="auto"/>
        <w:bottom w:val="none" w:sz="0" w:space="0" w:color="auto"/>
        <w:right w:val="none" w:sz="0" w:space="0" w:color="auto"/>
      </w:divBdr>
      <w:divsChild>
        <w:div w:id="967903721">
          <w:marLeft w:val="0"/>
          <w:marRight w:val="0"/>
          <w:marTop w:val="0"/>
          <w:marBottom w:val="0"/>
          <w:divBdr>
            <w:top w:val="none" w:sz="0" w:space="0" w:color="auto"/>
            <w:left w:val="none" w:sz="0" w:space="0" w:color="auto"/>
            <w:bottom w:val="none" w:sz="0" w:space="0" w:color="auto"/>
            <w:right w:val="none" w:sz="0" w:space="0" w:color="auto"/>
          </w:divBdr>
        </w:div>
      </w:divsChild>
    </w:div>
    <w:div w:id="292299018">
      <w:bodyDiv w:val="1"/>
      <w:marLeft w:val="0"/>
      <w:marRight w:val="0"/>
      <w:marTop w:val="0"/>
      <w:marBottom w:val="0"/>
      <w:divBdr>
        <w:top w:val="none" w:sz="0" w:space="0" w:color="auto"/>
        <w:left w:val="none" w:sz="0" w:space="0" w:color="auto"/>
        <w:bottom w:val="none" w:sz="0" w:space="0" w:color="auto"/>
        <w:right w:val="none" w:sz="0" w:space="0" w:color="auto"/>
      </w:divBdr>
      <w:divsChild>
        <w:div w:id="267010334">
          <w:marLeft w:val="0"/>
          <w:marRight w:val="0"/>
          <w:marTop w:val="0"/>
          <w:marBottom w:val="0"/>
          <w:divBdr>
            <w:top w:val="none" w:sz="0" w:space="0" w:color="auto"/>
            <w:left w:val="none" w:sz="0" w:space="0" w:color="auto"/>
            <w:bottom w:val="none" w:sz="0" w:space="0" w:color="auto"/>
            <w:right w:val="none" w:sz="0" w:space="0" w:color="auto"/>
          </w:divBdr>
        </w:div>
        <w:div w:id="1004240455">
          <w:marLeft w:val="0"/>
          <w:marRight w:val="0"/>
          <w:marTop w:val="0"/>
          <w:marBottom w:val="0"/>
          <w:divBdr>
            <w:top w:val="none" w:sz="0" w:space="0" w:color="auto"/>
            <w:left w:val="none" w:sz="0" w:space="0" w:color="auto"/>
            <w:bottom w:val="none" w:sz="0" w:space="0" w:color="auto"/>
            <w:right w:val="none" w:sz="0" w:space="0" w:color="auto"/>
          </w:divBdr>
        </w:div>
      </w:divsChild>
    </w:div>
    <w:div w:id="649941624">
      <w:bodyDiv w:val="1"/>
      <w:marLeft w:val="0"/>
      <w:marRight w:val="0"/>
      <w:marTop w:val="0"/>
      <w:marBottom w:val="0"/>
      <w:divBdr>
        <w:top w:val="none" w:sz="0" w:space="0" w:color="auto"/>
        <w:left w:val="none" w:sz="0" w:space="0" w:color="auto"/>
        <w:bottom w:val="none" w:sz="0" w:space="0" w:color="auto"/>
        <w:right w:val="none" w:sz="0" w:space="0" w:color="auto"/>
      </w:divBdr>
      <w:divsChild>
        <w:div w:id="2106459257">
          <w:marLeft w:val="480"/>
          <w:marRight w:val="0"/>
          <w:marTop w:val="0"/>
          <w:marBottom w:val="0"/>
          <w:divBdr>
            <w:top w:val="none" w:sz="0" w:space="0" w:color="auto"/>
            <w:left w:val="none" w:sz="0" w:space="0" w:color="auto"/>
            <w:bottom w:val="none" w:sz="0" w:space="0" w:color="auto"/>
            <w:right w:val="none" w:sz="0" w:space="0" w:color="auto"/>
          </w:divBdr>
          <w:divsChild>
            <w:div w:id="12693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0708">
      <w:bodyDiv w:val="1"/>
      <w:marLeft w:val="0"/>
      <w:marRight w:val="0"/>
      <w:marTop w:val="0"/>
      <w:marBottom w:val="0"/>
      <w:divBdr>
        <w:top w:val="none" w:sz="0" w:space="0" w:color="auto"/>
        <w:left w:val="none" w:sz="0" w:space="0" w:color="auto"/>
        <w:bottom w:val="none" w:sz="0" w:space="0" w:color="auto"/>
        <w:right w:val="none" w:sz="0" w:space="0" w:color="auto"/>
      </w:divBdr>
    </w:div>
    <w:div w:id="2003925081">
      <w:bodyDiv w:val="1"/>
      <w:marLeft w:val="0"/>
      <w:marRight w:val="0"/>
      <w:marTop w:val="0"/>
      <w:marBottom w:val="0"/>
      <w:divBdr>
        <w:top w:val="none" w:sz="0" w:space="0" w:color="auto"/>
        <w:left w:val="none" w:sz="0" w:space="0" w:color="auto"/>
        <w:bottom w:val="none" w:sz="0" w:space="0" w:color="auto"/>
        <w:right w:val="none" w:sz="0" w:space="0" w:color="auto"/>
      </w:divBdr>
    </w:div>
    <w:div w:id="208996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owid/covid-19-data/tree/master/public/data/owid-covid-codebook.csv" TargetMode="External"/><Relationship Id="rId1" Type="http://schemas.openxmlformats.org/officeDocument/2006/relationships/hyperlink" Target="https://covid.ourworldindata.org/data/owid-covid-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BACFA4-7BE0-43EC-877E-264B8CA2198A}">
  <we:reference id="wa104382081" version="1.46.0.0" store="en-US" storeType="OMEX"/>
  <we:alternateReferences>
    <we:reference id="wa104382081" version="1.46.0.0" store="en-US" storeType="OMEX"/>
  </we:alternateReferences>
  <we:properties>
    <we:property name="MENDELEY_CITATIONS" value="[{&quot;citationID&quot;:&quot;MENDELEY_CITATION_3f6cab12-5771-4db1-9ddb-1a2cdb99e483&quot;,&quot;properties&quot;:{&quot;noteIndex&quot;:0},&quot;isEdited&quot;:false,&quot;manualOverride&quot;:{&quot;isManuallyOverridden&quot;:false,&quot;citeprocText&quot;:&quot;(by Kangni Kpodar et al., 2021; Cardozo Silva et al., 2022; Guha et al., 2021; Shimizutani &amp;#38; Yamada, 2021; Zhang et al., 2021)&quot;,&quot;manualOverrideText&quot;:&quot;&quot;},&quot;citationTag&quot;:&quot;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&quot;,&quot;citationItems&quot;:[{&quot;id&quot;:&quot;b08f8b20-98b1-3e33-880b-5b684a816cfc&quot;,&quot;itemData&quot;:{&quot;type&quot;:&quot;article-journal&quot;,&quot;id&quot;:&quot;b08f8b20-98b1-3e33-880b-5b684a816cfc&quot;,&quot;title&quot;:&quot;Resilience against the pandemic: The impact of COVID-19 on migration and household welfare in Tajikistan&quot;,&quot;author&quot;:[{&quot;family&quot;:&quot;Shimizutani&quot;,&quot;given&quot;:&quot;Satoshi&quot;,&quot;parse-names&quot;:false,&quot;dropping-particle&quot;:&quot;&quot;,&quot;non-dropping-particle&quot;:&quot;&quot;},{&quot;family&quot;:&quot;Yamada&quot;,&quot;given&quot;:&quot;Eiji&quot;,&quot;parse-names&quot;:false,&quot;dropping-particle&quot;:&quot;&quot;,&quot;non-dropping-particle&quot;:&quot;&quot;}],&quot;container-title&quot;:&quot;PLoS ONE&quot;,&quot;accessed&quot;:{&quot;date-parts&quot;:[[2022,8,15]]},&quot;DOI&quot;:&quot;10.1371/journal.pone.0257469&quot;,&quot;ISSN&quot;:&quot;19326203&quot;,&quot;PMID&quot;:&quot;34543292&quot;,&quot;issued&quot;:{&quot;date-parts&quot;:[[2021,9,1]]},&quot;abstract&quot;:&quot;The COVID-19 pandemic is likely to have adverse effects on the economy through damage to migration and remittances. We use a unique monthly household panel dataset that covers the period both before and after the outbreak to examine the impacts of COVID-19 on a variety of household welfare outcomes in Tajikistan, where remittance inflows in recent years have exceeded a quarter of annual GDP. We provide several findings. First, after April 2020, the adverse effects of the pandemic on household welfare were significantly observed and were particularly pronounced in the second quarter of 2020. Second, in contrast to expectation, the pandemic had a sharp but only transitory effect on the stock of migrants working abroad in the spring. Some expected migrants were forced to remain in their home country during the border closures, while some incumbent migrants expecting to return were unable to do so and remained employed in their destination countries. Both departures and returns started to increase again from summer. Employment and remittances of the migrants quickly recovered to levels seen in previous years after a sharp decline in April and May. Third, regression analyses reveal that both migration and remittances have helped to mitigate the adverse economic outcomes at home during the “with-COVID-19” period, suggesting that they served as a form of insurance. Overall, the unfavorable effects of the COVID-19 pandemic were severe and temporary right after the outbreak, but households with migrants were more resilient against the pandemic.&quot;,&quot;publisher&quot;:&quot;Public Library of Science&quot;,&quot;issue&quot;:&quot;9 September&quot;,&quot;volume&quot;:&quot;16&quot;,&quot;container-title-short&quot;:&quot;&quot;},&quot;isTemporary&quot;:false},{&quot;id&quot;:&quot;0b46d702-f8d2-3bfa-8b51-095d7ccb9803&quot;,&quot;itemData&quot;:{&quot;type&quot;:&quot;report&quot;,&quot;id&quot;:&quot;0b46d702-f8d2-3bfa-8b51-095d7ccb9803&quot;,&quot;title&quot;:&quot;Defying the Odds: Remittances During the COVID-19 Pandemic&quot;,&quot;author&quot;:[{&quot;family&quot;:&quot;by Kangni Kpodar&quot;,&quot;given&quot;:&quot;Prepared&quot;,&quot;parse-names&quot;:false,&quot;dropping-particle&quot;:&quot;&quot;,&quot;non-dropping-particle&quot;:&quot;&quot;},{&quot;family&quot;:&quot;Mlachila&quot;,&quot;given&quot;:&quot;Montfort&quot;,&quot;parse-names&quot;:false,&quot;dropping-particle&quot;:&quot;&quot;,&quot;non-dropping-particle&quot;:&quot;&quot;},{&quot;family&quot;:&quot;Quayyum&quot;,&quot;given&quot;:&quot;Saad&quot;,&quot;parse-names&quot;:false,&quot;dropping-particle&quot;:&quot;&quot;,&quot;non-dropping-particle&quot;:&quot;&quot;},{&quot;family&quot;:&quot;Gammadigbe&quot;,&quot;given&quot;:&quot;Vigninou&quot;,&quot;parse-names&quot;:false,&quot;dropping-particle&quot;:&quot;&quot;,&quot;non-dropping-particle&quot;:&quot;&quot;},{&quot;family&quot;:&quot;by Johannes Wiegand&quot;,&quot;given&quot;:&quot;Approved&quot;,&quot;parse-names&quot;:false,&quot;dropping-particle&quot;:&quot;&quot;,&quot;non-dropping-particle&quot;:&quot;&quot;},{&quot;family&quot;:&quot;Imam&quot;,&quot;given&quot;:&quot;Patrick&quot;,&quot;parse-names&quot;:false,&quot;dropping-particle&quot;:&quot;&quot;,&quot;non-dropping-particle&quot;:&quot;&quot;},{&quot;family&quot;:&quot;Marinkov&quot;,&quot;given&quot;:&quot;Marina&quot;,&quot;parse-names&quot;:false,&quot;dropping-particle&quot;:&quot;&quot;,&quot;non-dropping-particle&quot;:&quot;&quot;},{&quot;family&quot;:&quot;Richmond&quot;,&quot;given&quot;:&quot;Christine&quot;,&quot;parse-names&quot;:false,&quot;dropping-particle&quot;:&quot;&quot;,&quot;non-dropping-particle&quot;:&quot;&quot;},{&quot;family&quot;:&quot;Roldan&quot;,&quot;given&quot;:&quot;Francisco&quot;,&quot;parse-names&quot;:false,&quot;dropping-particle&quot;:&quot;&quot;,&quot;non-dropping-particle&quot;:&quot;&quot;},{&quot;family&quot;:&quot;Shang&quot;,&quot;given&quot;:&quot;Baoping&quot;,&quot;parse-names&quot;:false,&quot;dropping-particle&quot;:&quot;&quot;,&quot;non-dropping-particle&quot;:&quot;&quot;},{&quot;family&quot;:&quot;Tchaidze&quot;,&quot;given&quot;:&quot;Robert&quot;,&quot;parse-names&quot;:false,&quot;dropping-particle&quot;:&quot;&quot;,&quot;non-dropping-particle&quot;:&quot;&quot;}],&quot;issued&quot;:{&quot;date-parts&quot;:[[2021]]},&quot;abstract&quot;:&quot;This paper provides an early assessment of the dynamics and drivers of remittances during the COVID-19 pandemic, using a newly compiled monthly remittance dataset for a sample of 52 countries, of which 16 countries with bilateral remittance data. The paper documents a strong resilience in remittance flows, notwithstanding an unprecedent global recession triggered by the pandemic. Using the local projection approach to estimate the impulse response functions of remittance flows during Jan 2020-Dec 2020, the paper provides evidence that: (i) remittances responded positively to COVID-19 infection rates in migrant home countries, underscoring its role as an important automatic stabilizer; (ii) stricter containment measures have the unintended consequence of dampening remittances; and (iii) a shift from informal to formal remittance channels due to travel restrictions appears to have also played a role in the surge in formal remittances. Lastly, the size of the fiscal stimulus in host countries is positively associated with remittances as the fiscal response cushions the economic impact of the pandemic. JEL Classification Numbers: F24, I10, O11&quot;,&quot;container-title-short&quot;:&quot;&quot;},&quot;isTemporary&quot;:false},{&quot;id&quot;:&quot;1a954d9f-2e55-305d-82fc-fd496f3e21e9&quot;,&quot;itemData&quot;:{&quot;type&quot;:&quot;article-journal&quot;,&quot;id&quot;:&quot;1a954d9f-2e55-305d-82fc-fd496f3e21e9&quot;,&quot;title&quot;:&quot;The Impacts of COVID-19 on Migrants, Remittances, and Poverty in China: A Microsimulation Analysis&quot;,&quot;author&quot;:[{&quot;family&quot;:&quot;Zhang&quot;,&quot;given&quot;:&quot;Yumei&quot;,&quot;parse-names&quot;:false,&quot;dropping-particle&quot;:&quot;&quot;,&quot;non-dropping-particle&quot;:&quot;&quot;},{&quot;family&quot;:&quot;Zhan&quot;,&quot;given&quot;:&quot;Yue&quot;,&quot;parse-names&quot;:false,&quot;dropping-particle&quot;:&quot;&quot;,&quot;non-dropping-particle&quot;:&quot;&quot;},{&quot;family&quot;:&quot;Diao&quot;,&quot;given&quot;:&quot;Xinshen&quot;,&quot;parse-names&quot;:false,&quot;dropping-particle&quot;:&quot;&quot;,&quot;non-dropping-particle&quot;:&quot;&quot;},{&quot;family&quot;:&quot;Chen&quot;,&quot;given&quot;:&quot;Kevin Z.&quot;,&quot;parse-names&quot;:false,&quot;dropping-particle&quot;:&quot;&quot;,&quot;non-dropping-particle&quot;:&quot;&quot;},{&quot;family&quot;:&quot;Robinson&quot;,&quot;given&quot;:&quot;Sherman&quot;,&quot;parse-names&quot;:false,&quot;dropping-particle&quot;:&quot;&quot;,&quot;non-dropping-particle&quot;:&quot;&quot;}],&quot;container-title&quot;:&quot;China and World Economy&quot;,&quot;accessed&quot;:{&quot;date-parts&quot;:[[2022,8,15]]},&quot;DOI&quot;:&quot;10.1111/cwe.12392&quot;,&quot;ISSN&quot;:&quot;1749124X&quot;,&quot;issued&quot;:{&quot;date-parts&quot;:[[2021,11,1]]},&quot;page&quot;:&quot;4-33&quot;,&quot;abstract&quot;:&quot;Chinese migrant workers are very exposed to the shocks caused by the COVID-19 pandemic. Falling remittances adversely affect their families who rely on remittance incomes. The impacts of COVID-19 on migrants and remittance-receiving households are assessed using a nationally representative household dataset and a microsimulation model. We found about 70 percent of migrant workers lost part of their wage income during the pandemic lockdown period and rural migrants working in small and medium enterprises were affected the most. This led to about 50 percent of remittance-receiving households being affected adversely by falling remittances, and the average decline in such income was more than 45 percent. Nearly 13 percent of pre-pandemic nonpoor remittance-receiving households could fall into poverty, raising the poverty rate among remittance-receiving households by 4 percentage points. Many households that were poor prior to the pandemic became more impoverished. The results indicate that social protection programs targeting vulnerable migrants and their families at home are important.&quot;,&quot;publisher&quot;:&quot;John Wiley and Sons Inc&quot;,&quot;issue&quot;:&quot;6&quot;,&quot;volume&quot;:&quot;29&quot;,&quot;container-title-short&quot;:&quot;&quot;},&quot;isTemporary&quot;:false},{&quot;id&quot;:&quot;19dd2806-67e3-3570-8023-e72021d50c51&quot;,&quot;itemData&quot;:{&quot;type&quot;:&quot;article-journal&quot;,&quot;id&quot;:&quot;19dd2806-67e3-3570-8023-e72021d50c51&quot;,&quot;title&quot;:&quot;&lt;scp&gt;COVID&lt;/scp&gt; ‐19 lockdown and penalty of joblessness on income and remittances: A study of inter‐state migrant labourers from Assam, India&quot;,&quot;author&quot;:[{&quot;family&quot;:&quot;Guha&quot;,&quot;given&quot;:&quot;Pradyut&quot;,&quot;parse-names&quot;:false,&quot;dropping-particle&quot;:&quot;&quot;,&quot;non-dropping-particle&quot;:&quot;&quot;},{&quot;family&quot;:&quot;Islam&quot;,&quot;given&quot;:&quot;Bodrul&quot;,&quot;parse-names&quot;:false,&quot;dropping-particle&quot;:&quot;&quot;,&quot;non-dropping-particle&quot;:&quot;&quot;},{&quot;family&quot;:&quot;Hussain&quot;,&quot;given&quot;:&quot;Md Aktar&quot;,&quot;parse-names&quot;:false,&quot;dropping-particle&quot;:&quot;&quot;,&quot;non-dropping-particle&quot;:&quot;&quot;}],&quot;container-title&quot;:&quot;Journal of Public Affairs&quot;,&quot;accessed&quot;:{&quot;date-parts&quot;:[[2022,8,15]]},&quot;DOI&quot;:&quot;10.1002/pa.2470&quot;,&quot;ISSN&quot;:&quot;1472-3891&quot;,&quot;URL&quot;:&quot;https://onlinelibrary.wiley.com/doi/10.1002/pa.2470&quot;,&quot;issued&quot;:{&quot;date-parts&quot;:[[2021,11,18]]},&quot;page&quot;:&quot;e2470&quot;,&quot;abstract&quot;:&quot;Present study made an attempt to examine the penalty of joblessness following coronavirus induced lockdown on income and remittances of inter-state migrant labourers from Assam. The primary data for the study were collected through telephonic-based survey of 451 labourers during May–June 2020. The results of this study showed that, on an average, labourers in the study area remained jobless for nearly 2 months and incurred income loss of INR 28,955 thereby failed to send remittances towards their families by an amount of INR 12,215 during the reference period. As per the analysis of covariance the income loss and remittances unsent amount was higher amongst the elderly labourers engaged in professions which remained non-operational during lockdown period. Further, the additional days of joblessness increased their hardship in terms of income and remittances. With coronavirus being more than a health crisis, in short term it is necessary to minimise the loss of life, forwarding social and financial security for the families of migrant labourers and vulnerable sections for extended period of crisis, strategies for supporting agriculture and allied activities, promotion of small and medium-size enterprises, imparting skill training for the unemployed and reverse migrant labourers, financial assistance for self-employment may be helpful. Suitable coordination of monetary and fiscal policy would be helpful for reducing the unemployment heading from the recessionary trend of the economy in the long run.&quot;,&quot;publisher&quot;:&quot;John Wiley and Sons Ltd&quot;,&quot;issue&quot;:&quot;4&quot;,&quot;volume&quot;:&quot;21&quot;,&quot;container-title-short&quot;:&quot;&quot;},&quot;isTemporary&quot;:false},{&quot;id&quot;:&quot;2c292ec1-c2ee-32eb-94b2-5ddf7afda5db&quot;,&quot;itemData&quot;:{&quot;type&quot;:&quot;article-journal&quot;,&quot;id&quot;:&quot;2c292ec1-c2ee-32eb-94b2-5ddf7afda5db&quot;,&quot;title&quot;:&quot;The impact of COVID‐19 government responses on remittances in Latin American countries&quot;,&quot;author&quot;:[{&quot;family&quot;:&quot;Cardozo Silva&quot;,&quot;given&quot;:&quot;Adriana R.&quot;,&quot;parse-names&quot;:false,&quot;dropping-particle&quot;:&quot;&quot;,&quot;non-dropping-particle&quot;:&quot;&quot;},{&quot;family&quot;:&quot;Diaz Pavez&quot;,&quot;given&quot;:&quot;Luis R.&quot;,&quot;parse-names&quot;:false,&quot;dropping-particle&quot;:&quot;&quot;,&quot;non-dropping-particle&quot;:&quot;&quot;},{&quot;family&quot;:&quot;Martínez‐Zarzoso&quot;,&quot;given&quot;:&quot;Inmaculada&quot;,&quot;parse-names&quot;:false,&quot;dropping-particle&quot;:&quot;&quot;,&quot;non-dropping-particle&quot;:&quot;&quot;},{&quot;family&quot;:&quot;Nowak‐Lehmann&quot;,&quot;given&quot;:&quot;Felicitas&quot;,&quot;parse-names&quot;:false,&quot;dropping-particle&quot;:&quot;&quot;,&quot;non-dropping-particle&quot;:&quot;&quot;}],&quot;container-title&quot;:&quot;Journal of International Development&quot;,&quot;accessed&quot;:{&quot;date-parts&quot;:[[2022,8,15]]},&quot;DOI&quot;:&quot;10.1002/jid.3606&quot;,&quot;ISSN&quot;:&quot;0954-1748&quot;,&quot;URL&quot;:&quot;https://onlinelibrary.wiley.com/doi/10.1002/jid.3606&quot;,&quot;issued&quot;:{&quot;date-parts&quot;:[[2022,5,30]]},&quot;page&quot;:&quot;803-822&quot;,&quot;abstract&quot;:&quot;Workers' remittances declined sharply as the COVID-19 pandemic spread in the first half of 2020, rebounding in the second half. This paper analyses the impact of containment and economic support measures on remittances sent to Latin America during 2019–2020 using a gravity model estimated with the Poisson pseudo-maximum likelihood estimator (PPML). Results show that containment measures in receiving countries mainly explain the fall in remittance flows, whereas the effect of economic support measures is not robust. Among the traditional explanatory factors, the business cycle and the real exchange rate in receiving countries explain the subsequent recovery of remittances.&quot;,&quot;publisher&quot;:&quot;John Wiley and Sons Ltd&quot;,&quot;issue&quot;:&quot;4&quot;,&quot;volume&quot;:&quot;34&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716AF-FE02-4F95-A497-058BBAEBA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33</Pages>
  <Words>21532</Words>
  <Characters>122733</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Shamma</dc:creator>
  <cp:keywords/>
  <dc:description/>
  <cp:lastModifiedBy>Portner, Claus</cp:lastModifiedBy>
  <cp:revision>559</cp:revision>
  <cp:lastPrinted>2022-09-28T17:51:00Z</cp:lastPrinted>
  <dcterms:created xsi:type="dcterms:W3CDTF">2022-10-12T15:10:00Z</dcterms:created>
  <dcterms:modified xsi:type="dcterms:W3CDTF">2022-10-22T00:53:00Z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id="APweXymm"/&gt;&lt;style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3e7d4af3874ff5b6783992694eefaa67d64dbeb274309179e8cf56235a5e2860</vt:lpwstr>
  </property>
</Properties>
</file>