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Pr="00B5083F" w:rsidRDefault="002C5F8E" w:rsidP="000F5286">
      <w:pPr>
        <w:rPr>
          <w:rFonts w:ascii="Times New Roman" w:hAnsi="Times New Roman" w:cs="Times New Roman"/>
          <w:sz w:val="24"/>
          <w:szCs w:val="24"/>
        </w:rPr>
      </w:pPr>
    </w:p>
    <w:p w14:paraId="34C01BC7" w14:textId="77777777" w:rsidR="003C79F5" w:rsidRPr="00B5083F" w:rsidRDefault="003C79F5" w:rsidP="000F5286">
      <w:pPr>
        <w:rPr>
          <w:rFonts w:ascii="Times New Roman" w:hAnsi="Times New Roman" w:cs="Times New Roman"/>
          <w:sz w:val="24"/>
          <w:szCs w:val="24"/>
        </w:rPr>
      </w:pPr>
    </w:p>
    <w:p w14:paraId="674C5829" w14:textId="2F35C259" w:rsidR="007C1F0F" w:rsidRPr="00B5083F" w:rsidRDefault="007C1F0F" w:rsidP="007C1F0F">
      <w:pPr>
        <w:jc w:val="center"/>
        <w:rPr>
          <w:rFonts w:ascii="Times New Roman" w:hAnsi="Times New Roman" w:cs="Times New Roman"/>
          <w:sz w:val="24"/>
          <w:szCs w:val="24"/>
        </w:rPr>
      </w:pPr>
      <w:r w:rsidRPr="00B5083F">
        <w:rPr>
          <w:rFonts w:ascii="Times New Roman" w:hAnsi="Times New Roman" w:cs="Times New Roman"/>
          <w:b/>
          <w:bCs/>
          <w:sz w:val="24"/>
          <w:szCs w:val="24"/>
        </w:rPr>
        <w:t xml:space="preserve">Impact of </w:t>
      </w:r>
      <w:r w:rsidR="004C061B" w:rsidRPr="00B5083F">
        <w:rPr>
          <w:rFonts w:ascii="Times New Roman" w:hAnsi="Times New Roman" w:cs="Times New Roman"/>
          <w:b/>
          <w:bCs/>
          <w:sz w:val="24"/>
          <w:szCs w:val="24"/>
        </w:rPr>
        <w:t>Twin</w:t>
      </w:r>
      <w:r w:rsidRPr="00B5083F">
        <w:rPr>
          <w:rFonts w:ascii="Times New Roman" w:hAnsi="Times New Roman" w:cs="Times New Roman"/>
          <w:b/>
          <w:bCs/>
          <w:sz w:val="24"/>
          <w:szCs w:val="24"/>
        </w:rPr>
        <w:t xml:space="preserve"> Lockdown</w:t>
      </w:r>
      <w:r w:rsidR="00987999" w:rsidRPr="00B5083F">
        <w:rPr>
          <w:rFonts w:ascii="Times New Roman" w:hAnsi="Times New Roman" w:cs="Times New Roman"/>
          <w:b/>
          <w:bCs/>
          <w:sz w:val="24"/>
          <w:szCs w:val="24"/>
        </w:rPr>
        <w:t>s</w:t>
      </w:r>
      <w:r w:rsidRPr="00B5083F">
        <w:rPr>
          <w:rFonts w:ascii="Times New Roman" w:hAnsi="Times New Roman" w:cs="Times New Roman"/>
          <w:b/>
          <w:bCs/>
          <w:sz w:val="24"/>
          <w:szCs w:val="24"/>
        </w:rPr>
        <w:t xml:space="preserve"> on</w:t>
      </w:r>
      <w:r w:rsidR="00576CC7" w:rsidRPr="00B5083F">
        <w:rPr>
          <w:rFonts w:ascii="Times New Roman" w:hAnsi="Times New Roman" w:cs="Times New Roman"/>
          <w:b/>
          <w:bCs/>
          <w:sz w:val="24"/>
          <w:szCs w:val="24"/>
        </w:rPr>
        <w:t xml:space="preserve"> </w:t>
      </w:r>
      <w:r w:rsidRPr="00B5083F">
        <w:rPr>
          <w:rFonts w:ascii="Times New Roman" w:hAnsi="Times New Roman" w:cs="Times New Roman"/>
          <w:b/>
          <w:bCs/>
          <w:sz w:val="24"/>
          <w:szCs w:val="24"/>
        </w:rPr>
        <w:t>Hunger, Labor Market Outcomes</w:t>
      </w:r>
      <w:r w:rsidR="00576CC7" w:rsidRPr="00B5083F">
        <w:rPr>
          <w:rFonts w:ascii="Times New Roman" w:hAnsi="Times New Roman" w:cs="Times New Roman"/>
          <w:b/>
          <w:bCs/>
          <w:sz w:val="24"/>
          <w:szCs w:val="24"/>
        </w:rPr>
        <w:t xml:space="preserve">, and </w:t>
      </w:r>
      <w:r w:rsidR="001F2161" w:rsidRPr="00B5083F">
        <w:rPr>
          <w:rFonts w:ascii="Times New Roman" w:hAnsi="Times New Roman" w:cs="Times New Roman"/>
          <w:b/>
          <w:bCs/>
          <w:sz w:val="24"/>
          <w:szCs w:val="24"/>
        </w:rPr>
        <w:t xml:space="preserve">Household </w:t>
      </w:r>
      <w:r w:rsidR="00576CC7" w:rsidRPr="00B5083F">
        <w:rPr>
          <w:rFonts w:ascii="Times New Roman" w:hAnsi="Times New Roman" w:cs="Times New Roman"/>
          <w:b/>
          <w:bCs/>
          <w:sz w:val="24"/>
          <w:szCs w:val="24"/>
        </w:rPr>
        <w:t>Coping Mechanisms</w:t>
      </w:r>
      <w:r w:rsidRPr="00B5083F">
        <w:rPr>
          <w:rFonts w:ascii="Times New Roman" w:hAnsi="Times New Roman" w:cs="Times New Roman"/>
          <w:b/>
          <w:bCs/>
          <w:sz w:val="24"/>
          <w:szCs w:val="24"/>
        </w:rPr>
        <w:t>: Evidence from Uganda</w:t>
      </w:r>
      <w:r w:rsidR="00D474A5" w:rsidRPr="00B5083F">
        <w:rPr>
          <w:rFonts w:ascii="Times New Roman" w:hAnsi="Times New Roman" w:cs="Times New Roman"/>
          <w:b/>
          <w:bCs/>
          <w:sz w:val="24"/>
          <w:szCs w:val="24"/>
          <w:vertAlign w:val="superscript"/>
        </w:rPr>
        <w:t>†</w:t>
      </w:r>
    </w:p>
    <w:p w14:paraId="76DF0963" w14:textId="77777777" w:rsidR="007C1F0F" w:rsidRPr="00B5083F" w:rsidRDefault="007C1F0F" w:rsidP="007C1F0F">
      <w:pPr>
        <w:jc w:val="center"/>
        <w:rPr>
          <w:rFonts w:ascii="Times New Roman" w:hAnsi="Times New Roman" w:cs="Times New Roman"/>
          <w:sz w:val="24"/>
          <w:szCs w:val="24"/>
        </w:rPr>
      </w:pPr>
    </w:p>
    <w:p w14:paraId="3B7BCFA2" w14:textId="24F7AD3E"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Shamma</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w:t>
      </w:r>
      <w:r w:rsidR="00E6206B" w:rsidRPr="00B5083F">
        <w:rPr>
          <w:rFonts w:ascii="Times New Roman" w:hAnsi="Times New Roman" w:cs="Times New Roman"/>
          <w:sz w:val="24"/>
          <w:szCs w:val="24"/>
        </w:rPr>
        <w:t>deeb</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Alam</w:t>
      </w:r>
      <w:proofErr w:type="spellEnd"/>
      <w:r w:rsidR="000F5286" w:rsidRPr="00B5083F">
        <w:rPr>
          <w:rFonts w:ascii="Times New Roman" w:hAnsi="Times New Roman" w:cs="Times New Roman"/>
          <w:sz w:val="24"/>
          <w:szCs w:val="24"/>
        </w:rPr>
        <w:t>*</w:t>
      </w:r>
    </w:p>
    <w:p w14:paraId="1CC8DD4E" w14:textId="75BBD2B8" w:rsidR="000F5286" w:rsidRPr="00B5083F" w:rsidRDefault="00CE0AA0" w:rsidP="00437D53">
      <w:pPr>
        <w:spacing w:after="0" w:line="276" w:lineRule="auto"/>
        <w:jc w:val="center"/>
        <w:rPr>
          <w:rFonts w:ascii="Times New Roman" w:hAnsi="Times New Roman" w:cs="Times New Roman"/>
          <w:sz w:val="24"/>
          <w:szCs w:val="24"/>
        </w:rPr>
      </w:pPr>
      <w:r w:rsidRPr="00B5083F">
        <w:rPr>
          <w:rFonts w:ascii="Times New Roman" w:hAnsi="Times New Roman" w:cs="Times New Roman"/>
          <w:sz w:val="24"/>
          <w:szCs w:val="24"/>
        </w:rPr>
        <w:t xml:space="preserve">Claus </w:t>
      </w:r>
      <w:r w:rsidR="00D474A5" w:rsidRPr="00B5083F">
        <w:rPr>
          <w:rFonts w:ascii="Times New Roman" w:hAnsi="Times New Roman" w:cs="Times New Roman"/>
          <w:sz w:val="24"/>
          <w:szCs w:val="24"/>
        </w:rPr>
        <w:t xml:space="preserve">C. </w:t>
      </w:r>
      <w:proofErr w:type="spellStart"/>
      <w:r w:rsidRPr="00B5083F">
        <w:rPr>
          <w:rFonts w:ascii="Times New Roman" w:hAnsi="Times New Roman" w:cs="Times New Roman"/>
          <w:sz w:val="24"/>
          <w:szCs w:val="24"/>
        </w:rPr>
        <w:t>P</w:t>
      </w:r>
      <w:r w:rsidR="00105A30" w:rsidRPr="00B5083F">
        <w:rPr>
          <w:rFonts w:ascii="Times New Roman" w:hAnsi="Times New Roman" w:cs="Times New Roman"/>
          <w:sz w:val="24"/>
          <w:szCs w:val="24"/>
        </w:rPr>
        <w:t>ö</w:t>
      </w:r>
      <w:r w:rsidRPr="00B5083F">
        <w:rPr>
          <w:rFonts w:ascii="Times New Roman" w:hAnsi="Times New Roman" w:cs="Times New Roman"/>
          <w:sz w:val="24"/>
          <w:szCs w:val="24"/>
        </w:rPr>
        <w:t>rtner</w:t>
      </w:r>
      <w:proofErr w:type="spellEnd"/>
      <w:r w:rsidR="000F5286" w:rsidRPr="00B5083F">
        <w:rPr>
          <w:rFonts w:ascii="Times New Roman" w:hAnsi="Times New Roman" w:cs="Times New Roman"/>
          <w:sz w:val="24"/>
          <w:szCs w:val="24"/>
        </w:rPr>
        <w:t>**</w:t>
      </w:r>
    </w:p>
    <w:p w14:paraId="17D946F5" w14:textId="079BB513"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Ishraq</w:t>
      </w:r>
      <w:proofErr w:type="spellEnd"/>
      <w:r w:rsidRPr="00B5083F">
        <w:rPr>
          <w:rFonts w:ascii="Times New Roman" w:hAnsi="Times New Roman" w:cs="Times New Roman"/>
          <w:sz w:val="24"/>
          <w:szCs w:val="24"/>
        </w:rPr>
        <w:t xml:space="preserve"> Ahmed</w:t>
      </w:r>
      <w:r w:rsidR="000F5286" w:rsidRPr="00B5083F">
        <w:rPr>
          <w:rFonts w:ascii="Times New Roman" w:hAnsi="Times New Roman" w:cs="Times New Roman"/>
          <w:sz w:val="24"/>
          <w:szCs w:val="24"/>
        </w:rPr>
        <w:t>***</w:t>
      </w:r>
    </w:p>
    <w:p w14:paraId="2D8D9E6F" w14:textId="4CBDF14C" w:rsidR="007C1F0F" w:rsidRPr="00B5083F" w:rsidRDefault="007C1F0F" w:rsidP="007C1F0F">
      <w:pPr>
        <w:jc w:val="center"/>
        <w:rPr>
          <w:rFonts w:ascii="Times New Roman" w:hAnsi="Times New Roman" w:cs="Times New Roman"/>
          <w:sz w:val="24"/>
          <w:szCs w:val="24"/>
        </w:rPr>
      </w:pPr>
    </w:p>
    <w:p w14:paraId="2DDEDF48" w14:textId="7642D3F4" w:rsidR="00E6206B" w:rsidRPr="00B5083F" w:rsidRDefault="00E6206B" w:rsidP="007C1F0F">
      <w:pPr>
        <w:jc w:val="center"/>
        <w:rPr>
          <w:rFonts w:ascii="Times New Roman" w:hAnsi="Times New Roman" w:cs="Times New Roman"/>
          <w:b/>
          <w:bCs/>
          <w:sz w:val="24"/>
          <w:szCs w:val="24"/>
        </w:rPr>
      </w:pPr>
      <w:r w:rsidRPr="00B5083F">
        <w:rPr>
          <w:rFonts w:ascii="Times New Roman" w:hAnsi="Times New Roman" w:cs="Times New Roman"/>
          <w:b/>
          <w:bCs/>
          <w:sz w:val="24"/>
          <w:szCs w:val="24"/>
        </w:rPr>
        <w:t>Abstract</w:t>
      </w:r>
    </w:p>
    <w:p w14:paraId="24A8AEB3" w14:textId="19B09EB9" w:rsidR="004C061B" w:rsidRPr="00B5083F" w:rsidRDefault="00F77CF2" w:rsidP="009D6521">
      <w:pPr>
        <w:spacing w:line="276" w:lineRule="auto"/>
        <w:ind w:left="360" w:right="360"/>
        <w:jc w:val="both"/>
        <w:rPr>
          <w:rFonts w:ascii="Times New Roman" w:hAnsi="Times New Roman" w:cs="Times New Roman"/>
          <w:sz w:val="24"/>
          <w:szCs w:val="24"/>
        </w:rPr>
      </w:pPr>
      <w:bookmarkStart w:id="0" w:name="OLE_LINK1"/>
      <w:r w:rsidRPr="00B5083F">
        <w:rPr>
          <w:rFonts w:ascii="Times New Roman" w:hAnsi="Times New Roman" w:cs="Times New Roman"/>
          <w:sz w:val="24"/>
          <w:szCs w:val="24"/>
        </w:rPr>
        <w:t>We examine the short- and medium-run impacts of two of the strictest Covid</w:t>
      </w:r>
      <w:r w:rsidR="00900B86" w:rsidRPr="00B5083F">
        <w:rPr>
          <w:rFonts w:ascii="Times New Roman" w:hAnsi="Times New Roman" w:cs="Times New Roman"/>
          <w:sz w:val="24"/>
          <w:szCs w:val="24"/>
        </w:rPr>
        <w:t>-19</w:t>
      </w:r>
      <w:r w:rsidRPr="00B5083F">
        <w:rPr>
          <w:rFonts w:ascii="Times New Roman" w:hAnsi="Times New Roman" w:cs="Times New Roman"/>
          <w:sz w:val="24"/>
          <w:szCs w:val="24"/>
        </w:rPr>
        <w:t xml:space="preserve"> lockdowns in the developing world, employing longitudinal data from Uganda. Household fixed</w:t>
      </w:r>
      <w:r w:rsidR="00C51470" w:rsidRPr="00B5083F">
        <w:rPr>
          <w:rFonts w:ascii="Times New Roman" w:hAnsi="Times New Roman" w:cs="Times New Roman"/>
          <w:sz w:val="24"/>
          <w:szCs w:val="24"/>
        </w:rPr>
        <w:t>-</w:t>
      </w:r>
      <w:r w:rsidRPr="00B5083F">
        <w:rPr>
          <w:rFonts w:ascii="Times New Roman" w:hAnsi="Times New Roman" w:cs="Times New Roman"/>
          <w:sz w:val="24"/>
          <w:szCs w:val="24"/>
        </w:rPr>
        <w:t>effect</w:t>
      </w:r>
      <w:ins w:id="1" w:author="Portner, Claus" w:date="2022-11-01T10:52:00Z">
        <w:r w:rsidR="00F86D66" w:rsidRPr="00430F14">
          <w:rPr>
            <w:rFonts w:ascii="Times New Roman" w:hAnsi="Times New Roman" w:cs="Times New Roman"/>
            <w:sz w:val="24"/>
            <w:szCs w:val="24"/>
          </w:rPr>
          <w:t>s</w:t>
        </w:r>
      </w:ins>
      <w:r w:rsidRPr="00B5083F">
        <w:rPr>
          <w:rFonts w:ascii="Times New Roman" w:hAnsi="Times New Roman" w:cs="Times New Roman"/>
          <w:sz w:val="24"/>
          <w:szCs w:val="24"/>
        </w:rPr>
        <w:t xml:space="preserve"> estimations show significant, immediate increases in food insecurity </w:t>
      </w:r>
      <w:ins w:id="2" w:author="Portner, Claus" w:date="2022-11-01T10:54:00Z">
        <w:r w:rsidR="00084189" w:rsidRPr="00B5083F">
          <w:rPr>
            <w:rFonts w:ascii="Times New Roman" w:hAnsi="Times New Roman" w:cs="Times New Roman"/>
            <w:sz w:val="24"/>
            <w:szCs w:val="24"/>
          </w:rPr>
          <w:t>after</w:t>
        </w:r>
      </w:ins>
      <w:del w:id="3" w:author="Portner, Claus" w:date="2022-11-01T10:54:00Z">
        <w:r w:rsidRPr="00B5083F" w:rsidDel="00084189">
          <w:rPr>
            <w:rFonts w:ascii="Times New Roman" w:hAnsi="Times New Roman" w:cs="Times New Roman"/>
            <w:sz w:val="24"/>
            <w:szCs w:val="24"/>
          </w:rPr>
          <w:delText>with</w:delText>
        </w:r>
      </w:del>
      <w:r w:rsidRPr="00B5083F">
        <w:rPr>
          <w:rFonts w:ascii="Times New Roman" w:hAnsi="Times New Roman" w:cs="Times New Roman"/>
          <w:sz w:val="24"/>
          <w:szCs w:val="24"/>
        </w:rPr>
        <w:t xml:space="preserve"> the first lockdown and a continued negative impact three months after its lifting. </w:t>
      </w:r>
      <w:r w:rsidR="00C51470" w:rsidRPr="00B5083F">
        <w:rPr>
          <w:rFonts w:ascii="Times New Roman" w:hAnsi="Times New Roman" w:cs="Times New Roman"/>
          <w:sz w:val="24"/>
          <w:szCs w:val="24"/>
        </w:rPr>
        <w:t xml:space="preserve">The second lockdown’s medium-term impact was even worse, likely because of a compounding effect of a concurrent drought. </w:t>
      </w:r>
      <w:r w:rsidRPr="00B5083F">
        <w:rPr>
          <w:rFonts w:ascii="Times New Roman" w:hAnsi="Times New Roman" w:cs="Times New Roman"/>
          <w:sz w:val="24"/>
          <w:szCs w:val="24"/>
        </w:rPr>
        <w:t xml:space="preserve">The rising food insecurity was partly the result of the lockdown-related reductions in the availability of paid work. Agricultural households were </w:t>
      </w:r>
      <w:ins w:id="4" w:author="Portner, Claus" w:date="2022-11-01T10:51:00Z">
        <w:r w:rsidR="00D138F4" w:rsidRPr="00B5083F">
          <w:rPr>
            <w:rFonts w:ascii="Times New Roman" w:hAnsi="Times New Roman" w:cs="Times New Roman"/>
            <w:sz w:val="24"/>
            <w:szCs w:val="24"/>
          </w:rPr>
          <w:t xml:space="preserve">more likely </w:t>
        </w:r>
      </w:ins>
      <w:del w:id="5" w:author="Portner, Claus" w:date="2022-11-01T10:51:00Z">
        <w:r w:rsidRPr="00B5083F" w:rsidDel="00D138F4">
          <w:rPr>
            <w:rFonts w:ascii="Times New Roman" w:hAnsi="Times New Roman" w:cs="Times New Roman"/>
            <w:sz w:val="24"/>
            <w:szCs w:val="24"/>
          </w:rPr>
          <w:delText xml:space="preserve">better able </w:delText>
        </w:r>
      </w:del>
      <w:r w:rsidRPr="00B5083F">
        <w:rPr>
          <w:rFonts w:ascii="Times New Roman" w:hAnsi="Times New Roman" w:cs="Times New Roman"/>
          <w:sz w:val="24"/>
          <w:szCs w:val="24"/>
        </w:rPr>
        <w:t>to continue working and consequently</w:t>
      </w:r>
      <w:ins w:id="6" w:author="Portner, Claus" w:date="2022-11-01T10:57:00Z">
        <w:r w:rsidR="00CB66F3" w:rsidRPr="00B5083F">
          <w:rPr>
            <w:rFonts w:ascii="Times New Roman" w:hAnsi="Times New Roman" w:cs="Times New Roman"/>
            <w:sz w:val="24"/>
            <w:szCs w:val="24"/>
          </w:rPr>
          <w:t xml:space="preserve"> saw </w:t>
        </w:r>
      </w:ins>
      <w:ins w:id="7" w:author="Portner, Claus" w:date="2022-11-01T10:58:00Z">
        <w:r w:rsidR="00F30385" w:rsidRPr="00B5083F">
          <w:rPr>
            <w:rFonts w:ascii="Times New Roman" w:hAnsi="Times New Roman" w:cs="Times New Roman"/>
            <w:sz w:val="24"/>
            <w:szCs w:val="24"/>
          </w:rPr>
          <w:t>smaller increases in</w:t>
        </w:r>
      </w:ins>
      <w:del w:id="8" w:author="Portner, Claus" w:date="2022-11-01T10:57:00Z">
        <w:r w:rsidRPr="00B5083F" w:rsidDel="00CB66F3">
          <w:rPr>
            <w:rFonts w:ascii="Times New Roman" w:hAnsi="Times New Roman" w:cs="Times New Roman"/>
            <w:sz w:val="24"/>
            <w:szCs w:val="24"/>
          </w:rPr>
          <w:delText xml:space="preserve"> had</w:delText>
        </w:r>
      </w:del>
      <w:del w:id="9" w:author="Portner, Claus" w:date="2022-11-01T10:58:00Z">
        <w:r w:rsidRPr="00B5083F" w:rsidDel="00F30385">
          <w:rPr>
            <w:rFonts w:ascii="Times New Roman" w:hAnsi="Times New Roman" w:cs="Times New Roman"/>
            <w:sz w:val="24"/>
            <w:szCs w:val="24"/>
          </w:rPr>
          <w:delText xml:space="preserve"> better</w:delText>
        </w:r>
      </w:del>
      <w:r w:rsidRPr="00B5083F">
        <w:rPr>
          <w:rFonts w:ascii="Times New Roman" w:hAnsi="Times New Roman" w:cs="Times New Roman"/>
          <w:sz w:val="24"/>
          <w:szCs w:val="24"/>
        </w:rPr>
        <w:t xml:space="preserve"> food </w:t>
      </w:r>
      <w:ins w:id="10" w:author="Portner, Claus" w:date="2022-11-01T10:58:00Z">
        <w:r w:rsidR="00F30385" w:rsidRPr="00B5083F">
          <w:rPr>
            <w:rFonts w:ascii="Times New Roman" w:hAnsi="Times New Roman" w:cs="Times New Roman"/>
            <w:sz w:val="24"/>
            <w:szCs w:val="24"/>
          </w:rPr>
          <w:t>in</w:t>
        </w:r>
      </w:ins>
      <w:r w:rsidRPr="00B5083F">
        <w:rPr>
          <w:rFonts w:ascii="Times New Roman" w:hAnsi="Times New Roman" w:cs="Times New Roman"/>
          <w:sz w:val="24"/>
          <w:szCs w:val="24"/>
        </w:rPr>
        <w:t>security</w:t>
      </w:r>
      <w:r w:rsidR="00C51470" w:rsidRPr="00B5083F">
        <w:rPr>
          <w:rFonts w:ascii="Times New Roman" w:hAnsi="Times New Roman" w:cs="Times New Roman"/>
          <w:sz w:val="24"/>
          <w:szCs w:val="24"/>
        </w:rPr>
        <w:t xml:space="preserve"> outcomes</w:t>
      </w:r>
      <w:r w:rsidRPr="00B5083F">
        <w:rPr>
          <w:rFonts w:ascii="Times New Roman" w:hAnsi="Times New Roman" w:cs="Times New Roman"/>
          <w:sz w:val="24"/>
          <w:szCs w:val="24"/>
        </w:rPr>
        <w:t>.</w:t>
      </w:r>
      <w:ins w:id="11" w:author="Portner, Claus" w:date="2022-11-01T10:56:00Z">
        <w:r w:rsidR="00BC5E55" w:rsidRPr="00B5083F">
          <w:rPr>
            <w:rFonts w:ascii="Times New Roman" w:hAnsi="Times New Roman" w:cs="Times New Roman"/>
            <w:sz w:val="24"/>
            <w:szCs w:val="24"/>
          </w:rPr>
          <w:t xml:space="preserve"> </w:t>
        </w:r>
      </w:ins>
      <w:ins w:id="12" w:author="Portner, Claus" w:date="2022-11-01T11:05:00Z">
        <w:r w:rsidR="00324A48" w:rsidRPr="00B5083F">
          <w:rPr>
            <w:rFonts w:ascii="Times New Roman" w:hAnsi="Times New Roman" w:cs="Times New Roman"/>
            <w:sz w:val="24"/>
            <w:szCs w:val="24"/>
          </w:rPr>
          <w:t>Furthermore, t</w:t>
        </w:r>
      </w:ins>
      <w:ins w:id="13" w:author="Portner, Claus" w:date="2022-11-01T10:59:00Z">
        <w:r w:rsidR="00C418A6" w:rsidRPr="00B5083F">
          <w:rPr>
            <w:rFonts w:ascii="Times New Roman" w:hAnsi="Times New Roman" w:cs="Times New Roman"/>
            <w:sz w:val="24"/>
            <w:szCs w:val="24"/>
          </w:rPr>
          <w:t>he</w:t>
        </w:r>
      </w:ins>
      <w:del w:id="14" w:author="Portner, Claus" w:date="2022-11-01T10:59:00Z">
        <w:r w:rsidRPr="00B5083F" w:rsidDel="00C418A6">
          <w:rPr>
            <w:rFonts w:ascii="Times New Roman" w:hAnsi="Times New Roman" w:cs="Times New Roman"/>
            <w:sz w:val="24"/>
            <w:szCs w:val="24"/>
          </w:rPr>
          <w:delText xml:space="preserve"> </w:delText>
        </w:r>
      </w:del>
      <w:del w:id="15" w:author="Portner, Claus" w:date="2022-11-01T10:54:00Z">
        <w:r w:rsidRPr="00B5083F" w:rsidDel="00084189">
          <w:rPr>
            <w:rFonts w:ascii="Times New Roman" w:hAnsi="Times New Roman" w:cs="Times New Roman"/>
            <w:sz w:val="24"/>
            <w:szCs w:val="24"/>
          </w:rPr>
          <w:delText>T</w:delText>
        </w:r>
      </w:del>
      <w:del w:id="16" w:author="Portner, Claus" w:date="2022-11-01T11:03:00Z">
        <w:r w:rsidRPr="00B5083F" w:rsidDel="001536A1">
          <w:rPr>
            <w:rFonts w:ascii="Times New Roman" w:hAnsi="Times New Roman" w:cs="Times New Roman"/>
            <w:sz w:val="24"/>
            <w:szCs w:val="24"/>
          </w:rPr>
          <w:delText>he</w:delText>
        </w:r>
      </w:del>
      <w:r w:rsidRPr="00B5083F">
        <w:rPr>
          <w:rFonts w:ascii="Times New Roman" w:hAnsi="Times New Roman" w:cs="Times New Roman"/>
          <w:sz w:val="24"/>
          <w:szCs w:val="24"/>
        </w:rPr>
        <w:t xml:space="preserve"> likelihood of</w:t>
      </w:r>
      <w:ins w:id="17" w:author="Portner, Claus" w:date="2022-11-01T11:04:00Z">
        <w:r w:rsidR="00D12D07" w:rsidRPr="00B5083F">
          <w:rPr>
            <w:rFonts w:ascii="Times New Roman" w:hAnsi="Times New Roman" w:cs="Times New Roman"/>
            <w:sz w:val="24"/>
            <w:szCs w:val="24"/>
          </w:rPr>
          <w:t xml:space="preserve"> engaging in</w:t>
        </w:r>
      </w:ins>
      <w:r w:rsidRPr="00B5083F">
        <w:rPr>
          <w:rFonts w:ascii="Times New Roman" w:hAnsi="Times New Roman" w:cs="Times New Roman"/>
          <w:sz w:val="24"/>
          <w:szCs w:val="24"/>
        </w:rPr>
        <w:t xml:space="preserve"> agricultural work </w:t>
      </w:r>
      <w:ins w:id="18" w:author="Portner, Claus" w:date="2022-11-01T11:04:00Z">
        <w:r w:rsidR="009C5359" w:rsidRPr="00B5083F">
          <w:rPr>
            <w:rFonts w:ascii="Times New Roman" w:hAnsi="Times New Roman" w:cs="Times New Roman"/>
            <w:sz w:val="24"/>
            <w:szCs w:val="24"/>
          </w:rPr>
          <w:t xml:space="preserve">increased </w:t>
        </w:r>
      </w:ins>
      <w:del w:id="19" w:author="Portner, Claus" w:date="2022-11-01T10:59:00Z">
        <w:r w:rsidRPr="00B5083F" w:rsidDel="007D3394">
          <w:rPr>
            <w:rFonts w:ascii="Times New Roman" w:hAnsi="Times New Roman" w:cs="Times New Roman"/>
            <w:sz w:val="24"/>
            <w:szCs w:val="24"/>
          </w:rPr>
          <w:delText xml:space="preserve">during </w:delText>
        </w:r>
      </w:del>
      <w:ins w:id="20" w:author="Portner, Claus" w:date="2022-11-01T10:59:00Z">
        <w:r w:rsidR="007D3394" w:rsidRPr="00B5083F">
          <w:rPr>
            <w:rFonts w:ascii="Times New Roman" w:hAnsi="Times New Roman" w:cs="Times New Roman"/>
            <w:sz w:val="24"/>
            <w:szCs w:val="24"/>
          </w:rPr>
          <w:t>after</w:t>
        </w:r>
        <w:r w:rsidR="007D3394" w:rsidRPr="00B5083F">
          <w:rPr>
            <w:rFonts w:ascii="Times New Roman" w:hAnsi="Times New Roman" w:cs="Times New Roman"/>
            <w:sz w:val="24"/>
            <w:szCs w:val="24"/>
          </w:rPr>
          <w:t xml:space="preserve"> </w:t>
        </w:r>
      </w:ins>
      <w:r w:rsidRPr="00B5083F">
        <w:rPr>
          <w:rFonts w:ascii="Times New Roman" w:hAnsi="Times New Roman" w:cs="Times New Roman"/>
          <w:sz w:val="24"/>
          <w:szCs w:val="24"/>
        </w:rPr>
        <w:t>the first lockdown</w:t>
      </w:r>
      <w:del w:id="21" w:author="Portner, Claus" w:date="2022-11-01T10:59:00Z">
        <w:r w:rsidRPr="00B5083F" w:rsidDel="007D3394">
          <w:rPr>
            <w:rFonts w:ascii="Times New Roman" w:hAnsi="Times New Roman" w:cs="Times New Roman"/>
            <w:sz w:val="24"/>
            <w:szCs w:val="24"/>
          </w:rPr>
          <w:delText xml:space="preserve"> and </w:delText>
        </w:r>
      </w:del>
      <w:del w:id="22" w:author="Portner, Claus" w:date="2022-11-01T10:54:00Z">
        <w:r w:rsidRPr="00B5083F" w:rsidDel="003E57DF">
          <w:rPr>
            <w:rFonts w:ascii="Times New Roman" w:hAnsi="Times New Roman" w:cs="Times New Roman"/>
            <w:sz w:val="24"/>
            <w:szCs w:val="24"/>
          </w:rPr>
          <w:delText>in the months following</w:delText>
        </w:r>
      </w:del>
      <w:del w:id="23" w:author="Portner, Claus" w:date="2022-11-01T10:59:00Z">
        <w:r w:rsidRPr="00B5083F" w:rsidDel="007D3394">
          <w:rPr>
            <w:rFonts w:ascii="Times New Roman" w:hAnsi="Times New Roman" w:cs="Times New Roman"/>
            <w:sz w:val="24"/>
            <w:szCs w:val="24"/>
          </w:rPr>
          <w:delText xml:space="preserve"> increased significantly</w:delText>
        </w:r>
      </w:del>
      <w:r w:rsidRPr="00B5083F">
        <w:rPr>
          <w:rFonts w:ascii="Times New Roman" w:hAnsi="Times New Roman" w:cs="Times New Roman"/>
          <w:sz w:val="24"/>
          <w:szCs w:val="24"/>
        </w:rPr>
        <w:t xml:space="preserve">, suggesting a switch to agriculture </w:t>
      </w:r>
      <w:del w:id="24" w:author="Portner, Claus" w:date="2022-11-01T10:59:00Z">
        <w:r w:rsidRPr="00B5083F" w:rsidDel="007D3394">
          <w:rPr>
            <w:rFonts w:ascii="Times New Roman" w:hAnsi="Times New Roman" w:cs="Times New Roman"/>
            <w:sz w:val="24"/>
            <w:szCs w:val="24"/>
          </w:rPr>
          <w:delText>to cope</w:delText>
        </w:r>
      </w:del>
      <w:ins w:id="25" w:author="Portner, Claus" w:date="2022-11-01T10:59:00Z">
        <w:r w:rsidR="007D3394" w:rsidRPr="00B5083F">
          <w:rPr>
            <w:rFonts w:ascii="Times New Roman" w:hAnsi="Times New Roman" w:cs="Times New Roman"/>
            <w:sz w:val="24"/>
            <w:szCs w:val="24"/>
          </w:rPr>
          <w:t>as a coping mechanism</w:t>
        </w:r>
      </w:ins>
      <w:r w:rsidRPr="00B5083F">
        <w:rPr>
          <w:rFonts w:ascii="Times New Roman" w:hAnsi="Times New Roman" w:cs="Times New Roman"/>
          <w:sz w:val="24"/>
          <w:szCs w:val="24"/>
        </w:rPr>
        <w:t xml:space="preserve">. The </w:t>
      </w:r>
      <w:ins w:id="26" w:author="Portner, Claus" w:date="2022-11-01T11:00:00Z">
        <w:r w:rsidR="005C6EDE" w:rsidRPr="00B5083F">
          <w:rPr>
            <w:rFonts w:ascii="Times New Roman" w:hAnsi="Times New Roman" w:cs="Times New Roman"/>
            <w:sz w:val="24"/>
            <w:szCs w:val="24"/>
          </w:rPr>
          <w:t>other</w:t>
        </w:r>
      </w:ins>
      <w:del w:id="27" w:author="Portner, Claus" w:date="2022-11-01T11:00:00Z">
        <w:r w:rsidRPr="00B5083F" w:rsidDel="005C6EDE">
          <w:rPr>
            <w:rFonts w:ascii="Times New Roman" w:hAnsi="Times New Roman" w:cs="Times New Roman"/>
            <w:sz w:val="24"/>
            <w:szCs w:val="24"/>
          </w:rPr>
          <w:delText>typical</w:delText>
        </w:r>
      </w:del>
      <w:r w:rsidRPr="00B5083F">
        <w:rPr>
          <w:rFonts w:ascii="Times New Roman" w:hAnsi="Times New Roman" w:cs="Times New Roman"/>
          <w:sz w:val="24"/>
          <w:szCs w:val="24"/>
        </w:rPr>
        <w:t xml:space="preserve"> coping mechanisms that households</w:t>
      </w:r>
      <w:ins w:id="28" w:author="Portner, Claus" w:date="2022-11-01T11:00:00Z">
        <w:r w:rsidR="005C6EDE" w:rsidRPr="00B5083F">
          <w:rPr>
            <w:rFonts w:ascii="Times New Roman" w:hAnsi="Times New Roman" w:cs="Times New Roman"/>
            <w:sz w:val="24"/>
            <w:szCs w:val="24"/>
          </w:rPr>
          <w:t xml:space="preserve"> typically</w:t>
        </w:r>
      </w:ins>
      <w:r w:rsidRPr="00B5083F">
        <w:rPr>
          <w:rFonts w:ascii="Times New Roman" w:hAnsi="Times New Roman" w:cs="Times New Roman"/>
          <w:sz w:val="24"/>
          <w:szCs w:val="24"/>
        </w:rPr>
        <w:t xml:space="preserve"> rely on for idiosyncratic shocks failed in the face of a worldwide shock, contributing to the sizeable increase in food insecurity.</w:t>
      </w:r>
      <w:bookmarkEnd w:id="0"/>
    </w:p>
    <w:p w14:paraId="37027E8E" w14:textId="2387C49B" w:rsidR="003C79F5" w:rsidRPr="00B5083F" w:rsidRDefault="003C79F5">
      <w:pPr>
        <w:rPr>
          <w:rFonts w:ascii="Times New Roman" w:hAnsi="Times New Roman" w:cs="Times New Roman"/>
          <w:sz w:val="24"/>
          <w:szCs w:val="24"/>
        </w:rPr>
      </w:pPr>
    </w:p>
    <w:p w14:paraId="4C0B3C22" w14:textId="660ED2A5" w:rsidR="00F77CF2" w:rsidRPr="00B5083F" w:rsidRDefault="00F77CF2">
      <w:pPr>
        <w:rPr>
          <w:rFonts w:ascii="Times New Roman" w:hAnsi="Times New Roman" w:cs="Times New Roman"/>
          <w:sz w:val="24"/>
          <w:szCs w:val="24"/>
        </w:rPr>
      </w:pPr>
    </w:p>
    <w:p w14:paraId="61B3EC2A" w14:textId="77777777" w:rsidR="00F77CF2" w:rsidRPr="00B5083F" w:rsidRDefault="00F77CF2">
      <w:pPr>
        <w:rPr>
          <w:rFonts w:ascii="Times New Roman" w:hAnsi="Times New Roman" w:cs="Times New Roman"/>
          <w:sz w:val="24"/>
          <w:szCs w:val="24"/>
        </w:rPr>
      </w:pPr>
    </w:p>
    <w:p w14:paraId="16BCA139" w14:textId="017D5321" w:rsidR="00AC3C70"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 xml:space="preserve">*Corresponding author: </w:t>
      </w:r>
      <w:proofErr w:type="spellStart"/>
      <w:r w:rsidRPr="00B5083F">
        <w:rPr>
          <w:rFonts w:ascii="Times New Roman" w:hAnsi="Times New Roman" w:cs="Times New Roman"/>
          <w:sz w:val="20"/>
          <w:szCs w:val="20"/>
        </w:rPr>
        <w:t>Shamma</w:t>
      </w:r>
      <w:proofErr w:type="spellEnd"/>
      <w:r w:rsidRPr="00B5083F">
        <w:rPr>
          <w:rFonts w:ascii="Times New Roman" w:hAnsi="Times New Roman" w:cs="Times New Roman"/>
          <w:sz w:val="20"/>
          <w:szCs w:val="20"/>
        </w:rPr>
        <w:t xml:space="preserve"> </w:t>
      </w:r>
      <w:r w:rsidR="003C79F5" w:rsidRPr="00B5083F">
        <w:rPr>
          <w:rFonts w:ascii="Times New Roman" w:hAnsi="Times New Roman" w:cs="Times New Roman"/>
          <w:sz w:val="20"/>
          <w:szCs w:val="20"/>
        </w:rPr>
        <w:t xml:space="preserve">A. </w:t>
      </w:r>
      <w:proofErr w:type="spellStart"/>
      <w:r w:rsidRPr="00B5083F">
        <w:rPr>
          <w:rFonts w:ascii="Times New Roman" w:hAnsi="Times New Roman" w:cs="Times New Roman"/>
          <w:sz w:val="20"/>
          <w:szCs w:val="20"/>
        </w:rPr>
        <w:t>Alam</w:t>
      </w:r>
      <w:proofErr w:type="spellEnd"/>
      <w:r w:rsidRPr="00B5083F">
        <w:rPr>
          <w:rFonts w:ascii="Times New Roman" w:hAnsi="Times New Roman" w:cs="Times New Roman"/>
          <w:sz w:val="20"/>
          <w:szCs w:val="20"/>
        </w:rPr>
        <w:t xml:space="preserve">, Associate Professor, Department of International Studies, Dickinson College, Carlisle, PA. Email: </w:t>
      </w:r>
      <w:hyperlink r:id="rId7" w:history="1">
        <w:r w:rsidRPr="00B5083F">
          <w:rPr>
            <w:rStyle w:val="Hyperlink"/>
            <w:rFonts w:ascii="Times New Roman" w:hAnsi="Times New Roman" w:cs="Times New Roman"/>
            <w:sz w:val="20"/>
            <w:szCs w:val="20"/>
          </w:rPr>
          <w:t>alams@dickinson.edu</w:t>
        </w:r>
      </w:hyperlink>
      <w:r w:rsidRPr="00B5083F">
        <w:rPr>
          <w:rFonts w:ascii="Times New Roman" w:hAnsi="Times New Roman" w:cs="Times New Roman"/>
          <w:sz w:val="20"/>
          <w:szCs w:val="20"/>
        </w:rPr>
        <w:t xml:space="preserve">.  </w:t>
      </w:r>
    </w:p>
    <w:p w14:paraId="7E130960" w14:textId="77118C2D"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Claus</w:t>
      </w:r>
      <w:r w:rsidR="008446EF" w:rsidRPr="00B5083F">
        <w:rPr>
          <w:rFonts w:ascii="Times New Roman" w:hAnsi="Times New Roman" w:cs="Times New Roman"/>
          <w:sz w:val="20"/>
          <w:szCs w:val="20"/>
        </w:rPr>
        <w:t xml:space="preserve"> C.</w:t>
      </w:r>
      <w:r w:rsidRPr="00B5083F">
        <w:rPr>
          <w:rFonts w:ascii="Times New Roman" w:hAnsi="Times New Roman" w:cs="Times New Roman"/>
          <w:sz w:val="20"/>
          <w:szCs w:val="20"/>
        </w:rPr>
        <w:t xml:space="preserve"> </w:t>
      </w:r>
      <w:proofErr w:type="spellStart"/>
      <w:r w:rsidRPr="00B5083F">
        <w:rPr>
          <w:rFonts w:ascii="Times New Roman" w:hAnsi="Times New Roman" w:cs="Times New Roman"/>
          <w:sz w:val="20"/>
          <w:szCs w:val="20"/>
        </w:rPr>
        <w:t>P</w:t>
      </w:r>
      <w:r w:rsidR="008446EF" w:rsidRPr="00B5083F">
        <w:rPr>
          <w:rFonts w:ascii="Times New Roman" w:hAnsi="Times New Roman" w:cs="Times New Roman"/>
          <w:sz w:val="20"/>
          <w:szCs w:val="20"/>
        </w:rPr>
        <w:t>ö</w:t>
      </w:r>
      <w:r w:rsidRPr="00B5083F">
        <w:rPr>
          <w:rFonts w:ascii="Times New Roman" w:hAnsi="Times New Roman" w:cs="Times New Roman"/>
          <w:sz w:val="20"/>
          <w:szCs w:val="20"/>
        </w:rPr>
        <w:t>rtner</w:t>
      </w:r>
      <w:proofErr w:type="spellEnd"/>
      <w:r w:rsidRPr="00B5083F">
        <w:rPr>
          <w:rFonts w:ascii="Times New Roman" w:hAnsi="Times New Roman" w:cs="Times New Roman"/>
          <w:sz w:val="20"/>
          <w:szCs w:val="20"/>
        </w:rPr>
        <w:t xml:space="preserve">, Associate Professor, Albers School of Business and Economics, Seattle University, Seattle, WA, and Center for Studies in Demography and Ecology, University of Washington, Seattle, WA. Email: </w:t>
      </w:r>
      <w:hyperlink r:id="rId8" w:history="1">
        <w:r w:rsidRPr="00B5083F">
          <w:rPr>
            <w:rStyle w:val="Hyperlink"/>
            <w:rFonts w:ascii="Times New Roman" w:hAnsi="Times New Roman" w:cs="Times New Roman"/>
            <w:sz w:val="20"/>
            <w:szCs w:val="20"/>
          </w:rPr>
          <w:t>cportner@seattleu.edu</w:t>
        </w:r>
      </w:hyperlink>
      <w:r w:rsidRPr="00B5083F">
        <w:rPr>
          <w:rFonts w:ascii="Times New Roman" w:hAnsi="Times New Roman" w:cs="Times New Roman"/>
          <w:sz w:val="20"/>
          <w:szCs w:val="20"/>
        </w:rPr>
        <w:t>.</w:t>
      </w:r>
      <w:r w:rsidR="000F5286" w:rsidRPr="00B5083F">
        <w:rPr>
          <w:rFonts w:ascii="Times New Roman" w:hAnsi="Times New Roman" w:cs="Times New Roman"/>
          <w:sz w:val="20"/>
          <w:szCs w:val="20"/>
        </w:rPr>
        <w:t xml:space="preserve"> </w:t>
      </w:r>
    </w:p>
    <w:p w14:paraId="52FEE36F" w14:textId="382E2135" w:rsidR="000F5286"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w:t>
      </w:r>
      <w:proofErr w:type="spellStart"/>
      <w:r w:rsidRPr="00B5083F">
        <w:rPr>
          <w:rFonts w:ascii="Times New Roman" w:hAnsi="Times New Roman" w:cs="Times New Roman"/>
          <w:sz w:val="20"/>
          <w:szCs w:val="20"/>
        </w:rPr>
        <w:t>Ishraq</w:t>
      </w:r>
      <w:proofErr w:type="spellEnd"/>
      <w:r w:rsidRPr="00B5083F">
        <w:rPr>
          <w:rFonts w:ascii="Times New Roman" w:hAnsi="Times New Roman" w:cs="Times New Roman"/>
          <w:sz w:val="20"/>
          <w:szCs w:val="20"/>
        </w:rPr>
        <w:t xml:space="preserve"> Ahmed, Economist, Public Utility Commission, State of Oregon, Salem, Oregon. </w:t>
      </w:r>
    </w:p>
    <w:p w14:paraId="5CBCCF6F" w14:textId="46008DCB"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xml:space="preserve">† We would like to thank seminar participants at Howard University and Alex Henke for their helpful comments and suggestions. </w:t>
      </w:r>
      <w:r w:rsidR="008446EF" w:rsidRPr="00B5083F">
        <w:rPr>
          <w:rFonts w:ascii="Times New Roman" w:hAnsi="Times New Roman" w:cs="Times New Roman"/>
          <w:sz w:val="20"/>
          <w:szCs w:val="20"/>
        </w:rPr>
        <w:t xml:space="preserve">We would also like to thank Pascal Ntaganda for research assistance. </w:t>
      </w:r>
      <w:r w:rsidRPr="00B5083F">
        <w:rPr>
          <w:rFonts w:ascii="Times New Roman" w:hAnsi="Times New Roman" w:cs="Times New Roman"/>
          <w:sz w:val="20"/>
          <w:szCs w:val="20"/>
        </w:rPr>
        <w:t>Partial support for this research came from a Eunice Kennedy Shriver National Institute of Child Health and Human Development research infrastructure grant, P2C HD042828, to the Center for Studies in Demography &amp; Ecology at the University of Washington.</w:t>
      </w:r>
    </w:p>
    <w:p w14:paraId="5F5B21D7" w14:textId="0BB97407" w:rsidR="00404302" w:rsidRPr="00B5083F" w:rsidRDefault="00404302" w:rsidP="00404302">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lastRenderedPageBreak/>
        <w:t>Introduction</w:t>
      </w:r>
    </w:p>
    <w:p w14:paraId="3B5754B8" w14:textId="3318FB16" w:rsidR="006E687E" w:rsidRPr="00B5083F" w:rsidRDefault="00081809" w:rsidP="006E68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Uganda had some of the strictest </w:t>
      </w:r>
      <w:r w:rsidR="00F26B67" w:rsidRPr="00B5083F">
        <w:rPr>
          <w:rFonts w:ascii="Times New Roman" w:hAnsi="Times New Roman" w:cs="Times New Roman"/>
          <w:sz w:val="24"/>
          <w:szCs w:val="24"/>
        </w:rPr>
        <w:t>Covid</w:t>
      </w:r>
      <w:r w:rsidRPr="00B5083F">
        <w:rPr>
          <w:rFonts w:ascii="Times New Roman" w:hAnsi="Times New Roman" w:cs="Times New Roman"/>
          <w:sz w:val="24"/>
          <w:szCs w:val="24"/>
        </w:rPr>
        <w:t xml:space="preserve">-19 lockdowns in Sub-Saharan Africa, with one in 2020 and another in 2021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 xml:space="preserve">(BBC, 2020; </w:t>
      </w:r>
      <w:proofErr w:type="spellStart"/>
      <w:r w:rsidRPr="00B5083F">
        <w:rPr>
          <w:rFonts w:ascii="Times New Roman" w:hAnsi="Times New Roman" w:cs="Times New Roman"/>
          <w:sz w:val="24"/>
        </w:rPr>
        <w:t>Birner</w:t>
      </w:r>
      <w:proofErr w:type="spellEnd"/>
      <w:r w:rsidRPr="00B5083F">
        <w:rPr>
          <w:rFonts w:ascii="Times New Roman" w:hAnsi="Times New Roman" w:cs="Times New Roman"/>
          <w:sz w:val="24"/>
        </w:rPr>
        <w:t xml:space="preserve"> et al., 2021; Mahmud &amp; Riley,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Using longitudinal data and household fixed effects, we examine the impact of the twin lockdowns in Uganda on food insecurity, labor market outcomes, and how households attempted to cope with the lockdowns.</w:t>
      </w:r>
      <w:r w:rsidR="006E687E" w:rsidRPr="00B5083F">
        <w:rPr>
          <w:rFonts w:ascii="Times New Roman" w:hAnsi="Times New Roman" w:cs="Times New Roman"/>
          <w:sz w:val="24"/>
          <w:szCs w:val="24"/>
        </w:rPr>
        <w:t xml:space="preserve"> </w:t>
      </w:r>
    </w:p>
    <w:p w14:paraId="60F646B0" w14:textId="3B20648D" w:rsidR="002D6AFA" w:rsidRPr="00B5083F" w:rsidRDefault="00FA557B" w:rsidP="00260B32">
      <w:pPr>
        <w:spacing w:line="480" w:lineRule="auto"/>
        <w:ind w:firstLine="540"/>
        <w:jc w:val="both"/>
        <w:rPr>
          <w:rFonts w:ascii="Times New Roman" w:hAnsi="Times New Roman" w:cs="Times New Roman"/>
          <w:sz w:val="24"/>
          <w:szCs w:val="24"/>
        </w:rPr>
      </w:pPr>
      <w:ins w:id="29" w:author="Alam, Shamma" w:date="2022-10-26T08:42:00Z">
        <w:del w:id="30" w:author="Portner, Claus" w:date="2022-11-01T11:11:00Z">
          <w:r w:rsidRPr="00B5083F" w:rsidDel="00520814">
            <w:rPr>
              <w:rFonts w:ascii="Times New Roman" w:hAnsi="Times New Roman" w:cs="Times New Roman"/>
              <w:sz w:val="24"/>
              <w:szCs w:val="24"/>
            </w:rPr>
            <w:delText>Several studies providing important e</w:delText>
          </w:r>
        </w:del>
      </w:ins>
      <w:ins w:id="31" w:author="Portner, Claus" w:date="2022-11-01T11:11:00Z">
        <w:r w:rsidR="00520814" w:rsidRPr="00B5083F">
          <w:rPr>
            <w:rFonts w:ascii="Times New Roman" w:hAnsi="Times New Roman" w:cs="Times New Roman"/>
            <w:sz w:val="24"/>
            <w:szCs w:val="24"/>
          </w:rPr>
          <w:t>E</w:t>
        </w:r>
      </w:ins>
      <w:ins w:id="32" w:author="Alam, Shamma" w:date="2022-10-26T08:42:00Z">
        <w:r w:rsidRPr="00B5083F">
          <w:rPr>
            <w:rFonts w:ascii="Times New Roman" w:hAnsi="Times New Roman" w:cs="Times New Roman"/>
            <w:sz w:val="24"/>
            <w:szCs w:val="24"/>
          </w:rPr>
          <w:t xml:space="preserve">arly assessments </w:t>
        </w:r>
      </w:ins>
      <w:ins w:id="33" w:author="Alam, Shamma" w:date="2022-10-26T08:43:00Z">
        <w:r w:rsidRPr="00B5083F">
          <w:rPr>
            <w:rFonts w:ascii="Times New Roman" w:hAnsi="Times New Roman" w:cs="Times New Roman"/>
            <w:sz w:val="24"/>
            <w:szCs w:val="24"/>
          </w:rPr>
          <w:t>of the impact of the pandemic in developing countries generally find a negative effect of lockdowns on food insecurity, income, employment, and agricultural production</w:t>
        </w:r>
        <w:commentRangeStart w:id="34"/>
        <w:r w:rsidRPr="00B5083F">
          <w:rPr>
            <w:rFonts w:ascii="Times New Roman" w:hAnsi="Times New Roman" w:cs="Times New Roman"/>
            <w:sz w:val="24"/>
            <w:szCs w:val="24"/>
          </w:rPr>
          <w:t>.</w:t>
        </w:r>
      </w:ins>
      <w:ins w:id="35" w:author="Alam, Shamma" w:date="2022-10-26T08:50:00Z">
        <w:r w:rsidR="008D244A" w:rsidRPr="00B5083F">
          <w:rPr>
            <w:rStyle w:val="FootnoteReference"/>
            <w:rFonts w:ascii="Times New Roman" w:hAnsi="Times New Roman" w:cs="Times New Roman"/>
            <w:sz w:val="24"/>
            <w:szCs w:val="24"/>
          </w:rPr>
          <w:footnoteReference w:id="1"/>
        </w:r>
      </w:ins>
      <w:commentRangeEnd w:id="34"/>
      <w:r w:rsidR="00D04190">
        <w:rPr>
          <w:rStyle w:val="CommentReference"/>
        </w:rPr>
        <w:commentReference w:id="34"/>
      </w:r>
      <w:ins w:id="59" w:author="Alam, Shamma" w:date="2022-10-26T08:43:00Z">
        <w:r w:rsidRPr="00B5083F">
          <w:rPr>
            <w:rFonts w:ascii="Times New Roman" w:hAnsi="Times New Roman" w:cs="Times New Roman"/>
            <w:sz w:val="24"/>
            <w:szCs w:val="24"/>
          </w:rPr>
          <w:t xml:space="preserve"> </w:t>
        </w:r>
      </w:ins>
      <w:del w:id="60" w:author="Alam, Shamma" w:date="2022-10-26T08:44:00Z">
        <w:r w:rsidR="00293FF0" w:rsidRPr="00B5083F" w:rsidDel="00293FF0">
          <w:rPr>
            <w:rFonts w:ascii="Times New Roman" w:hAnsi="Times New Roman" w:cs="Times New Roman"/>
            <w:sz w:val="24"/>
            <w:szCs w:val="24"/>
          </w:rPr>
          <w:delText>Early studies of the impact of the pandemic in developing countries generally find a negative effect of lockdowns on food insecurity,</w:delText>
        </w:r>
        <w:r w:rsidR="00293FF0" w:rsidRPr="00B5083F" w:rsidDel="00293FF0">
          <w:rPr>
            <w:rStyle w:val="FootnoteReference"/>
            <w:rFonts w:ascii="Times New Roman" w:hAnsi="Times New Roman" w:cs="Times New Roman"/>
            <w:sz w:val="24"/>
            <w:szCs w:val="24"/>
          </w:rPr>
          <w:delText xml:space="preserve"> </w:delText>
        </w:r>
        <w:r w:rsidR="00293FF0" w:rsidRPr="00B5083F" w:rsidDel="00293FF0">
          <w:rPr>
            <w:rFonts w:ascii="Times New Roman" w:hAnsi="Times New Roman" w:cs="Times New Roman"/>
            <w:sz w:val="24"/>
            <w:szCs w:val="24"/>
          </w:rPr>
          <w:delText xml:space="preserve"> income, employment, and agricultural production. </w:delText>
        </w:r>
      </w:del>
      <w:r w:rsidR="008D244A" w:rsidRPr="00B5083F">
        <w:rPr>
          <w:rFonts w:ascii="Times New Roman" w:hAnsi="Times New Roman" w:cs="Times New Roman"/>
          <w:sz w:val="24"/>
          <w:szCs w:val="24"/>
        </w:rPr>
        <w:t xml:space="preserve">However, these studies suffer from significant limitations, such as using only cross-sectional type data or </w:t>
      </w:r>
      <w:ins w:id="61" w:author="Alam, Shamma" w:date="2022-10-26T09:12:00Z">
        <w:r w:rsidR="008A4EF1" w:rsidRPr="00B5083F">
          <w:rPr>
            <w:rFonts w:ascii="Times New Roman" w:hAnsi="Times New Roman" w:cs="Times New Roman"/>
            <w:sz w:val="24"/>
            <w:szCs w:val="24"/>
          </w:rPr>
          <w:t xml:space="preserve">having </w:t>
        </w:r>
      </w:ins>
      <w:r w:rsidR="008D244A" w:rsidRPr="00B5083F">
        <w:rPr>
          <w:rFonts w:ascii="Times New Roman" w:hAnsi="Times New Roman" w:cs="Times New Roman"/>
          <w:sz w:val="24"/>
          <w:szCs w:val="24"/>
        </w:rPr>
        <w:t>a narrow geographical focus</w:t>
      </w:r>
      <w:del w:id="62" w:author="Portner, Claus" w:date="2022-11-01T11:09:00Z">
        <w:r w:rsidR="008D244A" w:rsidRPr="00B5083F" w:rsidDel="00081399">
          <w:rPr>
            <w:rFonts w:ascii="Times New Roman" w:hAnsi="Times New Roman" w:cs="Times New Roman"/>
            <w:sz w:val="24"/>
            <w:szCs w:val="24"/>
          </w:rPr>
          <w:delText>,</w:delText>
        </w:r>
      </w:del>
      <w:r w:rsidR="008D244A" w:rsidRPr="00B5083F">
        <w:rPr>
          <w:rFonts w:ascii="Times New Roman" w:hAnsi="Times New Roman" w:cs="Times New Roman"/>
          <w:sz w:val="24"/>
          <w:szCs w:val="24"/>
        </w:rPr>
        <w:t xml:space="preserve"> covering only one or two villages or states in a country.</w:t>
      </w:r>
      <w:r w:rsidR="00260B32" w:rsidRPr="00B5083F">
        <w:rPr>
          <w:rFonts w:ascii="Times New Roman" w:hAnsi="Times New Roman" w:cs="Times New Roman"/>
          <w:sz w:val="24"/>
          <w:szCs w:val="24"/>
        </w:rPr>
        <w:t xml:space="preserve"> </w:t>
      </w:r>
      <w:r w:rsidR="008A4EF1" w:rsidRPr="00B5083F">
        <w:rPr>
          <w:rFonts w:ascii="Times New Roman" w:hAnsi="Times New Roman" w:cs="Times New Roman"/>
          <w:sz w:val="24"/>
          <w:szCs w:val="24"/>
        </w:rPr>
        <w:t xml:space="preserve">These studies also suggest that households try to cope with the lockdowns through behavior changes, such as reducing non-food expenditure, </w:t>
      </w:r>
      <w:del w:id="63" w:author="Portner, Claus" w:date="2022-11-01T12:17:00Z">
        <w:r w:rsidR="008A4EF1" w:rsidRPr="00B5083F" w:rsidDel="004347B3">
          <w:rPr>
            <w:rFonts w:ascii="Times New Roman" w:hAnsi="Times New Roman" w:cs="Times New Roman"/>
            <w:sz w:val="24"/>
            <w:szCs w:val="24"/>
          </w:rPr>
          <w:delText xml:space="preserve">drawing </w:delText>
        </w:r>
      </w:del>
      <w:ins w:id="64" w:author="Alam, Shamma" w:date="2022-10-30T21:29:00Z">
        <w:del w:id="65" w:author="Portner, Claus" w:date="2022-11-01T12:17:00Z">
          <w:r w:rsidR="00D35CD3" w:rsidRPr="00B5083F" w:rsidDel="004347B3">
            <w:rPr>
              <w:rFonts w:ascii="Times New Roman" w:hAnsi="Times New Roman" w:cs="Times New Roman"/>
              <w:sz w:val="24"/>
              <w:szCs w:val="24"/>
            </w:rPr>
            <w:delText xml:space="preserve"> </w:delText>
          </w:r>
        </w:del>
      </w:ins>
      <w:ins w:id="66" w:author="Portner, Claus" w:date="2022-11-01T12:17:00Z">
        <w:r w:rsidR="004347B3" w:rsidRPr="00B5083F">
          <w:rPr>
            <w:rFonts w:ascii="Times New Roman" w:hAnsi="Times New Roman" w:cs="Times New Roman"/>
            <w:sz w:val="24"/>
            <w:szCs w:val="24"/>
          </w:rPr>
          <w:t>drawing</w:t>
        </w:r>
        <w:r w:rsidR="004347B3" w:rsidRPr="00B5083F">
          <w:rPr>
            <w:rFonts w:ascii="Times New Roman" w:hAnsi="Times New Roman" w:cs="Times New Roman"/>
            <w:sz w:val="24"/>
            <w:szCs w:val="24"/>
          </w:rPr>
          <w:t xml:space="preserve"> </w:t>
        </w:r>
      </w:ins>
      <w:r w:rsidR="008A4EF1" w:rsidRPr="00B5083F">
        <w:rPr>
          <w:rFonts w:ascii="Times New Roman" w:hAnsi="Times New Roman" w:cs="Times New Roman"/>
          <w:sz w:val="24"/>
          <w:szCs w:val="24"/>
        </w:rPr>
        <w:t xml:space="preserve">down savings, leaving savings and loan groups, increasing borrowing, and </w:t>
      </w:r>
      <w:del w:id="67" w:author="Alam, Shamma" w:date="2022-10-30T05:45:00Z">
        <w:r w:rsidR="008A4EF1" w:rsidRPr="00B5083F" w:rsidDel="00BD4E8C">
          <w:rPr>
            <w:rFonts w:ascii="Times New Roman" w:hAnsi="Times New Roman" w:cs="Times New Roman"/>
            <w:sz w:val="24"/>
            <w:szCs w:val="24"/>
          </w:rPr>
          <w:delText xml:space="preserve">sale of </w:delText>
        </w:r>
      </w:del>
      <w:ins w:id="68" w:author="Alam, Shamma" w:date="2022-10-30T05:45:00Z">
        <w:r w:rsidR="00BD4E8C" w:rsidRPr="00B5083F">
          <w:rPr>
            <w:rFonts w:ascii="Times New Roman" w:hAnsi="Times New Roman" w:cs="Times New Roman"/>
            <w:sz w:val="24"/>
            <w:szCs w:val="24"/>
          </w:rPr>
          <w:t xml:space="preserve">selling </w:t>
        </w:r>
      </w:ins>
      <w:r w:rsidR="008A4EF1" w:rsidRPr="00B5083F">
        <w:rPr>
          <w:rFonts w:ascii="Times New Roman" w:hAnsi="Times New Roman" w:cs="Times New Roman"/>
          <w:sz w:val="24"/>
          <w:szCs w:val="24"/>
        </w:rPr>
        <w:t xml:space="preserve">assets </w:t>
      </w:r>
      <w:r w:rsidR="001B0D32"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{"citationID":"YnByv1nR","properties":{"formattedCitation":"(Ceballos et al., 2021; Headey et al., 2020; Kansiime et al., 2021; R\\uc0\\u246{}nkk\\uc0\\u246{} et al., 2022; Ruszczyk et al., 2021)","plainCitation":"(Ceballos et al., 2021; Headey et al., 2020; Kansiime et al., 2021;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001B0D32" w:rsidRPr="00B5083F">
        <w:rPr>
          <w:rFonts w:ascii="Times New Roman" w:hAnsi="Times New Roman" w:cs="Times New Roman"/>
          <w:sz w:val="24"/>
          <w:szCs w:val="24"/>
        </w:rPr>
        <w:fldChar w:fldCharType="separate"/>
      </w:r>
      <w:r w:rsidR="0015599F" w:rsidRPr="00B5083F">
        <w:rPr>
          <w:rFonts w:ascii="Times New Roman" w:hAnsi="Times New Roman" w:cs="Times New Roman"/>
          <w:sz w:val="24"/>
          <w:szCs w:val="24"/>
        </w:rPr>
        <w:t xml:space="preserve">(Ceballos et al., 2021; Headey et al., 2020; </w:t>
      </w:r>
      <w:proofErr w:type="spellStart"/>
      <w:r w:rsidR="0015599F" w:rsidRPr="00B5083F">
        <w:rPr>
          <w:rFonts w:ascii="Times New Roman" w:hAnsi="Times New Roman" w:cs="Times New Roman"/>
          <w:sz w:val="24"/>
          <w:szCs w:val="24"/>
        </w:rPr>
        <w:t>Kansiime</w:t>
      </w:r>
      <w:proofErr w:type="spellEnd"/>
      <w:r w:rsidR="0015599F" w:rsidRPr="00B5083F">
        <w:rPr>
          <w:rFonts w:ascii="Times New Roman" w:hAnsi="Times New Roman" w:cs="Times New Roman"/>
          <w:sz w:val="24"/>
          <w:szCs w:val="24"/>
        </w:rPr>
        <w:t xml:space="preserve"> et al., 2021; </w:t>
      </w:r>
      <w:proofErr w:type="spellStart"/>
      <w:r w:rsidR="0015599F" w:rsidRPr="00B5083F">
        <w:rPr>
          <w:rFonts w:ascii="Times New Roman" w:hAnsi="Times New Roman" w:cs="Times New Roman"/>
          <w:sz w:val="24"/>
          <w:szCs w:val="24"/>
        </w:rPr>
        <w:t>Rönkkö</w:t>
      </w:r>
      <w:proofErr w:type="spellEnd"/>
      <w:r w:rsidR="0015599F" w:rsidRPr="00B5083F">
        <w:rPr>
          <w:rFonts w:ascii="Times New Roman" w:hAnsi="Times New Roman" w:cs="Times New Roman"/>
          <w:sz w:val="24"/>
          <w:szCs w:val="24"/>
        </w:rPr>
        <w:t xml:space="preserve"> et al., 2022; </w:t>
      </w:r>
      <w:proofErr w:type="spellStart"/>
      <w:r w:rsidR="0015599F" w:rsidRPr="00B5083F">
        <w:rPr>
          <w:rFonts w:ascii="Times New Roman" w:hAnsi="Times New Roman" w:cs="Times New Roman"/>
          <w:sz w:val="24"/>
          <w:szCs w:val="24"/>
        </w:rPr>
        <w:t>Ruszczyk</w:t>
      </w:r>
      <w:proofErr w:type="spellEnd"/>
      <w:r w:rsidR="0015599F" w:rsidRPr="00B5083F">
        <w:rPr>
          <w:rFonts w:ascii="Times New Roman" w:hAnsi="Times New Roman" w:cs="Times New Roman"/>
          <w:sz w:val="24"/>
          <w:szCs w:val="24"/>
        </w:rPr>
        <w:t xml:space="preserve"> et al., 2021)</w:t>
      </w:r>
      <w:r w:rsidR="001B0D32" w:rsidRPr="00B5083F">
        <w:rPr>
          <w:rFonts w:ascii="Times New Roman" w:hAnsi="Times New Roman" w:cs="Times New Roman"/>
          <w:sz w:val="24"/>
          <w:szCs w:val="24"/>
        </w:rPr>
        <w:fldChar w:fldCharType="end"/>
      </w:r>
      <w:r w:rsidR="00BB199B" w:rsidRPr="00B5083F">
        <w:rPr>
          <w:rFonts w:ascii="Times New Roman" w:hAnsi="Times New Roman" w:cs="Times New Roman"/>
          <w:sz w:val="24"/>
          <w:szCs w:val="24"/>
        </w:rPr>
        <w:t>.</w:t>
      </w:r>
      <w:r w:rsidR="003B3DAD" w:rsidRPr="00B5083F">
        <w:rPr>
          <w:rFonts w:ascii="Times New Roman" w:hAnsi="Times New Roman" w:cs="Times New Roman"/>
          <w:sz w:val="24"/>
          <w:szCs w:val="24"/>
        </w:rPr>
        <w:t xml:space="preserve"> </w:t>
      </w:r>
      <w:r w:rsidR="008A4EF1" w:rsidRPr="00B5083F">
        <w:rPr>
          <w:rFonts w:ascii="Times New Roman" w:hAnsi="Times New Roman" w:cs="Times New Roman"/>
          <w:sz w:val="24"/>
          <w:szCs w:val="24"/>
        </w:rPr>
        <w:t>In addition</w:t>
      </w:r>
      <w:r w:rsidR="007D7696" w:rsidRPr="00B5083F">
        <w:rPr>
          <w:rFonts w:ascii="Times New Roman" w:hAnsi="Times New Roman" w:cs="Times New Roman"/>
          <w:sz w:val="24"/>
          <w:szCs w:val="24"/>
        </w:rPr>
        <w:t xml:space="preserve">, there is evidence </w:t>
      </w:r>
      <w:r w:rsidR="00BB4382" w:rsidRPr="00B5083F">
        <w:rPr>
          <w:rFonts w:ascii="Times New Roman" w:hAnsi="Times New Roman" w:cs="Times New Roman"/>
          <w:sz w:val="24"/>
          <w:szCs w:val="24"/>
        </w:rPr>
        <w:t xml:space="preserve">that remittances declined, </w:t>
      </w:r>
      <w:r w:rsidR="005A25BC" w:rsidRPr="00B5083F">
        <w:rPr>
          <w:rFonts w:ascii="Times New Roman" w:hAnsi="Times New Roman" w:cs="Times New Roman"/>
          <w:sz w:val="24"/>
          <w:szCs w:val="24"/>
        </w:rPr>
        <w:t xml:space="preserve">and </w:t>
      </w:r>
      <w:r w:rsidR="007D7696" w:rsidRPr="00B5083F">
        <w:rPr>
          <w:rFonts w:ascii="Times New Roman" w:hAnsi="Times New Roman" w:cs="Times New Roman"/>
          <w:sz w:val="24"/>
          <w:szCs w:val="24"/>
        </w:rPr>
        <w:t xml:space="preserve">there was insufficient government support to help households cope with the shock </w:t>
      </w:r>
      <w:r w:rsidR="00220AF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00220AF7" w:rsidRPr="00B5083F">
        <w:rPr>
          <w:rFonts w:ascii="Times New Roman" w:hAnsi="Times New Roman" w:cs="Times New Roman"/>
          <w:sz w:val="24"/>
          <w:szCs w:val="24"/>
        </w:rPr>
        <w:fldChar w:fldCharType="separate"/>
      </w:r>
      <w:r w:rsidR="00220AF7" w:rsidRPr="00B5083F">
        <w:rPr>
          <w:rFonts w:ascii="Times New Roman" w:hAnsi="Times New Roman" w:cs="Times New Roman"/>
          <w:sz w:val="24"/>
        </w:rPr>
        <w:t xml:space="preserve">(Ceballos et al., 2021; </w:t>
      </w:r>
      <w:proofErr w:type="spellStart"/>
      <w:r w:rsidR="00220AF7" w:rsidRPr="00B5083F">
        <w:rPr>
          <w:rFonts w:ascii="Times New Roman" w:hAnsi="Times New Roman" w:cs="Times New Roman"/>
          <w:sz w:val="24"/>
        </w:rPr>
        <w:t>Curi</w:t>
      </w:r>
      <w:proofErr w:type="spellEnd"/>
      <w:r w:rsidR="00220AF7" w:rsidRPr="00B5083F">
        <w:rPr>
          <w:rFonts w:ascii="Times New Roman" w:hAnsi="Times New Roman" w:cs="Times New Roman"/>
          <w:sz w:val="24"/>
        </w:rPr>
        <w:t>-Quinto et al., 2021)</w:t>
      </w:r>
      <w:r w:rsidR="00220AF7" w:rsidRPr="00B5083F">
        <w:rPr>
          <w:rFonts w:ascii="Times New Roman" w:hAnsi="Times New Roman" w:cs="Times New Roman"/>
          <w:sz w:val="24"/>
          <w:szCs w:val="24"/>
        </w:rPr>
        <w:fldChar w:fldCharType="end"/>
      </w:r>
      <w:r w:rsidR="005A25BC" w:rsidRPr="00B5083F">
        <w:rPr>
          <w:rFonts w:ascii="Times New Roman" w:hAnsi="Times New Roman" w:cs="Times New Roman"/>
          <w:sz w:val="24"/>
          <w:szCs w:val="24"/>
        </w:rPr>
        <w:t xml:space="preserve">. </w:t>
      </w:r>
    </w:p>
    <w:p w14:paraId="5270C292" w14:textId="6DCB1C3F" w:rsidR="00685FF7" w:rsidRPr="00B5083F" w:rsidRDefault="00AB1B32" w:rsidP="00126558">
      <w:pPr>
        <w:spacing w:line="480" w:lineRule="auto"/>
        <w:ind w:firstLine="540"/>
        <w:jc w:val="both"/>
        <w:rPr>
          <w:rFonts w:ascii="Times New Roman" w:hAnsi="Times New Roman" w:cs="Times New Roman"/>
          <w:color w:val="2E2E2E"/>
          <w:sz w:val="24"/>
          <w:szCs w:val="24"/>
        </w:rPr>
      </w:pPr>
      <w:r w:rsidRPr="00B5083F">
        <w:rPr>
          <w:rFonts w:ascii="Times New Roman" w:hAnsi="Times New Roman" w:cs="Times New Roman"/>
          <w:sz w:val="24"/>
          <w:szCs w:val="24"/>
        </w:rPr>
        <w:t>Only four studies we could identify used panel data with household fixed</w:t>
      </w:r>
      <w:r w:rsidR="00342BC9" w:rsidRPr="00B5083F">
        <w:rPr>
          <w:rFonts w:ascii="Times New Roman" w:hAnsi="Times New Roman" w:cs="Times New Roman"/>
          <w:sz w:val="24"/>
          <w:szCs w:val="24"/>
        </w:rPr>
        <w:t>-</w:t>
      </w:r>
      <w:r w:rsidRPr="00B5083F">
        <w:rPr>
          <w:rFonts w:ascii="Times New Roman" w:hAnsi="Times New Roman" w:cs="Times New Roman"/>
          <w:sz w:val="24"/>
          <w:szCs w:val="24"/>
        </w:rPr>
        <w:t>effects</w:t>
      </w:r>
      <w:r w:rsidR="00D474A5" w:rsidRPr="00B5083F">
        <w:rPr>
          <w:rFonts w:ascii="Times New Roman" w:hAnsi="Times New Roman" w:cs="Times New Roman"/>
          <w:sz w:val="24"/>
          <w:szCs w:val="24"/>
        </w:rPr>
        <w:t xml:space="preserve"> </w:t>
      </w:r>
      <w:r w:rsidR="00342BC9" w:rsidRPr="00B5083F">
        <w:rPr>
          <w:rFonts w:ascii="Times New Roman" w:hAnsi="Times New Roman" w:cs="Times New Roman"/>
          <w:sz w:val="24"/>
          <w:szCs w:val="24"/>
        </w:rPr>
        <w:t>model</w:t>
      </w:r>
      <w:r w:rsidR="00E3346C" w:rsidRPr="00B5083F">
        <w:rPr>
          <w:rFonts w:ascii="Times New Roman" w:hAnsi="Times New Roman" w:cs="Times New Roman"/>
          <w:sz w:val="24"/>
          <w:szCs w:val="24"/>
        </w:rPr>
        <w:t>s</w:t>
      </w:r>
      <w:r w:rsidR="00342BC9" w:rsidRPr="00B5083F">
        <w:rPr>
          <w:rFonts w:ascii="Times New Roman" w:hAnsi="Times New Roman" w:cs="Times New Roman"/>
          <w:sz w:val="24"/>
          <w:szCs w:val="24"/>
        </w:rPr>
        <w:t xml:space="preserve">, allowing </w:t>
      </w:r>
      <w:r w:rsidR="00D474A5" w:rsidRPr="00B5083F">
        <w:rPr>
          <w:rFonts w:ascii="Times New Roman" w:hAnsi="Times New Roman" w:cs="Times New Roman"/>
          <w:sz w:val="24"/>
          <w:szCs w:val="24"/>
        </w:rPr>
        <w:t>them to control for household</w:t>
      </w:r>
      <w:r w:rsidR="00342BC9" w:rsidRPr="00B5083F">
        <w:rPr>
          <w:rFonts w:ascii="Times New Roman" w:hAnsi="Times New Roman" w:cs="Times New Roman"/>
          <w:sz w:val="24"/>
          <w:szCs w:val="24"/>
        </w:rPr>
        <w:t>-</w:t>
      </w:r>
      <w:r w:rsidR="00D474A5" w:rsidRPr="00B5083F">
        <w:rPr>
          <w:rFonts w:ascii="Times New Roman" w:hAnsi="Times New Roman" w:cs="Times New Roman"/>
          <w:sz w:val="24"/>
          <w:szCs w:val="24"/>
        </w:rPr>
        <w:t>specific time-invariant factors.</w:t>
      </w:r>
      <w:r w:rsidRPr="00B5083F">
        <w:rPr>
          <w:rFonts w:ascii="Times New Roman" w:hAnsi="Times New Roman" w:cs="Times New Roman"/>
          <w:sz w:val="24"/>
          <w:szCs w:val="24"/>
        </w:rPr>
        <w:t xml:space="preserve"> </w:t>
      </w:r>
      <w:r w:rsidR="00D72E39" w:rsidRPr="00B5083F">
        <w:rPr>
          <w:rFonts w:ascii="Times New Roman" w:hAnsi="Times New Roman" w:cs="Times New Roman"/>
          <w:sz w:val="24"/>
          <w:szCs w:val="24"/>
        </w:rPr>
        <w:t>Contrary to the cross-sectional studies, t</w:t>
      </w:r>
      <w:r w:rsidRPr="00B5083F">
        <w:rPr>
          <w:rFonts w:ascii="Times New Roman" w:hAnsi="Times New Roman" w:cs="Times New Roman"/>
          <w:sz w:val="24"/>
          <w:szCs w:val="24"/>
        </w:rPr>
        <w:t xml:space="preserve">hree of these studies found no effect of lockdowns on food consumption across </w:t>
      </w:r>
      <w:r w:rsidRPr="00B5083F">
        <w:rPr>
          <w:rFonts w:ascii="Times New Roman" w:hAnsi="Times New Roman" w:cs="Times New Roman"/>
          <w:sz w:val="24"/>
          <w:szCs w:val="24"/>
        </w:rPr>
        <w:lastRenderedPageBreak/>
        <w:t xml:space="preserve">Liberia, Malawi, Kenya, and Ethiopia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(Aggarwal et al., 2022; Hirvonen et al., 2021; Janssens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sz w:val="24"/>
          <w:szCs w:val="24"/>
        </w:rPr>
        <w:t>.</w:t>
      </w:r>
      <w:r w:rsidR="00E357DD" w:rsidRPr="00B5083F">
        <w:rPr>
          <w:rFonts w:ascii="Times New Roman" w:hAnsi="Times New Roman" w:cs="Times New Roman"/>
          <w:sz w:val="24"/>
          <w:szCs w:val="24"/>
        </w:rPr>
        <w:t xml:space="preserve"> </w:t>
      </w:r>
      <w:r w:rsidR="00C34C72" w:rsidRPr="00B5083F">
        <w:rPr>
          <w:rFonts w:ascii="Times New Roman" w:hAnsi="Times New Roman" w:cs="Times New Roman"/>
          <w:color w:val="2E2E2E"/>
          <w:sz w:val="24"/>
          <w:szCs w:val="24"/>
        </w:rPr>
        <w:t xml:space="preserve">Only the Nigerian </w:t>
      </w:r>
      <w:r w:rsidR="00685FF7" w:rsidRPr="00B5083F">
        <w:rPr>
          <w:rFonts w:ascii="Times New Roman" w:hAnsi="Times New Roman" w:cs="Times New Roman"/>
          <w:color w:val="2E2E2E"/>
          <w:sz w:val="24"/>
          <w:szCs w:val="24"/>
        </w:rPr>
        <w:t>lockdown appear</w:t>
      </w:r>
      <w:r w:rsidR="00D72E39" w:rsidRPr="00B5083F">
        <w:rPr>
          <w:rFonts w:ascii="Times New Roman" w:hAnsi="Times New Roman" w:cs="Times New Roman"/>
          <w:color w:val="2E2E2E"/>
          <w:sz w:val="24"/>
          <w:szCs w:val="24"/>
        </w:rPr>
        <w:t>ed</w:t>
      </w:r>
      <w:r w:rsidR="00685FF7" w:rsidRPr="00B5083F">
        <w:rPr>
          <w:rFonts w:ascii="Times New Roman" w:hAnsi="Times New Roman" w:cs="Times New Roman"/>
          <w:color w:val="2E2E2E"/>
          <w:sz w:val="24"/>
          <w:szCs w:val="24"/>
        </w:rPr>
        <w:t xml:space="preserve"> to increase food insecurity</w:t>
      </w:r>
      <w:bookmarkStart w:id="69" w:name="OLE_LINK3"/>
      <w:r w:rsidR="00685FF7" w:rsidRPr="00B5083F">
        <w:rPr>
          <w:rFonts w:ascii="Times New Roman" w:hAnsi="Times New Roman" w:cs="Times New Roman"/>
          <w:color w:val="2E2E2E"/>
          <w:sz w:val="24"/>
          <w:szCs w:val="24"/>
        </w:rPr>
        <w:t xml:space="preserve"> </w:t>
      </w:r>
      <w:r w:rsidR="00685FF7"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685FF7" w:rsidRPr="00B5083F">
        <w:rPr>
          <w:rFonts w:ascii="Times New Roman" w:hAnsi="Times New Roman" w:cs="Times New Roman"/>
          <w:color w:val="2E2E2E"/>
          <w:sz w:val="24"/>
          <w:szCs w:val="24"/>
        </w:rPr>
        <w:fldChar w:fldCharType="separate"/>
      </w:r>
      <w:r w:rsidR="00685FF7" w:rsidRPr="00B5083F">
        <w:rPr>
          <w:rFonts w:ascii="Times New Roman" w:hAnsi="Times New Roman" w:cs="Times New Roman"/>
          <w:noProof/>
          <w:color w:val="2E2E2E"/>
          <w:sz w:val="24"/>
          <w:szCs w:val="24"/>
        </w:rPr>
        <w:t>(Amare et al., 2021)</w:t>
      </w:r>
      <w:r w:rsidR="00685FF7" w:rsidRPr="00B5083F">
        <w:rPr>
          <w:rFonts w:ascii="Times New Roman" w:hAnsi="Times New Roman" w:cs="Times New Roman"/>
          <w:color w:val="2E2E2E"/>
          <w:sz w:val="24"/>
          <w:szCs w:val="24"/>
        </w:rPr>
        <w:fldChar w:fldCharType="end"/>
      </w:r>
      <w:r w:rsidR="00685FF7" w:rsidRPr="00B5083F">
        <w:rPr>
          <w:rFonts w:ascii="Times New Roman" w:hAnsi="Times New Roman" w:cs="Times New Roman"/>
          <w:color w:val="2E2E2E"/>
          <w:sz w:val="24"/>
          <w:szCs w:val="24"/>
        </w:rPr>
        <w:t>.</w:t>
      </w:r>
      <w:bookmarkEnd w:id="69"/>
    </w:p>
    <w:p w14:paraId="49881D2E" w14:textId="457A44D6" w:rsidR="00066D60" w:rsidRPr="00B5083F" w:rsidRDefault="000B7A8E"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2E2E2E"/>
          <w:sz w:val="24"/>
          <w:szCs w:val="24"/>
        </w:rPr>
        <w:t xml:space="preserve">These </w:t>
      </w:r>
      <w:r w:rsidR="006B51A2" w:rsidRPr="00B5083F">
        <w:rPr>
          <w:rFonts w:ascii="Times New Roman" w:hAnsi="Times New Roman" w:cs="Times New Roman"/>
          <w:color w:val="2E2E2E"/>
          <w:sz w:val="24"/>
          <w:szCs w:val="24"/>
        </w:rPr>
        <w:t xml:space="preserve">fixed-effects </w:t>
      </w:r>
      <w:r w:rsidRPr="00B5083F">
        <w:rPr>
          <w:rFonts w:ascii="Times New Roman" w:hAnsi="Times New Roman" w:cs="Times New Roman"/>
          <w:color w:val="2E2E2E"/>
          <w:sz w:val="24"/>
          <w:szCs w:val="24"/>
        </w:rPr>
        <w:t xml:space="preserve">studies do, however, </w:t>
      </w:r>
      <w:r w:rsidR="006B51A2" w:rsidRPr="00B5083F">
        <w:rPr>
          <w:rFonts w:ascii="Times New Roman" w:hAnsi="Times New Roman" w:cs="Times New Roman"/>
          <w:color w:val="2E2E2E"/>
          <w:sz w:val="24"/>
          <w:szCs w:val="24"/>
        </w:rPr>
        <w:t xml:space="preserve">also </w:t>
      </w:r>
      <w:r w:rsidRPr="00B5083F">
        <w:rPr>
          <w:rFonts w:ascii="Times New Roman" w:hAnsi="Times New Roman" w:cs="Times New Roman"/>
          <w:color w:val="2E2E2E"/>
          <w:sz w:val="24"/>
          <w:szCs w:val="24"/>
        </w:rPr>
        <w:t>have limitations. The Liberia data had</w:t>
      </w:r>
      <w:r w:rsidRPr="00B5083F">
        <w:rPr>
          <w:rFonts w:ascii="Times New Roman" w:hAnsi="Times New Roman" w:cs="Times New Roman"/>
          <w:sz w:val="24"/>
          <w:szCs w:val="24"/>
        </w:rPr>
        <w:t xml:space="preserve"> a </w:t>
      </w:r>
      <w:del w:id="70" w:author="Portner, Claus" w:date="2022-11-01T13:49:00Z">
        <w:r w:rsidRPr="00B5083F" w:rsidDel="00C70371">
          <w:rPr>
            <w:rFonts w:ascii="Times New Roman" w:hAnsi="Times New Roman" w:cs="Times New Roman"/>
            <w:sz w:val="24"/>
            <w:szCs w:val="24"/>
          </w:rPr>
          <w:delText xml:space="preserve">low </w:delText>
        </w:r>
      </w:del>
      <w:r w:rsidRPr="00B5083F">
        <w:rPr>
          <w:rFonts w:ascii="Times New Roman" w:hAnsi="Times New Roman" w:cs="Times New Roman"/>
          <w:sz w:val="24"/>
          <w:szCs w:val="24"/>
        </w:rPr>
        <w:t>survey completion rate</w:t>
      </w:r>
      <w:ins w:id="71" w:author="Portner, Claus" w:date="2022-11-01T13:49:00Z">
        <w:r w:rsidR="00C70371" w:rsidRPr="00B5083F">
          <w:rPr>
            <w:rFonts w:ascii="Times New Roman" w:hAnsi="Times New Roman" w:cs="Times New Roman"/>
            <w:sz w:val="24"/>
            <w:szCs w:val="24"/>
          </w:rPr>
          <w:t xml:space="preserve"> as low as</w:t>
        </w:r>
      </w:ins>
      <w:ins w:id="72" w:author="Portner, Claus" w:date="2022-11-01T12:20:00Z">
        <w:r w:rsidR="00892914" w:rsidRPr="00B5083F">
          <w:rPr>
            <w:rFonts w:ascii="Times New Roman" w:hAnsi="Times New Roman" w:cs="Times New Roman"/>
            <w:sz w:val="24"/>
            <w:szCs w:val="24"/>
          </w:rPr>
          <w:t xml:space="preserve"> </w:t>
        </w:r>
      </w:ins>
      <w:ins w:id="73" w:author="Portner, Claus" w:date="2022-11-01T12:21:00Z">
        <w:r w:rsidR="00892914" w:rsidRPr="00B5083F">
          <w:rPr>
            <w:rFonts w:ascii="Times New Roman" w:hAnsi="Times New Roman" w:cs="Times New Roman"/>
            <w:sz w:val="24"/>
            <w:szCs w:val="24"/>
          </w:rPr>
          <w:t>49%</w:t>
        </w:r>
      </w:ins>
      <w:ins w:id="74" w:author="Portner, Claus" w:date="2022-11-01T13:49:00Z">
        <w:r w:rsidR="00C70371" w:rsidRPr="00B5083F">
          <w:rPr>
            <w:rFonts w:ascii="Times New Roman" w:hAnsi="Times New Roman" w:cs="Times New Roman"/>
            <w:sz w:val="24"/>
            <w:szCs w:val="24"/>
          </w:rPr>
          <w:t xml:space="preserve"> </w:t>
        </w:r>
      </w:ins>
      <w:del w:id="75" w:author="Portner, Claus" w:date="2022-11-01T12:21:00Z">
        <w:r w:rsidRPr="00B5083F" w:rsidDel="00892914">
          <w:rPr>
            <w:rFonts w:ascii="Times New Roman" w:hAnsi="Times New Roman" w:cs="Times New Roman"/>
            <w:sz w:val="24"/>
            <w:szCs w:val="24"/>
          </w:rPr>
          <w:delText xml:space="preserve"> </w:delText>
        </w:r>
      </w:del>
      <w:r w:rsidR="00EC2CF3" w:rsidRPr="00B5083F">
        <w:rPr>
          <w:rFonts w:ascii="Times New Roman" w:hAnsi="Times New Roman" w:cs="Times New Roman"/>
          <w:sz w:val="24"/>
          <w:szCs w:val="24"/>
        </w:rPr>
        <w:t xml:space="preserve">and </w:t>
      </w:r>
      <w:r w:rsidRPr="00B5083F">
        <w:rPr>
          <w:rFonts w:ascii="Times New Roman" w:hAnsi="Times New Roman" w:cs="Times New Roman"/>
          <w:sz w:val="24"/>
          <w:szCs w:val="24"/>
        </w:rPr>
        <w:t xml:space="preserve">evidence of </w:t>
      </w:r>
      <w:r w:rsidR="00EC2CF3" w:rsidRPr="00B5083F">
        <w:rPr>
          <w:rFonts w:ascii="Times New Roman" w:hAnsi="Times New Roman" w:cs="Times New Roman"/>
          <w:sz w:val="24"/>
          <w:szCs w:val="24"/>
        </w:rPr>
        <w:t xml:space="preserve">a </w:t>
      </w:r>
      <w:r w:rsidRPr="00B5083F">
        <w:rPr>
          <w:rFonts w:ascii="Times New Roman" w:hAnsi="Times New Roman" w:cs="Times New Roman"/>
          <w:sz w:val="24"/>
          <w:szCs w:val="24"/>
        </w:rPr>
        <w:t xml:space="preserve">non-random attrition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(Aggarwal et al.,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w:t>
      </w:r>
      <w:del w:id="76" w:author="Portner, Claus" w:date="2022-11-01T12:21:00Z">
        <w:r w:rsidRPr="00B5083F" w:rsidDel="00892914">
          <w:rPr>
            <w:rStyle w:val="FootnoteReference"/>
            <w:rFonts w:ascii="Times New Roman" w:hAnsi="Times New Roman" w:cs="Times New Roman"/>
            <w:sz w:val="24"/>
            <w:szCs w:val="24"/>
          </w:rPr>
          <w:footnoteReference w:id="2"/>
        </w:r>
      </w:del>
      <w:r w:rsidRPr="00B5083F">
        <w:rPr>
          <w:rFonts w:ascii="Times New Roman" w:hAnsi="Times New Roman" w:cs="Times New Roman"/>
          <w:sz w:val="24"/>
          <w:szCs w:val="24"/>
        </w:rPr>
        <w:t xml:space="preserve"> The Kenya study focused only on households with </w:t>
      </w:r>
      <w:r w:rsidRPr="00B5083F">
        <w:rPr>
          <w:rFonts w:ascii="Times New Roman" w:hAnsi="Times New Roman" w:cs="Times New Roman"/>
          <w:color w:val="2E2E2E"/>
          <w:sz w:val="24"/>
          <w:szCs w:val="24"/>
        </w:rPr>
        <w:t>pregnant wom</w:t>
      </w:r>
      <w:r w:rsidR="00647FE5" w:rsidRPr="00B5083F">
        <w:rPr>
          <w:rFonts w:ascii="Times New Roman" w:hAnsi="Times New Roman" w:cs="Times New Roman"/>
          <w:color w:val="2E2E2E"/>
          <w:sz w:val="24"/>
          <w:szCs w:val="24"/>
        </w:rPr>
        <w:t>e</w:t>
      </w:r>
      <w:r w:rsidRPr="00B5083F">
        <w:rPr>
          <w:rFonts w:ascii="Times New Roman" w:hAnsi="Times New Roman" w:cs="Times New Roman"/>
          <w:color w:val="2E2E2E"/>
          <w:sz w:val="24"/>
          <w:szCs w:val="24"/>
        </w:rPr>
        <w:t>n or mother</w:t>
      </w:r>
      <w:r w:rsidR="00647FE5" w:rsidRPr="00B5083F">
        <w:rPr>
          <w:rFonts w:ascii="Times New Roman" w:hAnsi="Times New Roman" w:cs="Times New Roman"/>
          <w:color w:val="2E2E2E"/>
          <w:sz w:val="24"/>
          <w:szCs w:val="24"/>
        </w:rPr>
        <w:t>s</w:t>
      </w:r>
      <w:r w:rsidRPr="00B5083F">
        <w:rPr>
          <w:rFonts w:ascii="Times New Roman" w:hAnsi="Times New Roman" w:cs="Times New Roman"/>
          <w:color w:val="2E2E2E"/>
          <w:sz w:val="24"/>
          <w:szCs w:val="24"/>
        </w:rPr>
        <w:t xml:space="preserve"> with children below four years old</w:t>
      </w:r>
      <w:r w:rsidRPr="00B5083F">
        <w:rPr>
          <w:rFonts w:ascii="Times New Roman" w:hAnsi="Times New Roman" w:cs="Times New Roman"/>
          <w:sz w:val="24"/>
          <w:szCs w:val="24"/>
        </w:rPr>
        <w:t xml:space="preserve"> in one county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(Janssens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Ethiopia never went into a complete lockdown, and the study covers only Addis Ababa</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(Hirvonen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 xml:space="preserve">. Finally, the Nigeria study could </w:t>
      </w:r>
      <w:r w:rsidRPr="00B5083F">
        <w:rPr>
          <w:rFonts w:ascii="Times New Roman" w:hAnsi="Times New Roman" w:cs="Times New Roman"/>
          <w:sz w:val="24"/>
          <w:szCs w:val="24"/>
        </w:rPr>
        <w:t>only examine the immediate effect of the lockdown and used a limited set of food insecurity questions</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(Amare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w:t>
      </w:r>
    </w:p>
    <w:p w14:paraId="4C0790B9" w14:textId="737D83CC" w:rsidR="00744DB6" w:rsidRPr="00B5083F" w:rsidRDefault="00D474A5"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mixed findings and </w:t>
      </w:r>
      <w:r w:rsidR="004B6201" w:rsidRPr="00B5083F">
        <w:rPr>
          <w:rFonts w:ascii="Times New Roman" w:hAnsi="Times New Roman" w:cs="Times New Roman"/>
          <w:sz w:val="24"/>
          <w:szCs w:val="24"/>
        </w:rPr>
        <w:t xml:space="preserve">the </w:t>
      </w:r>
      <w:r w:rsidRPr="00B5083F">
        <w:rPr>
          <w:rFonts w:ascii="Times New Roman" w:hAnsi="Times New Roman" w:cs="Times New Roman"/>
          <w:sz w:val="24"/>
          <w:szCs w:val="24"/>
        </w:rPr>
        <w:t>limitations in data and estimation methods in the prior literature, our study makes four main contributions.</w:t>
      </w:r>
      <w:r w:rsidR="00F2126C" w:rsidRPr="00B5083F">
        <w:rPr>
          <w:rFonts w:ascii="Times New Roman" w:hAnsi="Times New Roman" w:cs="Times New Roman"/>
          <w:sz w:val="24"/>
          <w:szCs w:val="24"/>
        </w:rPr>
        <w:t xml:space="preserve"> </w:t>
      </w:r>
      <w:r w:rsidR="00E32490" w:rsidRPr="00B5083F">
        <w:rPr>
          <w:rFonts w:ascii="Times New Roman" w:hAnsi="Times New Roman" w:cs="Times New Roman"/>
          <w:sz w:val="24"/>
          <w:szCs w:val="24"/>
        </w:rPr>
        <w:t xml:space="preserve">First, we </w:t>
      </w:r>
      <w:r w:rsidR="00F2126C" w:rsidRPr="00B5083F">
        <w:rPr>
          <w:rFonts w:ascii="Times New Roman" w:hAnsi="Times New Roman" w:cs="Times New Roman"/>
          <w:sz w:val="24"/>
          <w:szCs w:val="24"/>
        </w:rPr>
        <w:t>use</w:t>
      </w:r>
      <w:r w:rsidR="00E32490" w:rsidRPr="00B5083F">
        <w:rPr>
          <w:rFonts w:ascii="Times New Roman" w:hAnsi="Times New Roman" w:cs="Times New Roman"/>
          <w:sz w:val="24"/>
          <w:szCs w:val="24"/>
        </w:rPr>
        <w:t xml:space="preserve"> </w:t>
      </w:r>
      <w:r w:rsidR="0090088A" w:rsidRPr="00B5083F">
        <w:rPr>
          <w:rFonts w:ascii="Times New Roman" w:hAnsi="Times New Roman" w:cs="Times New Roman"/>
          <w:sz w:val="24"/>
          <w:szCs w:val="24"/>
        </w:rPr>
        <w:t xml:space="preserve">country-wide </w:t>
      </w:r>
      <w:r w:rsidR="00E32490" w:rsidRPr="00B5083F">
        <w:rPr>
          <w:rFonts w:ascii="Times New Roman" w:hAnsi="Times New Roman" w:cs="Times New Roman"/>
          <w:sz w:val="24"/>
          <w:szCs w:val="24"/>
        </w:rPr>
        <w:t xml:space="preserve">panel data </w:t>
      </w:r>
      <w:r w:rsidR="00847B99" w:rsidRPr="00B5083F">
        <w:rPr>
          <w:rFonts w:ascii="Times New Roman" w:hAnsi="Times New Roman" w:cs="Times New Roman"/>
          <w:sz w:val="24"/>
          <w:szCs w:val="24"/>
        </w:rPr>
        <w:t>with household fixed</w:t>
      </w:r>
      <w:r w:rsidR="004B6201" w:rsidRPr="00B5083F">
        <w:rPr>
          <w:rFonts w:ascii="Times New Roman" w:hAnsi="Times New Roman" w:cs="Times New Roman"/>
          <w:sz w:val="24"/>
          <w:szCs w:val="24"/>
        </w:rPr>
        <w:t>-</w:t>
      </w:r>
      <w:r w:rsidR="00847B99" w:rsidRPr="00B5083F">
        <w:rPr>
          <w:rFonts w:ascii="Times New Roman" w:hAnsi="Times New Roman" w:cs="Times New Roman"/>
          <w:sz w:val="24"/>
          <w:szCs w:val="24"/>
        </w:rPr>
        <w:t>effects model</w:t>
      </w:r>
      <w:r w:rsidR="004B6201" w:rsidRPr="00B5083F">
        <w:rPr>
          <w:rFonts w:ascii="Times New Roman" w:hAnsi="Times New Roman" w:cs="Times New Roman"/>
          <w:sz w:val="24"/>
          <w:szCs w:val="24"/>
        </w:rPr>
        <w:t>s</w:t>
      </w:r>
      <w:r w:rsidR="00DE363D" w:rsidRPr="00B5083F">
        <w:rPr>
          <w:rFonts w:ascii="Times New Roman" w:hAnsi="Times New Roman" w:cs="Times New Roman"/>
          <w:sz w:val="24"/>
          <w:szCs w:val="24"/>
        </w:rPr>
        <w:t>—which allows us to control for unobservable household characteristics—</w:t>
      </w:r>
      <w:r w:rsidR="00B86389" w:rsidRPr="00B5083F">
        <w:rPr>
          <w:rFonts w:ascii="Times New Roman" w:hAnsi="Times New Roman" w:cs="Times New Roman"/>
          <w:sz w:val="24"/>
          <w:szCs w:val="24"/>
        </w:rPr>
        <w:t xml:space="preserve">to compare </w:t>
      </w:r>
      <w:r w:rsidR="00662D43" w:rsidRPr="00B5083F">
        <w:rPr>
          <w:rFonts w:ascii="Times New Roman" w:hAnsi="Times New Roman" w:cs="Times New Roman"/>
          <w:sz w:val="24"/>
          <w:szCs w:val="24"/>
        </w:rPr>
        <w:t xml:space="preserve">household food insecurity </w:t>
      </w:r>
      <w:r w:rsidR="00DE363D" w:rsidRPr="00B5083F">
        <w:rPr>
          <w:rFonts w:ascii="Times New Roman" w:hAnsi="Times New Roman" w:cs="Times New Roman"/>
          <w:sz w:val="24"/>
          <w:szCs w:val="24"/>
        </w:rPr>
        <w:t xml:space="preserve">across almost </w:t>
      </w:r>
      <w:ins w:id="79" w:author="Alam, Shamma" w:date="2022-10-26T10:15:00Z">
        <w:r w:rsidR="00DE363D" w:rsidRPr="00B5083F">
          <w:rPr>
            <w:rFonts w:ascii="Times New Roman" w:hAnsi="Times New Roman" w:cs="Times New Roman"/>
            <w:sz w:val="24"/>
            <w:szCs w:val="24"/>
          </w:rPr>
          <w:t>one</w:t>
        </w:r>
      </w:ins>
      <w:ins w:id="80" w:author="Alam, Shamma" w:date="2022-10-26T10:16:00Z">
        <w:r w:rsidR="00DE363D" w:rsidRPr="00B5083F">
          <w:rPr>
            <w:rFonts w:ascii="Times New Roman" w:hAnsi="Times New Roman" w:cs="Times New Roman"/>
            <w:sz w:val="24"/>
            <w:szCs w:val="24"/>
          </w:rPr>
          <w:t xml:space="preserve">-and-a-half </w:t>
        </w:r>
      </w:ins>
      <w:del w:id="81" w:author="Alam, Shamma" w:date="2022-10-26T10:16:00Z">
        <w:r w:rsidR="00DE363D" w:rsidRPr="00B5083F" w:rsidDel="00DE363D">
          <w:rPr>
            <w:rFonts w:ascii="Times New Roman" w:hAnsi="Times New Roman" w:cs="Times New Roman"/>
            <w:sz w:val="24"/>
            <w:szCs w:val="24"/>
          </w:rPr>
          <w:delText xml:space="preserve">1½ </w:delText>
        </w:r>
      </w:del>
      <w:r w:rsidR="00DE363D" w:rsidRPr="00B5083F">
        <w:rPr>
          <w:rFonts w:ascii="Times New Roman" w:hAnsi="Times New Roman" w:cs="Times New Roman"/>
          <w:sz w:val="24"/>
          <w:szCs w:val="24"/>
        </w:rPr>
        <w:t xml:space="preserve">years of varying </w:t>
      </w:r>
      <w:ins w:id="82" w:author="Alam, Shamma" w:date="2022-10-30T05:48:00Z">
        <w:r w:rsidR="003851C8" w:rsidRPr="00B5083F">
          <w:rPr>
            <w:rFonts w:ascii="Times New Roman" w:hAnsi="Times New Roman" w:cs="Times New Roman"/>
            <w:sz w:val="24"/>
            <w:szCs w:val="24"/>
          </w:rPr>
          <w:t>C</w:t>
        </w:r>
      </w:ins>
      <w:ins w:id="83" w:author="Alam, Shamma" w:date="2022-10-30T06:02:00Z">
        <w:r w:rsidR="000B74B6" w:rsidRPr="00B5083F">
          <w:rPr>
            <w:rFonts w:ascii="Times New Roman" w:hAnsi="Times New Roman" w:cs="Times New Roman"/>
            <w:sz w:val="24"/>
            <w:szCs w:val="24"/>
          </w:rPr>
          <w:t>ovid</w:t>
        </w:r>
      </w:ins>
      <w:ins w:id="84" w:author="Alam, Shamma" w:date="2022-10-31T06:04:00Z">
        <w:r w:rsidR="00E3346C" w:rsidRPr="00B5083F">
          <w:rPr>
            <w:rFonts w:ascii="Times New Roman" w:hAnsi="Times New Roman" w:cs="Times New Roman"/>
            <w:sz w:val="24"/>
            <w:szCs w:val="24"/>
          </w:rPr>
          <w:t>-</w:t>
        </w:r>
      </w:ins>
      <w:ins w:id="85" w:author="Alam, Shamma" w:date="2022-10-30T05:49:00Z">
        <w:r w:rsidR="003851C8" w:rsidRPr="00B5083F">
          <w:rPr>
            <w:rFonts w:ascii="Times New Roman" w:hAnsi="Times New Roman" w:cs="Times New Roman"/>
            <w:sz w:val="24"/>
            <w:szCs w:val="24"/>
          </w:rPr>
          <w:t xml:space="preserve">19 </w:t>
        </w:r>
      </w:ins>
      <w:r w:rsidR="00DE363D" w:rsidRPr="00B5083F">
        <w:rPr>
          <w:rFonts w:ascii="Times New Roman" w:hAnsi="Times New Roman" w:cs="Times New Roman"/>
          <w:sz w:val="24"/>
          <w:szCs w:val="24"/>
        </w:rPr>
        <w:t>restriction levels</w:t>
      </w:r>
      <w:r w:rsidR="00B86389" w:rsidRPr="00B5083F">
        <w:rPr>
          <w:rFonts w:ascii="Times New Roman" w:hAnsi="Times New Roman" w:cs="Times New Roman"/>
          <w:sz w:val="24"/>
          <w:szCs w:val="24"/>
        </w:rPr>
        <w:t xml:space="preserve">. </w:t>
      </w:r>
      <w:r w:rsidR="00F61846" w:rsidRPr="00B5083F">
        <w:rPr>
          <w:rFonts w:ascii="Times New Roman" w:hAnsi="Times New Roman" w:cs="Times New Roman"/>
          <w:sz w:val="24"/>
          <w:szCs w:val="24"/>
        </w:rPr>
        <w:t xml:space="preserve">Second, we </w:t>
      </w:r>
      <w:r w:rsidR="00CA3D35" w:rsidRPr="00B5083F">
        <w:rPr>
          <w:rFonts w:ascii="Times New Roman" w:hAnsi="Times New Roman" w:cs="Times New Roman"/>
          <w:sz w:val="24"/>
          <w:szCs w:val="24"/>
        </w:rPr>
        <w:t xml:space="preserve">estimate </w:t>
      </w:r>
      <w:r w:rsidR="00F61846" w:rsidRPr="00B5083F">
        <w:rPr>
          <w:rFonts w:ascii="Times New Roman" w:hAnsi="Times New Roman" w:cs="Times New Roman"/>
          <w:sz w:val="24"/>
          <w:szCs w:val="24"/>
        </w:rPr>
        <w:t xml:space="preserve">short- and medium-run effects of lockdowns to understand the persistence of the impact of lockdowns in the months following their lifting. </w:t>
      </w:r>
      <w:r w:rsidR="004633DB" w:rsidRPr="00B5083F">
        <w:rPr>
          <w:rFonts w:ascii="Times New Roman" w:hAnsi="Times New Roman" w:cs="Times New Roman"/>
          <w:sz w:val="24"/>
          <w:szCs w:val="24"/>
        </w:rPr>
        <w:t xml:space="preserve">Moreover, the second lockdown coincided with a prolonged dry spell, which allows us to investigate whether a weather shock compounds the effect of the lockdown </w:t>
      </w:r>
      <w:r w:rsidR="004633DB"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004633DB" w:rsidRPr="00B5083F">
        <w:rPr>
          <w:rFonts w:ascii="Times New Roman" w:hAnsi="Times New Roman" w:cs="Times New Roman"/>
          <w:sz w:val="24"/>
          <w:szCs w:val="24"/>
        </w:rPr>
        <w:fldChar w:fldCharType="separate"/>
      </w:r>
      <w:r w:rsidR="004633DB" w:rsidRPr="00B5083F">
        <w:rPr>
          <w:rFonts w:ascii="Times New Roman" w:hAnsi="Times New Roman" w:cs="Times New Roman"/>
          <w:noProof/>
          <w:sz w:val="24"/>
          <w:szCs w:val="24"/>
        </w:rPr>
        <w:t>(Atamanov et al., 2022)</w:t>
      </w:r>
      <w:r w:rsidR="004633DB" w:rsidRPr="00B5083F">
        <w:rPr>
          <w:rFonts w:ascii="Times New Roman" w:hAnsi="Times New Roman" w:cs="Times New Roman"/>
          <w:sz w:val="24"/>
          <w:szCs w:val="24"/>
        </w:rPr>
        <w:fldChar w:fldCharType="end"/>
      </w:r>
      <w:r w:rsidR="004633DB" w:rsidRPr="00B5083F">
        <w:rPr>
          <w:rFonts w:ascii="Times New Roman" w:hAnsi="Times New Roman" w:cs="Times New Roman"/>
          <w:sz w:val="24"/>
          <w:szCs w:val="24"/>
        </w:rPr>
        <w:t xml:space="preserve">. </w:t>
      </w:r>
      <w:commentRangeStart w:id="86"/>
      <w:r w:rsidR="00D70E9B" w:rsidRPr="00B5083F">
        <w:rPr>
          <w:rFonts w:ascii="Times New Roman" w:hAnsi="Times New Roman" w:cs="Times New Roman"/>
          <w:sz w:val="24"/>
          <w:szCs w:val="24"/>
        </w:rPr>
        <w:t xml:space="preserve">Third, we examine how the coping mechanisms </w:t>
      </w:r>
      <w:ins w:id="87" w:author="Alam, Shamma" w:date="2022-10-26T10:32:00Z">
        <w:r w:rsidR="009275E7" w:rsidRPr="00B5083F">
          <w:rPr>
            <w:rFonts w:ascii="Times New Roman" w:hAnsi="Times New Roman" w:cs="Times New Roman"/>
            <w:sz w:val="24"/>
            <w:szCs w:val="24"/>
          </w:rPr>
          <w:t xml:space="preserve">that </w:t>
        </w:r>
      </w:ins>
      <w:r w:rsidR="009275E7" w:rsidRPr="00B5083F">
        <w:rPr>
          <w:rFonts w:ascii="Times New Roman" w:hAnsi="Times New Roman" w:cs="Times New Roman"/>
          <w:sz w:val="24"/>
          <w:szCs w:val="24"/>
        </w:rPr>
        <w:t xml:space="preserve">households </w:t>
      </w:r>
      <w:r w:rsidR="00D70E9B" w:rsidRPr="00B5083F">
        <w:rPr>
          <w:rFonts w:ascii="Times New Roman" w:hAnsi="Times New Roman" w:cs="Times New Roman"/>
          <w:sz w:val="24"/>
          <w:szCs w:val="24"/>
        </w:rPr>
        <w:t>typically employ to handle idiosyncratic shocks perform in the face of repeated systemic shocks.</w:t>
      </w:r>
      <w:commentRangeEnd w:id="86"/>
      <w:r w:rsidR="00892914" w:rsidRPr="00B5083F">
        <w:rPr>
          <w:rStyle w:val="CommentReference"/>
        </w:rPr>
        <w:commentReference w:id="86"/>
      </w:r>
      <w:r w:rsidR="00D70E9B" w:rsidRPr="00B5083F">
        <w:rPr>
          <w:rFonts w:ascii="Times New Roman" w:hAnsi="Times New Roman" w:cs="Times New Roman"/>
          <w:sz w:val="24"/>
          <w:szCs w:val="24"/>
        </w:rPr>
        <w:t xml:space="preserve"> </w:t>
      </w:r>
      <w:commentRangeStart w:id="88"/>
      <w:ins w:id="89" w:author="Alam, Shamma" w:date="2022-10-26T10:34:00Z">
        <w:del w:id="90" w:author="Portner, Claus" w:date="2022-11-01T12:26:00Z">
          <w:r w:rsidR="009275E7" w:rsidRPr="00B5083F" w:rsidDel="00892914">
            <w:rPr>
              <w:rFonts w:ascii="Times New Roman" w:hAnsi="Times New Roman" w:cs="Times New Roman"/>
              <w:sz w:val="24"/>
              <w:szCs w:val="24"/>
            </w:rPr>
            <w:delText xml:space="preserve">Detailed data on coping mechanisms, such as employment, remittance, assistance from family, government assistance, assistance from NGOs, number of household members, and agricultural strategies allows us to understand how households attempted to cope with the effect of lockdowns. </w:delText>
          </w:r>
        </w:del>
      </w:ins>
      <w:commentRangeEnd w:id="88"/>
      <w:r w:rsidR="00892914" w:rsidRPr="00B5083F">
        <w:rPr>
          <w:rStyle w:val="CommentReference"/>
        </w:rPr>
        <w:commentReference w:id="88"/>
      </w:r>
      <w:r w:rsidR="00BF2622" w:rsidRPr="00B5083F">
        <w:rPr>
          <w:rFonts w:ascii="Times New Roman" w:hAnsi="Times New Roman" w:cs="Times New Roman"/>
          <w:sz w:val="24"/>
          <w:szCs w:val="24"/>
        </w:rPr>
        <w:t>Finally, rather than relying</w:t>
      </w:r>
      <w:r w:rsidR="009275E7" w:rsidRPr="00B5083F">
        <w:rPr>
          <w:rFonts w:ascii="Times New Roman" w:hAnsi="Times New Roman" w:cs="Times New Roman"/>
          <w:sz w:val="24"/>
          <w:szCs w:val="24"/>
        </w:rPr>
        <w:t xml:space="preserve"> solely</w:t>
      </w:r>
      <w:r w:rsidR="00BF2622" w:rsidRPr="00B5083F">
        <w:rPr>
          <w:rFonts w:ascii="Times New Roman" w:hAnsi="Times New Roman" w:cs="Times New Roman"/>
          <w:sz w:val="24"/>
          <w:szCs w:val="24"/>
        </w:rPr>
        <w:t xml:space="preserve"> on reported lockdowns like in prior studies, we use additional data on the stringency of lockdowns and Google mobility data to conduct robustness checks of our analysis.</w:t>
      </w:r>
      <w:r w:rsidR="004E7249" w:rsidRPr="00B5083F">
        <w:rPr>
          <w:rFonts w:ascii="Times New Roman" w:hAnsi="Times New Roman" w:cs="Times New Roman"/>
          <w:sz w:val="24"/>
          <w:szCs w:val="24"/>
        </w:rPr>
        <w:t xml:space="preserve"> </w:t>
      </w:r>
    </w:p>
    <w:p w14:paraId="7D901522" w14:textId="4F826E47" w:rsidR="00E0040E" w:rsidRPr="00B5083F" w:rsidRDefault="0030744D"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Using </w:t>
      </w:r>
      <w:r w:rsidR="00A5363D" w:rsidRPr="00B5083F">
        <w:rPr>
          <w:rFonts w:ascii="Times New Roman" w:hAnsi="Times New Roman" w:cs="Times New Roman"/>
          <w:sz w:val="24"/>
          <w:szCs w:val="24"/>
        </w:rPr>
        <w:t>Food and Agriculture Organization’s (FAO) eight-question food insecurity experience scale (FIES) to measure food insecurity</w:t>
      </w:r>
      <w:r w:rsidRPr="00B5083F">
        <w:rPr>
          <w:rFonts w:ascii="Times New Roman" w:hAnsi="Times New Roman" w:cs="Times New Roman"/>
          <w:sz w:val="24"/>
          <w:szCs w:val="24"/>
        </w:rPr>
        <w:t>,</w:t>
      </w:r>
      <w:r w:rsidR="00A5363D" w:rsidRPr="00B5083F">
        <w:rPr>
          <w:rFonts w:ascii="Times New Roman" w:hAnsi="Times New Roman" w:cs="Times New Roman"/>
          <w:sz w:val="24"/>
          <w:szCs w:val="24"/>
        </w:rPr>
        <w:t xml:space="preserve"> </w:t>
      </w:r>
      <w:r w:rsidRPr="00B5083F">
        <w:rPr>
          <w:rFonts w:ascii="Times New Roman" w:hAnsi="Times New Roman" w:cs="Times New Roman"/>
          <w:sz w:val="24"/>
          <w:szCs w:val="24"/>
        </w:rPr>
        <w:t>w</w:t>
      </w:r>
      <w:r w:rsidR="00744DB6" w:rsidRPr="00B5083F">
        <w:rPr>
          <w:rFonts w:ascii="Times New Roman" w:hAnsi="Times New Roman" w:cs="Times New Roman"/>
          <w:sz w:val="24"/>
          <w:szCs w:val="24"/>
        </w:rPr>
        <w:t>e find that food insecurity</w:t>
      </w:r>
      <w:r w:rsidR="00F0377B" w:rsidRPr="00B5083F">
        <w:rPr>
          <w:rFonts w:ascii="Times New Roman" w:hAnsi="Times New Roman" w:cs="Times New Roman"/>
          <w:sz w:val="24"/>
          <w:szCs w:val="24"/>
        </w:rPr>
        <w:t xml:space="preserve"> </w:t>
      </w:r>
      <w:r w:rsidR="00744DB6" w:rsidRPr="00B5083F">
        <w:rPr>
          <w:rFonts w:ascii="Times New Roman" w:hAnsi="Times New Roman" w:cs="Times New Roman"/>
          <w:sz w:val="24"/>
          <w:szCs w:val="24"/>
        </w:rPr>
        <w:t xml:space="preserve">significantly increased during </w:t>
      </w:r>
      <w:r w:rsidR="00744DB6" w:rsidRPr="00B5083F">
        <w:rPr>
          <w:rFonts w:ascii="Times New Roman" w:hAnsi="Times New Roman" w:cs="Times New Roman"/>
          <w:sz w:val="24"/>
          <w:szCs w:val="24"/>
        </w:rPr>
        <w:lastRenderedPageBreak/>
        <w:t>the lockdown</w:t>
      </w:r>
      <w:r w:rsidR="00F0377B" w:rsidRPr="00B5083F">
        <w:rPr>
          <w:rFonts w:ascii="Times New Roman" w:hAnsi="Times New Roman" w:cs="Times New Roman"/>
          <w:sz w:val="24"/>
          <w:szCs w:val="24"/>
        </w:rPr>
        <w:t>s</w:t>
      </w:r>
      <w:r w:rsidR="00744DB6" w:rsidRPr="00B5083F">
        <w:rPr>
          <w:rFonts w:ascii="Times New Roman" w:hAnsi="Times New Roman" w:cs="Times New Roman"/>
          <w:sz w:val="24"/>
          <w:szCs w:val="24"/>
        </w:rPr>
        <w:t xml:space="preserve">. </w:t>
      </w:r>
      <w:r w:rsidR="00AE7F85" w:rsidRPr="00B5083F">
        <w:rPr>
          <w:rFonts w:ascii="Times New Roman" w:hAnsi="Times New Roman" w:cs="Times New Roman"/>
          <w:sz w:val="24"/>
          <w:szCs w:val="24"/>
        </w:rPr>
        <w:t xml:space="preserve">The point estimates </w:t>
      </w:r>
      <w:r w:rsidR="00BC4F8B" w:rsidRPr="00B5083F">
        <w:rPr>
          <w:rFonts w:ascii="Times New Roman" w:hAnsi="Times New Roman" w:cs="Times New Roman"/>
          <w:sz w:val="24"/>
          <w:szCs w:val="24"/>
        </w:rPr>
        <w:t>are</w:t>
      </w:r>
      <w:r w:rsidR="00AE7F85" w:rsidRPr="00B5083F">
        <w:rPr>
          <w:rFonts w:ascii="Times New Roman" w:hAnsi="Times New Roman" w:cs="Times New Roman"/>
          <w:sz w:val="24"/>
          <w:szCs w:val="24"/>
        </w:rPr>
        <w:t xml:space="preserve"> large, with an increase of 2</w:t>
      </w:r>
      <w:r w:rsidR="00334F4F" w:rsidRPr="00B5083F">
        <w:rPr>
          <w:rFonts w:ascii="Times New Roman" w:hAnsi="Times New Roman" w:cs="Times New Roman"/>
          <w:sz w:val="24"/>
          <w:szCs w:val="24"/>
        </w:rPr>
        <w:t>5</w:t>
      </w:r>
      <w:r w:rsidR="00AE7F85" w:rsidRPr="00B5083F">
        <w:rPr>
          <w:rFonts w:ascii="Times New Roman" w:hAnsi="Times New Roman" w:cs="Times New Roman"/>
          <w:sz w:val="24"/>
          <w:szCs w:val="24"/>
        </w:rPr>
        <w:t xml:space="preserve"> percentage points for any </w:t>
      </w:r>
      <w:r w:rsidR="007D048E" w:rsidRPr="00B5083F">
        <w:rPr>
          <w:rFonts w:ascii="Times New Roman" w:hAnsi="Times New Roman" w:cs="Times New Roman"/>
          <w:sz w:val="24"/>
          <w:szCs w:val="24"/>
        </w:rPr>
        <w:t>food insecurity</w:t>
      </w:r>
      <w:r w:rsidR="00C166A3" w:rsidRPr="00B5083F">
        <w:rPr>
          <w:rFonts w:ascii="Times New Roman" w:hAnsi="Times New Roman" w:cs="Times New Roman"/>
          <w:sz w:val="24"/>
          <w:szCs w:val="24"/>
        </w:rPr>
        <w:t xml:space="preserve"> during the first lockdown compared to the period with no lockdowns</w:t>
      </w:r>
      <w:r w:rsidR="007D048E" w:rsidRPr="00B5083F">
        <w:rPr>
          <w:rFonts w:ascii="Times New Roman" w:hAnsi="Times New Roman" w:cs="Times New Roman"/>
          <w:sz w:val="24"/>
          <w:szCs w:val="24"/>
        </w:rPr>
        <w:t xml:space="preserve">. </w:t>
      </w:r>
      <w:r w:rsidR="006412FF" w:rsidRPr="00B5083F">
        <w:rPr>
          <w:rFonts w:ascii="Times New Roman" w:hAnsi="Times New Roman" w:cs="Times New Roman"/>
          <w:sz w:val="24"/>
          <w:szCs w:val="24"/>
        </w:rPr>
        <w:t>Even more concerningly, the worst forms of food insecurity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such as skipping meals and going without eating the whole day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doubled and tripled in size</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respectively</w:t>
      </w:r>
      <w:r w:rsidR="00105897" w:rsidRPr="00B5083F">
        <w:rPr>
          <w:rFonts w:ascii="Times New Roman" w:hAnsi="Times New Roman" w:cs="Times New Roman"/>
          <w:sz w:val="24"/>
          <w:szCs w:val="24"/>
        </w:rPr>
        <w:t>,</w:t>
      </w:r>
      <w:r w:rsidR="00467476" w:rsidRPr="00B5083F">
        <w:rPr>
          <w:rFonts w:ascii="Times New Roman" w:hAnsi="Times New Roman" w:cs="Times New Roman"/>
          <w:sz w:val="24"/>
          <w:szCs w:val="24"/>
        </w:rPr>
        <w:t xml:space="preserve"> relative to non-lockdown periods</w:t>
      </w:r>
      <w:r w:rsidR="006412FF" w:rsidRPr="00B5083F">
        <w:rPr>
          <w:rFonts w:ascii="Times New Roman" w:hAnsi="Times New Roman" w:cs="Times New Roman"/>
          <w:sz w:val="24"/>
          <w:szCs w:val="24"/>
        </w:rPr>
        <w:t xml:space="preserve">. </w:t>
      </w:r>
    </w:p>
    <w:p w14:paraId="05BE8927" w14:textId="42958806" w:rsidR="00C15DE0" w:rsidRPr="00B5083F" w:rsidRDefault="00C15DE0"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also find that lockdowns have a </w:t>
      </w:r>
      <w:r w:rsidR="00BC4F8B" w:rsidRPr="00B5083F">
        <w:rPr>
          <w:rFonts w:ascii="Times New Roman" w:hAnsi="Times New Roman" w:cs="Times New Roman"/>
          <w:sz w:val="24"/>
          <w:szCs w:val="24"/>
        </w:rPr>
        <w:t xml:space="preserve">substantial </w:t>
      </w:r>
      <w:r w:rsidR="004C488F" w:rsidRPr="00B5083F">
        <w:rPr>
          <w:rFonts w:ascii="Times New Roman" w:hAnsi="Times New Roman" w:cs="Times New Roman"/>
          <w:sz w:val="24"/>
          <w:szCs w:val="24"/>
        </w:rPr>
        <w:t xml:space="preserve">medium-term </w:t>
      </w:r>
      <w:r w:rsidRPr="00B5083F">
        <w:rPr>
          <w:rFonts w:ascii="Times New Roman" w:hAnsi="Times New Roman" w:cs="Times New Roman"/>
          <w:sz w:val="24"/>
          <w:szCs w:val="24"/>
        </w:rPr>
        <w:t>impact</w:t>
      </w:r>
      <w:r w:rsidR="00BC4F8B" w:rsidRPr="00B5083F">
        <w:rPr>
          <w:rFonts w:ascii="Times New Roman" w:hAnsi="Times New Roman" w:cs="Times New Roman"/>
          <w:sz w:val="24"/>
          <w:szCs w:val="24"/>
        </w:rPr>
        <w:t>, with food insecurity 1</w:t>
      </w:r>
      <w:r w:rsidR="00334F4F" w:rsidRPr="00B5083F">
        <w:rPr>
          <w:rFonts w:ascii="Times New Roman" w:hAnsi="Times New Roman" w:cs="Times New Roman"/>
          <w:sz w:val="24"/>
          <w:szCs w:val="24"/>
        </w:rPr>
        <w:t>2</w:t>
      </w:r>
      <w:r w:rsidR="00BC4F8B" w:rsidRPr="00B5083F">
        <w:rPr>
          <w:rFonts w:ascii="Times New Roman" w:hAnsi="Times New Roman" w:cs="Times New Roman"/>
          <w:sz w:val="24"/>
          <w:szCs w:val="24"/>
        </w:rPr>
        <w:t xml:space="preserve"> percentage points higher two to three months after the first lockdown was lifted</w:t>
      </w:r>
      <w:r w:rsidRPr="00B5083F">
        <w:rPr>
          <w:rFonts w:ascii="Times New Roman" w:hAnsi="Times New Roman" w:cs="Times New Roman"/>
          <w:sz w:val="24"/>
          <w:szCs w:val="24"/>
        </w:rPr>
        <w:t xml:space="preserve">. </w:t>
      </w:r>
      <w:r w:rsidR="006B1218" w:rsidRPr="00B5083F">
        <w:rPr>
          <w:rFonts w:ascii="Times New Roman" w:hAnsi="Times New Roman" w:cs="Times New Roman"/>
          <w:sz w:val="24"/>
          <w:szCs w:val="24"/>
        </w:rPr>
        <w:t xml:space="preserve">The medium-term impact was </w:t>
      </w:r>
      <w:r w:rsidR="00A66C3D" w:rsidRPr="00B5083F">
        <w:rPr>
          <w:rFonts w:ascii="Times New Roman" w:hAnsi="Times New Roman" w:cs="Times New Roman"/>
          <w:sz w:val="24"/>
          <w:szCs w:val="24"/>
        </w:rPr>
        <w:t xml:space="preserve">even </w:t>
      </w:r>
      <w:r w:rsidR="006B1218" w:rsidRPr="00B5083F">
        <w:rPr>
          <w:rFonts w:ascii="Times New Roman" w:hAnsi="Times New Roman" w:cs="Times New Roman"/>
          <w:sz w:val="24"/>
          <w:szCs w:val="24"/>
        </w:rPr>
        <w:t xml:space="preserve">higher following the second lockdown, </w:t>
      </w:r>
      <w:r w:rsidRPr="00B5083F">
        <w:rPr>
          <w:rFonts w:ascii="Times New Roman" w:hAnsi="Times New Roman" w:cs="Times New Roman"/>
          <w:sz w:val="24"/>
          <w:szCs w:val="24"/>
        </w:rPr>
        <w:t>with a</w:t>
      </w:r>
      <w:r w:rsidR="00A66C3D" w:rsidRPr="00B5083F">
        <w:rPr>
          <w:rFonts w:ascii="Times New Roman" w:hAnsi="Times New Roman" w:cs="Times New Roman"/>
          <w:sz w:val="24"/>
          <w:szCs w:val="24"/>
        </w:rPr>
        <w:t xml:space="preserve"> 22 percentage points</w:t>
      </w:r>
      <w:r w:rsidRPr="00B5083F">
        <w:rPr>
          <w:rFonts w:ascii="Times New Roman" w:hAnsi="Times New Roman" w:cs="Times New Roman"/>
          <w:sz w:val="24"/>
          <w:szCs w:val="24"/>
        </w:rPr>
        <w:t xml:space="preserve"> increase in </w:t>
      </w:r>
      <w:r w:rsidR="008B17C9" w:rsidRPr="00B5083F">
        <w:rPr>
          <w:rFonts w:ascii="Times New Roman" w:hAnsi="Times New Roman" w:cs="Times New Roman"/>
          <w:sz w:val="24"/>
          <w:szCs w:val="24"/>
        </w:rPr>
        <w:t xml:space="preserve">any form of </w:t>
      </w:r>
      <w:r w:rsidRPr="00B5083F">
        <w:rPr>
          <w:rFonts w:ascii="Times New Roman" w:hAnsi="Times New Roman" w:cs="Times New Roman"/>
          <w:sz w:val="24"/>
          <w:szCs w:val="24"/>
        </w:rPr>
        <w:t xml:space="preserve">food insecurity </w:t>
      </w:r>
      <w:r w:rsidR="002E3E0F" w:rsidRPr="00B5083F">
        <w:rPr>
          <w:rFonts w:ascii="Times New Roman" w:hAnsi="Times New Roman" w:cs="Times New Roman"/>
          <w:sz w:val="24"/>
          <w:szCs w:val="24"/>
        </w:rPr>
        <w:t xml:space="preserve">three months after the </w:t>
      </w:r>
      <w:r w:rsidR="008B17C9" w:rsidRPr="00B5083F">
        <w:rPr>
          <w:rFonts w:ascii="Times New Roman" w:hAnsi="Times New Roman" w:cs="Times New Roman"/>
          <w:sz w:val="24"/>
          <w:szCs w:val="24"/>
        </w:rPr>
        <w:t xml:space="preserve">second </w:t>
      </w:r>
      <w:r w:rsidR="002E3E0F" w:rsidRPr="00B5083F">
        <w:rPr>
          <w:rFonts w:ascii="Times New Roman" w:hAnsi="Times New Roman" w:cs="Times New Roman"/>
          <w:sz w:val="24"/>
          <w:szCs w:val="24"/>
        </w:rPr>
        <w:t>lockdown ha</w:t>
      </w:r>
      <w:r w:rsidR="008B17C9" w:rsidRPr="00B5083F">
        <w:rPr>
          <w:rFonts w:ascii="Times New Roman" w:hAnsi="Times New Roman" w:cs="Times New Roman"/>
          <w:sz w:val="24"/>
          <w:szCs w:val="24"/>
        </w:rPr>
        <w:t>d</w:t>
      </w:r>
      <w:r w:rsidR="002E3E0F" w:rsidRPr="00B5083F">
        <w:rPr>
          <w:rFonts w:ascii="Times New Roman" w:hAnsi="Times New Roman" w:cs="Times New Roman"/>
          <w:sz w:val="24"/>
          <w:szCs w:val="24"/>
        </w:rPr>
        <w:t xml:space="preserve"> been lifted</w:t>
      </w:r>
      <w:r w:rsidRPr="00B5083F">
        <w:rPr>
          <w:rFonts w:ascii="Times New Roman" w:hAnsi="Times New Roman" w:cs="Times New Roman"/>
          <w:sz w:val="24"/>
          <w:szCs w:val="24"/>
        </w:rPr>
        <w:t xml:space="preserve">. </w:t>
      </w:r>
      <w:r w:rsidR="00334F4F" w:rsidRPr="00B5083F">
        <w:rPr>
          <w:rFonts w:ascii="Times New Roman" w:hAnsi="Times New Roman" w:cs="Times New Roman"/>
          <w:sz w:val="24"/>
          <w:szCs w:val="24"/>
        </w:rPr>
        <w:t xml:space="preserve">The difference in the medium-run impact between the two lockdowns </w:t>
      </w:r>
      <w:r w:rsidR="00C166A3" w:rsidRPr="00B5083F">
        <w:rPr>
          <w:rFonts w:ascii="Times New Roman" w:hAnsi="Times New Roman" w:cs="Times New Roman"/>
          <w:sz w:val="24"/>
          <w:szCs w:val="24"/>
        </w:rPr>
        <w:t xml:space="preserve">suggests that </w:t>
      </w:r>
      <w:r w:rsidR="00334F4F" w:rsidRPr="00B5083F">
        <w:rPr>
          <w:rFonts w:ascii="Times New Roman" w:hAnsi="Times New Roman" w:cs="Times New Roman"/>
          <w:sz w:val="24"/>
          <w:szCs w:val="24"/>
        </w:rPr>
        <w:t xml:space="preserve">the drought </w:t>
      </w:r>
      <w:r w:rsidR="00A66C3D" w:rsidRPr="00B5083F">
        <w:rPr>
          <w:rFonts w:ascii="Times New Roman" w:hAnsi="Times New Roman" w:cs="Times New Roman"/>
          <w:sz w:val="24"/>
          <w:szCs w:val="24"/>
        </w:rPr>
        <w:t>compounded the negative effect of the lockdown</w:t>
      </w:r>
      <w:r w:rsidR="00C166A3" w:rsidRPr="00B5083F">
        <w:rPr>
          <w:rFonts w:ascii="Times New Roman" w:hAnsi="Times New Roman" w:cs="Times New Roman"/>
          <w:sz w:val="24"/>
          <w:szCs w:val="24"/>
        </w:rPr>
        <w:t xml:space="preserve">. </w:t>
      </w:r>
    </w:p>
    <w:p w14:paraId="0049D62B" w14:textId="61DE9428" w:rsidR="00165610" w:rsidRPr="00B5083F" w:rsidRDefault="00A84337" w:rsidP="00EA7A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understand the mechanisms behind the significant impact on food insecurity, we examine the effect on labor market outcomes and find substantial decreases in paid work during the lockdowns and decreases across all income types, such as</w:t>
      </w:r>
      <w:r w:rsidR="00EA7A69" w:rsidRPr="00B5083F">
        <w:rPr>
          <w:rFonts w:ascii="Times New Roman" w:hAnsi="Times New Roman" w:cs="Times New Roman"/>
          <w:sz w:val="24"/>
          <w:szCs w:val="24"/>
        </w:rPr>
        <w:t xml:space="preserve"> wage income, agricultural income, non-farm business income, and income from assets owned.</w:t>
      </w:r>
      <w:commentRangeStart w:id="91"/>
      <w:r w:rsidR="001A47D0" w:rsidRPr="00B5083F">
        <w:rPr>
          <w:rStyle w:val="FootnoteReference"/>
          <w:rFonts w:ascii="Times New Roman" w:hAnsi="Times New Roman" w:cs="Times New Roman"/>
          <w:sz w:val="24"/>
          <w:szCs w:val="24"/>
        </w:rPr>
        <w:footnoteReference w:id="3"/>
      </w:r>
      <w:commentRangeEnd w:id="91"/>
      <w:r w:rsidR="008E4465" w:rsidRPr="00B5083F">
        <w:rPr>
          <w:rStyle w:val="CommentReference"/>
        </w:rPr>
        <w:commentReference w:id="91"/>
      </w:r>
      <w:r w:rsidR="00EA7A69" w:rsidRPr="00B5083F">
        <w:rPr>
          <w:rFonts w:ascii="Times New Roman" w:hAnsi="Times New Roman" w:cs="Times New Roman"/>
          <w:sz w:val="24"/>
          <w:szCs w:val="24"/>
        </w:rPr>
        <w:t xml:space="preserve"> However, </w:t>
      </w:r>
      <w:r w:rsidR="00154ECE" w:rsidRPr="00B5083F">
        <w:rPr>
          <w:rFonts w:ascii="Times New Roman" w:hAnsi="Times New Roman" w:cs="Times New Roman"/>
          <w:sz w:val="24"/>
          <w:szCs w:val="24"/>
        </w:rPr>
        <w:t xml:space="preserve">agricultural households were significantly more likely to continue work during and after the first lockdown than non-agricultural households and, thus, </w:t>
      </w:r>
      <w:ins w:id="108" w:author="Alam, Shamma" w:date="2022-10-26T10:53:00Z">
        <w:r w:rsidR="00154ECE" w:rsidRPr="00B5083F">
          <w:rPr>
            <w:rFonts w:ascii="Times New Roman" w:hAnsi="Times New Roman" w:cs="Times New Roman"/>
            <w:sz w:val="24"/>
            <w:szCs w:val="24"/>
          </w:rPr>
          <w:t xml:space="preserve">their food security </w:t>
        </w:r>
      </w:ins>
      <w:r w:rsidR="00154ECE" w:rsidRPr="00B5083F">
        <w:rPr>
          <w:rFonts w:ascii="Times New Roman" w:hAnsi="Times New Roman" w:cs="Times New Roman"/>
          <w:sz w:val="24"/>
          <w:szCs w:val="24"/>
        </w:rPr>
        <w:t xml:space="preserve">were less affected. </w:t>
      </w:r>
    </w:p>
    <w:p w14:paraId="747CFC8A" w14:textId="38EE5CC3" w:rsidR="000376F9" w:rsidRPr="00B5083F" w:rsidRDefault="000376F9" w:rsidP="000376F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Furthermore, households attempted to cope with the lockdown by switching to agricultural work, as shown by a significant increase in the likelihood of working in agriculture </w:t>
      </w:r>
      <w:del w:id="109" w:author="Portner, Claus" w:date="2022-11-01T12:33:00Z">
        <w:r w:rsidRPr="00B5083F" w:rsidDel="008E4465">
          <w:rPr>
            <w:rFonts w:ascii="Times New Roman" w:hAnsi="Times New Roman" w:cs="Times New Roman"/>
            <w:sz w:val="24"/>
            <w:szCs w:val="24"/>
          </w:rPr>
          <w:delText xml:space="preserve">during and the months </w:delText>
        </w:r>
      </w:del>
      <w:r w:rsidRPr="00B5083F">
        <w:rPr>
          <w:rFonts w:ascii="Times New Roman" w:hAnsi="Times New Roman" w:cs="Times New Roman"/>
          <w:sz w:val="24"/>
          <w:szCs w:val="24"/>
        </w:rPr>
        <w:t xml:space="preserve">after the first lockdown. However, that increase dissipated by the second lockdown, likely because the concurrent drought made agriculture less attractive as a coping mechanism during the second lockdown. </w:t>
      </w:r>
    </w:p>
    <w:p w14:paraId="51573969" w14:textId="0B885A0F" w:rsidR="004663B5" w:rsidRPr="00B5083F" w:rsidRDefault="004663B5" w:rsidP="00911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Traditional sources of assistance, such as remittance from abroad or assistance from family members within the country, non-family individuals, and development organizations, </w:t>
      </w:r>
      <w:del w:id="110" w:author="Portner, Claus" w:date="2022-11-01T12:34:00Z">
        <w:r w:rsidRPr="00B5083F" w:rsidDel="008E4465">
          <w:rPr>
            <w:rFonts w:ascii="Times New Roman" w:hAnsi="Times New Roman" w:cs="Times New Roman"/>
            <w:sz w:val="24"/>
            <w:szCs w:val="24"/>
          </w:rPr>
          <w:delText xml:space="preserve">all </w:delText>
        </w:r>
      </w:del>
      <w:r w:rsidRPr="00B5083F">
        <w:rPr>
          <w:rFonts w:ascii="Times New Roman" w:hAnsi="Times New Roman" w:cs="Times New Roman"/>
          <w:sz w:val="24"/>
          <w:szCs w:val="24"/>
        </w:rPr>
        <w:t xml:space="preserve">decreased during the lockdowns. This suggests that the worldwide macroeconomic shock from Covid-19 affected everyone’s income and ability to transfer resources to needy relatives or friends. This failure of the standard coping mechanisms likely is a significant factor in explaining lockdowns’ substantial effect on food insecurity. Finally, we find evidence of a net increase in household members, suggesting that lockdowns forced individuals living elsewhere to join/rejoin the household. </w:t>
      </w:r>
    </w:p>
    <w:p w14:paraId="7C0C6C01" w14:textId="426FF52A" w:rsidR="00F86207" w:rsidRPr="00B5083F" w:rsidRDefault="00863BCE"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b/>
          <w:bCs/>
          <w:sz w:val="24"/>
          <w:szCs w:val="24"/>
        </w:rPr>
        <w:t xml:space="preserve">2. </w:t>
      </w:r>
      <w:r w:rsidR="00292A6A" w:rsidRPr="00B5083F">
        <w:rPr>
          <w:rFonts w:ascii="Times New Roman" w:hAnsi="Times New Roman" w:cs="Times New Roman"/>
          <w:b/>
          <w:bCs/>
          <w:sz w:val="24"/>
          <w:szCs w:val="24"/>
        </w:rPr>
        <w:t xml:space="preserve">Lockdown </w:t>
      </w:r>
      <w:r w:rsidR="00F86207" w:rsidRPr="00B5083F">
        <w:rPr>
          <w:rFonts w:ascii="Times New Roman" w:hAnsi="Times New Roman" w:cs="Times New Roman"/>
          <w:b/>
          <w:bCs/>
          <w:sz w:val="24"/>
          <w:szCs w:val="24"/>
        </w:rPr>
        <w:t>Context</w:t>
      </w:r>
    </w:p>
    <w:p w14:paraId="05E95DEE" w14:textId="59E71C2F" w:rsidR="00014699"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sz w:val="24"/>
          <w:szCs w:val="24"/>
        </w:rPr>
        <w:t>On March 18, 2020, the Ugandan government started imposing restrictions, including travel restrictions and cancellation of public gatherings</w:t>
      </w:r>
      <w:r w:rsidRPr="00B5083F">
        <w:rPr>
          <w:rFonts w:ascii="Times New Roman" w:hAnsi="Times New Roman" w:cs="Times New Roman"/>
          <w:color w:val="333333"/>
          <w:sz w:val="24"/>
          <w:szCs w:val="24"/>
          <w:shd w:val="clear" w:color="auto" w:fill="FFFFFF"/>
        </w:rPr>
        <w:t xml:space="preserve">, such as religious services, weddings, and music events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(Uganda Bureau of Statistics, 2022)</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sz w:val="24"/>
          <w:szCs w:val="24"/>
        </w:rPr>
        <w:t>.</w:t>
      </w:r>
      <w:r w:rsidRPr="00B5083F">
        <w:rPr>
          <w:rFonts w:ascii="Times New Roman" w:hAnsi="Times New Roman" w:cs="Times New Roman"/>
          <w:color w:val="333333"/>
          <w:sz w:val="24"/>
          <w:szCs w:val="24"/>
          <w:shd w:val="clear" w:color="auto" w:fill="FFFFFF"/>
        </w:rPr>
        <w:t xml:space="preserve"> </w:t>
      </w:r>
      <w:r w:rsidR="008E5606" w:rsidRPr="00B5083F">
        <w:rPr>
          <w:rFonts w:ascii="Times New Roman" w:hAnsi="Times New Roman" w:cs="Times New Roman"/>
          <w:sz w:val="24"/>
          <w:szCs w:val="24"/>
        </w:rPr>
        <w:t>A</w:t>
      </w:r>
      <w:r w:rsidR="008E5606" w:rsidRPr="00B5083F">
        <w:rPr>
          <w:rFonts w:ascii="Times New Roman" w:hAnsi="Times New Roman" w:cs="Times New Roman"/>
          <w:color w:val="333333"/>
          <w:sz w:val="24"/>
          <w:szCs w:val="24"/>
          <w:shd w:val="clear" w:color="auto" w:fill="FFFFFF"/>
        </w:rPr>
        <w:t xml:space="preserve"> total lockdown was </w:t>
      </w:r>
      <w:r w:rsidRPr="00B5083F">
        <w:rPr>
          <w:rFonts w:ascii="Times New Roman" w:hAnsi="Times New Roman" w:cs="Times New Roman"/>
          <w:color w:val="333333"/>
          <w:sz w:val="24"/>
          <w:szCs w:val="24"/>
          <w:shd w:val="clear" w:color="auto" w:fill="FFFFFF"/>
        </w:rPr>
        <w:t xml:space="preserve">imposed on March 30 with a nationwide curfew from 7 pm to 6:30 am, banning of public transportation, strict regulations on the movement of vehicles, and closure of all non-essential businesses, which extended till the end of May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1B0D32" w:rsidRPr="00B5083F">
        <w:rPr>
          <w:rFonts w:ascii="Times New Roman" w:hAnsi="Times New Roman" w:cs="Times New Roman"/>
          <w:sz w:val="24"/>
        </w:rPr>
        <w:t xml:space="preserve">(Alfonsi et al., 2021; </w:t>
      </w:r>
      <w:proofErr w:type="spellStart"/>
      <w:r w:rsidR="001B0D32" w:rsidRPr="00B5083F">
        <w:rPr>
          <w:rFonts w:ascii="Times New Roman" w:hAnsi="Times New Roman" w:cs="Times New Roman"/>
          <w:sz w:val="24"/>
        </w:rPr>
        <w:t>Margini</w:t>
      </w:r>
      <w:proofErr w:type="spellEnd"/>
      <w:r w:rsidR="001B0D32" w:rsidRPr="00B5083F">
        <w:rPr>
          <w:rFonts w:ascii="Times New Roman" w:hAnsi="Times New Roman" w:cs="Times New Roman"/>
          <w:sz w:val="24"/>
        </w:rPr>
        <w:t xml:space="preserve"> et al., 2020)</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23380733" w14:textId="075E7D46" w:rsidR="00D92E2A"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t xml:space="preserve">Lockdowns were eased </w:t>
      </w:r>
      <w:r w:rsidR="00CC7062" w:rsidRPr="00B5083F">
        <w:rPr>
          <w:rFonts w:ascii="Times New Roman" w:hAnsi="Times New Roman" w:cs="Times New Roman"/>
          <w:color w:val="333333"/>
          <w:sz w:val="24"/>
          <w:szCs w:val="24"/>
          <w:shd w:val="clear" w:color="auto" w:fill="FFFFFF"/>
        </w:rPr>
        <w:t xml:space="preserve">at the beginning of </w:t>
      </w:r>
      <w:r w:rsidRPr="00B5083F">
        <w:rPr>
          <w:rFonts w:ascii="Times New Roman" w:hAnsi="Times New Roman" w:cs="Times New Roman"/>
          <w:color w:val="333333"/>
          <w:sz w:val="24"/>
          <w:szCs w:val="24"/>
          <w:shd w:val="clear" w:color="auto" w:fill="FFFFFF"/>
        </w:rPr>
        <w:t xml:space="preserve">June 2020 with the resumption of public transportation and the opening of businesses </w:t>
      </w:r>
      <w:r w:rsidRPr="00B5083F">
        <w:rPr>
          <w:rFonts w:ascii="Times New Roman" w:hAnsi="Times New Roman" w:cs="Times New Roman"/>
          <w:color w:val="333333"/>
          <w:sz w:val="24"/>
          <w:szCs w:val="24"/>
          <w:shd w:val="clear" w:color="auto" w:fill="FFFFFF"/>
        </w:rPr>
        <w:fldChar w:fldCharType="begin"/>
      </w:r>
      <w:r w:rsidR="008E4465" w:rsidRPr="00B5083F">
        <w:rPr>
          <w:rFonts w:ascii="Times New Roman" w:hAnsi="Times New Roman" w:cs="Times New Roman"/>
          <w:color w:val="333333"/>
          <w:sz w:val="24"/>
          <w:szCs w:val="24"/>
          <w:shd w:val="clear" w:color="auto" w:fill="FFFFFF"/>
        </w:rPr>
        <w:instrText xml:space="preserve"> ADDIN ZOTERO_ITEM CSL_CITATION {"citationID":"6A5uqQqQ","properties":{"formattedCitation":"(Guloba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8E4465" w:rsidRPr="00B5083F">
        <w:rPr>
          <w:rFonts w:ascii="Times New Roman" w:hAnsi="Times New Roman" w:cs="Times New Roman"/>
          <w:sz w:val="24"/>
          <w:rPrChange w:id="111" w:author="Portner, Claus" w:date="2022-11-01T14:55:00Z">
            <w:rPr>
              <w:rFonts w:ascii="Times New Roman" w:hAnsi="Times New Roman" w:cs="Times New Roman"/>
              <w:sz w:val="24"/>
              <w:lang w:val="fr-FR"/>
            </w:rPr>
          </w:rPrChange>
        </w:rPr>
        <w:t>(</w:t>
      </w:r>
      <w:proofErr w:type="spellStart"/>
      <w:r w:rsidR="008E4465" w:rsidRPr="00B5083F">
        <w:rPr>
          <w:rFonts w:ascii="Times New Roman" w:hAnsi="Times New Roman" w:cs="Times New Roman"/>
          <w:sz w:val="24"/>
          <w:rPrChange w:id="112" w:author="Portner, Claus" w:date="2022-11-01T14:55:00Z">
            <w:rPr>
              <w:rFonts w:ascii="Times New Roman" w:hAnsi="Times New Roman" w:cs="Times New Roman"/>
              <w:sz w:val="24"/>
              <w:lang w:val="fr-FR"/>
            </w:rPr>
          </w:rPrChange>
        </w:rPr>
        <w:t>Guloba</w:t>
      </w:r>
      <w:proofErr w:type="spellEnd"/>
      <w:r w:rsidR="008E4465" w:rsidRPr="00B5083F">
        <w:rPr>
          <w:rFonts w:ascii="Times New Roman" w:hAnsi="Times New Roman" w:cs="Times New Roman"/>
          <w:sz w:val="24"/>
          <w:rPrChange w:id="113" w:author="Portner, Claus" w:date="2022-11-01T14:55:00Z">
            <w:rPr>
              <w:rFonts w:ascii="Times New Roman" w:hAnsi="Times New Roman" w:cs="Times New Roman"/>
              <w:sz w:val="24"/>
              <w:lang w:val="fr-FR"/>
            </w:rPr>
          </w:rPrChange>
        </w:rPr>
        <w:t xml:space="preserve"> et al., 2021; Monitor, 2020; Schwartz et al., 2021; Wagner et al., 2022)</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Change w:id="114" w:author="Portner, Claus" w:date="2022-11-01T14:55:00Z">
            <w:rPr>
              <w:rFonts w:ascii="Times New Roman" w:hAnsi="Times New Roman" w:cs="Times New Roman"/>
              <w:color w:val="333333"/>
              <w:sz w:val="24"/>
              <w:szCs w:val="24"/>
              <w:shd w:val="clear" w:color="auto" w:fill="FFFFFF"/>
              <w:lang w:val="fr-FR"/>
            </w:rPr>
          </w:rPrChange>
        </w:rPr>
        <w:t xml:space="preserve">. </w:t>
      </w:r>
      <w:r w:rsidRPr="00B5083F">
        <w:rPr>
          <w:rFonts w:ascii="Times New Roman" w:hAnsi="Times New Roman" w:cs="Times New Roman"/>
          <w:color w:val="333333"/>
          <w:sz w:val="24"/>
          <w:szCs w:val="24"/>
          <w:shd w:val="clear" w:color="auto" w:fill="FFFFFF"/>
        </w:rPr>
        <w:t xml:space="preserve">Most small and medium businesses were back open by July-August 2020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(Alfonsi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International travel restrictions remained until the end of September</w:t>
      </w:r>
      <w:ins w:id="115" w:author="Portner, Claus" w:date="2022-11-01T12:35:00Z">
        <w:r w:rsidR="008E4465" w:rsidRPr="00B5083F">
          <w:rPr>
            <w:rFonts w:ascii="Times New Roman" w:hAnsi="Times New Roman" w:cs="Times New Roman"/>
            <w:color w:val="333333"/>
            <w:sz w:val="24"/>
            <w:szCs w:val="24"/>
            <w:shd w:val="clear" w:color="auto" w:fill="FFFFFF"/>
          </w:rPr>
          <w:t>,</w:t>
        </w:r>
      </w:ins>
      <w:del w:id="116" w:author="Portner, Claus" w:date="2022-11-01T12:35:00Z">
        <w:r w:rsidRPr="00B5083F" w:rsidDel="008E4465">
          <w:rPr>
            <w:rFonts w:ascii="Times New Roman" w:hAnsi="Times New Roman" w:cs="Times New Roman"/>
            <w:color w:val="333333"/>
            <w:sz w:val="24"/>
            <w:szCs w:val="24"/>
            <w:shd w:val="clear" w:color="auto" w:fill="FFFFFF"/>
          </w:rPr>
          <w:delText>,</w:delText>
        </w:r>
      </w:del>
      <w:r w:rsidRPr="00B5083F">
        <w:rPr>
          <w:rFonts w:ascii="Times New Roman" w:hAnsi="Times New Roman" w:cs="Times New Roman"/>
          <w:color w:val="333333"/>
          <w:sz w:val="24"/>
          <w:szCs w:val="24"/>
          <w:shd w:val="clear" w:color="auto" w:fill="FFFFFF"/>
        </w:rPr>
        <w:t xml:space="preserve"> when land borders reopened</w:t>
      </w:r>
      <w:ins w:id="117" w:author="Portner, Claus" w:date="2022-11-01T12:35:00Z">
        <w:r w:rsidR="008E4465" w:rsidRPr="00B5083F">
          <w:rPr>
            <w:rFonts w:ascii="Times New Roman" w:hAnsi="Times New Roman" w:cs="Times New Roman"/>
            <w:color w:val="333333"/>
            <w:sz w:val="24"/>
            <w:szCs w:val="24"/>
            <w:shd w:val="clear" w:color="auto" w:fill="FFFFFF"/>
          </w:rPr>
          <w:t>,</w:t>
        </w:r>
      </w:ins>
      <w:r w:rsidRPr="00B5083F">
        <w:rPr>
          <w:rFonts w:ascii="Times New Roman" w:hAnsi="Times New Roman" w:cs="Times New Roman"/>
          <w:color w:val="333333"/>
          <w:sz w:val="24"/>
          <w:szCs w:val="24"/>
          <w:shd w:val="clear" w:color="auto" w:fill="FFFFFF"/>
        </w:rPr>
        <w:t xml:space="preserve"> and international flights resumed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w:t>
      </w:r>
      <w:proofErr w:type="spellStart"/>
      <w:r w:rsidRPr="00B5083F">
        <w:rPr>
          <w:rFonts w:ascii="Times New Roman" w:hAnsi="Times New Roman" w:cs="Times New Roman"/>
          <w:sz w:val="24"/>
        </w:rPr>
        <w:t>Guloba</w:t>
      </w:r>
      <w:proofErr w:type="spellEnd"/>
      <w:r w:rsidRPr="00B5083F">
        <w:rPr>
          <w:rFonts w:ascii="Times New Roman" w:hAnsi="Times New Roman" w:cs="Times New Roman"/>
          <w:sz w:val="24"/>
        </w:rPr>
        <w:t xml:space="preserve">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4F374504" w14:textId="35CD261A" w:rsidR="00F86207" w:rsidRPr="00B5083F" w:rsidRDefault="00521188"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lastRenderedPageBreak/>
        <w:t xml:space="preserve">In response to </w:t>
      </w:r>
      <w:r w:rsidR="00F86207" w:rsidRPr="00B5083F">
        <w:rPr>
          <w:rFonts w:ascii="Times New Roman" w:hAnsi="Times New Roman" w:cs="Times New Roman"/>
          <w:color w:val="333333"/>
          <w:sz w:val="24"/>
          <w:szCs w:val="24"/>
          <w:shd w:val="clear" w:color="auto" w:fill="FFFFFF"/>
        </w:rPr>
        <w:t xml:space="preserve">the resurgence of Covid-19 infections in 2021, </w:t>
      </w:r>
      <w:r w:rsidR="00F86207" w:rsidRPr="00B5083F">
        <w:rPr>
          <w:rFonts w:ascii="Times New Roman" w:hAnsi="Times New Roman" w:cs="Times New Roman"/>
          <w:sz w:val="24"/>
          <w:szCs w:val="24"/>
        </w:rPr>
        <w:t xml:space="preserve">the government of Uganda imposed a second lockdown from June 2021 </w:t>
      </w:r>
      <w:r w:rsidR="00F8620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sidRPr="00B5083F">
        <w:rPr>
          <w:rFonts w:ascii="Times New Roman" w:hAnsi="Times New Roman" w:cs="Times New Roman"/>
          <w:sz w:val="24"/>
          <w:szCs w:val="24"/>
        </w:rPr>
        <w:fldChar w:fldCharType="separate"/>
      </w:r>
      <w:r w:rsidR="00A50BBC" w:rsidRPr="00B5083F">
        <w:rPr>
          <w:rFonts w:ascii="Times New Roman" w:hAnsi="Times New Roman" w:cs="Times New Roman"/>
          <w:sz w:val="24"/>
        </w:rPr>
        <w:t>(</w:t>
      </w:r>
      <w:proofErr w:type="spellStart"/>
      <w:r w:rsidR="00A50BBC" w:rsidRPr="00B5083F">
        <w:rPr>
          <w:rFonts w:ascii="Times New Roman" w:hAnsi="Times New Roman" w:cs="Times New Roman"/>
          <w:sz w:val="24"/>
        </w:rPr>
        <w:t>Atamanov</w:t>
      </w:r>
      <w:proofErr w:type="spellEnd"/>
      <w:r w:rsidR="00A50BBC" w:rsidRPr="00B5083F">
        <w:rPr>
          <w:rFonts w:ascii="Times New Roman" w:hAnsi="Times New Roman" w:cs="Times New Roman"/>
          <w:sz w:val="24"/>
        </w:rPr>
        <w:t xml:space="preserve"> et al., 2022; </w:t>
      </w:r>
      <w:proofErr w:type="spellStart"/>
      <w:r w:rsidR="00A50BBC" w:rsidRPr="00B5083F">
        <w:rPr>
          <w:rFonts w:ascii="Times New Roman" w:hAnsi="Times New Roman" w:cs="Times New Roman"/>
          <w:sz w:val="24"/>
        </w:rPr>
        <w:t>Athumani</w:t>
      </w:r>
      <w:proofErr w:type="spellEnd"/>
      <w:r w:rsidR="00A50BBC" w:rsidRPr="00B5083F">
        <w:rPr>
          <w:rFonts w:ascii="Times New Roman" w:hAnsi="Times New Roman" w:cs="Times New Roman"/>
          <w:sz w:val="24"/>
        </w:rPr>
        <w:t>, 2021)</w:t>
      </w:r>
      <w:r w:rsidR="00F86207" w:rsidRPr="00B5083F">
        <w:rPr>
          <w:rFonts w:ascii="Times New Roman" w:hAnsi="Times New Roman" w:cs="Times New Roman"/>
          <w:sz w:val="24"/>
          <w:szCs w:val="24"/>
        </w:rPr>
        <w:fldChar w:fldCharType="end"/>
      </w:r>
      <w:r w:rsidR="00F86207"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 xml:space="preserve">This second lockdown was partly eased </w:t>
      </w:r>
      <w:ins w:id="118" w:author="Portner, Claus" w:date="2022-11-01T12:43:00Z">
        <w:r w:rsidR="00E73429" w:rsidRPr="00B5083F">
          <w:rPr>
            <w:rFonts w:ascii="Times New Roman" w:hAnsi="Times New Roman" w:cs="Times New Roman"/>
            <w:sz w:val="24"/>
            <w:szCs w:val="24"/>
          </w:rPr>
          <w:t>by</w:t>
        </w:r>
      </w:ins>
      <w:del w:id="119" w:author="Portner, Claus" w:date="2022-11-01T12:43:00Z">
        <w:r w:rsidR="006A137C" w:rsidRPr="00B5083F" w:rsidDel="00E73429">
          <w:rPr>
            <w:rFonts w:ascii="Times New Roman" w:hAnsi="Times New Roman" w:cs="Times New Roman"/>
            <w:sz w:val="24"/>
            <w:szCs w:val="24"/>
          </w:rPr>
          <w:delText>in</w:delText>
        </w:r>
      </w:del>
      <w:r w:rsidR="006A137C" w:rsidRPr="00B5083F">
        <w:rPr>
          <w:rFonts w:ascii="Times New Roman" w:hAnsi="Times New Roman" w:cs="Times New Roman"/>
          <w:sz w:val="24"/>
          <w:szCs w:val="24"/>
        </w:rPr>
        <w:t xml:space="preserve"> August 2021.</w:t>
      </w:r>
      <w:ins w:id="120" w:author="Portner, Claus" w:date="2022-11-01T12:40:00Z">
        <w:r w:rsidR="00E73429" w:rsidRPr="00B5083F">
          <w:rPr>
            <w:rFonts w:ascii="Times New Roman" w:hAnsi="Times New Roman" w:cs="Times New Roman"/>
            <w:sz w:val="24"/>
            <w:szCs w:val="24"/>
          </w:rPr>
          <w:t xml:space="preserve"> </w:t>
        </w:r>
      </w:ins>
      <w:commentRangeStart w:id="121"/>
      <w:commentRangeStart w:id="122"/>
      <w:ins w:id="123" w:author="Alam, Shamma" w:date="2022-10-26T14:01:00Z">
        <w:r w:rsidR="00D63E2B" w:rsidRPr="00B5083F">
          <w:rPr>
            <w:rFonts w:ascii="Times New Roman" w:hAnsi="Times New Roman" w:cs="Times New Roman"/>
            <w:sz w:val="24"/>
            <w:szCs w:val="24"/>
          </w:rPr>
          <w:t>(</w:t>
        </w:r>
        <w:proofErr w:type="gramStart"/>
        <w:r w:rsidR="00D63E2B" w:rsidRPr="00B5083F">
          <w:rPr>
            <w:rFonts w:ascii="Times New Roman" w:hAnsi="Times New Roman" w:cs="Times New Roman"/>
            <w:sz w:val="24"/>
            <w:szCs w:val="24"/>
          </w:rPr>
          <w:t>source</w:t>
        </w:r>
        <w:proofErr w:type="gramEnd"/>
        <w:r w:rsidR="00D63E2B" w:rsidRPr="00B5083F">
          <w:rPr>
            <w:rFonts w:ascii="Times New Roman" w:hAnsi="Times New Roman" w:cs="Times New Roman"/>
            <w:sz w:val="24"/>
            <w:szCs w:val="24"/>
          </w:rPr>
          <w:t>?)</w:t>
        </w:r>
      </w:ins>
      <w:r w:rsidR="006A137C" w:rsidRPr="00B5083F">
        <w:rPr>
          <w:rFonts w:ascii="Times New Roman" w:hAnsi="Times New Roman" w:cs="Times New Roman"/>
          <w:sz w:val="24"/>
          <w:szCs w:val="24"/>
        </w:rPr>
        <w:t xml:space="preserve"> </w:t>
      </w:r>
      <w:commentRangeEnd w:id="121"/>
      <w:r w:rsidR="00E73429" w:rsidRPr="00B5083F">
        <w:rPr>
          <w:rStyle w:val="CommentReference"/>
        </w:rPr>
        <w:commentReference w:id="121"/>
      </w:r>
      <w:commentRangeEnd w:id="122"/>
      <w:r w:rsidR="00E73429" w:rsidRPr="00B5083F">
        <w:rPr>
          <w:rStyle w:val="CommentReference"/>
        </w:rPr>
        <w:commentReference w:id="122"/>
      </w:r>
    </w:p>
    <w:p w14:paraId="5DD5A6C8" w14:textId="2CB38556" w:rsidR="00F86207" w:rsidRPr="00B5083F" w:rsidRDefault="00292A6A" w:rsidP="00F86207">
      <w:pPr>
        <w:spacing w:line="480" w:lineRule="auto"/>
        <w:jc w:val="both"/>
        <w:rPr>
          <w:rFonts w:ascii="Times New Roman" w:hAnsi="Times New Roman" w:cs="Times New Roman"/>
          <w:color w:val="333333"/>
          <w:sz w:val="24"/>
          <w:szCs w:val="24"/>
          <w:shd w:val="clear" w:color="auto" w:fill="FFFFFF"/>
        </w:rPr>
      </w:pPr>
      <w:r w:rsidRPr="00B5083F">
        <w:rPr>
          <w:rFonts w:ascii="Times New Roman" w:hAnsi="Times New Roman" w:cs="Times New Roman"/>
          <w:b/>
          <w:bCs/>
          <w:color w:val="333333"/>
          <w:sz w:val="24"/>
          <w:szCs w:val="24"/>
          <w:shd w:val="clear" w:color="auto" w:fill="FFFFFF"/>
        </w:rPr>
        <w:t>3.</w:t>
      </w:r>
      <w:r w:rsidRPr="00B5083F">
        <w:rPr>
          <w:rFonts w:ascii="Times New Roman" w:hAnsi="Times New Roman" w:cs="Times New Roman"/>
          <w:color w:val="333333"/>
          <w:sz w:val="24"/>
          <w:szCs w:val="24"/>
          <w:shd w:val="clear" w:color="auto" w:fill="FFFFFF"/>
        </w:rPr>
        <w:t xml:space="preserve"> </w:t>
      </w:r>
      <w:r w:rsidR="00F86207" w:rsidRPr="00B5083F">
        <w:rPr>
          <w:rFonts w:ascii="Times New Roman" w:hAnsi="Times New Roman" w:cs="Times New Roman"/>
          <w:b/>
          <w:bCs/>
          <w:color w:val="333333"/>
          <w:sz w:val="24"/>
          <w:szCs w:val="24"/>
          <w:shd w:val="clear" w:color="auto" w:fill="FFFFFF"/>
        </w:rPr>
        <w:t>Estimation Strategy and Data</w:t>
      </w:r>
    </w:p>
    <w:p w14:paraId="3B9DA94D" w14:textId="0F3C79FD" w:rsidR="00C9040E" w:rsidRPr="00B5083F" w:rsidRDefault="00C9040E" w:rsidP="00C9040E">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establish the causal effects of C</w:t>
      </w:r>
      <w:r w:rsidR="00F26B67" w:rsidRPr="00B5083F">
        <w:rPr>
          <w:rFonts w:ascii="Times New Roman" w:hAnsi="Times New Roman" w:cs="Times New Roman"/>
          <w:sz w:val="24"/>
          <w:szCs w:val="24"/>
        </w:rPr>
        <w:t>ovid</w:t>
      </w:r>
      <w:r w:rsidRPr="00B5083F">
        <w:rPr>
          <w:rFonts w:ascii="Times New Roman" w:hAnsi="Times New Roman" w:cs="Times New Roman"/>
          <w:sz w:val="24"/>
          <w:szCs w:val="24"/>
        </w:rPr>
        <w:t>-19 lockdowns, we use</w:t>
      </w:r>
      <w:r w:rsidR="00CC7062" w:rsidRPr="00B5083F">
        <w:rPr>
          <w:rFonts w:ascii="Times New Roman" w:hAnsi="Times New Roman" w:cs="Times New Roman"/>
          <w:sz w:val="24"/>
          <w:szCs w:val="24"/>
        </w:rPr>
        <w:t xml:space="preserve"> household</w:t>
      </w:r>
      <w:r w:rsidRPr="00B5083F">
        <w:rPr>
          <w:rFonts w:ascii="Times New Roman" w:hAnsi="Times New Roman" w:cs="Times New Roman"/>
          <w:sz w:val="24"/>
          <w:szCs w:val="24"/>
        </w:rPr>
        <w:t xml:space="preserve"> fixed</w:t>
      </w:r>
      <w:r w:rsidR="00D63E2B" w:rsidRPr="00B5083F">
        <w:rPr>
          <w:rFonts w:ascii="Times New Roman" w:hAnsi="Times New Roman" w:cs="Times New Roman"/>
          <w:sz w:val="24"/>
          <w:szCs w:val="24"/>
        </w:rPr>
        <w:t>-</w:t>
      </w:r>
      <w:r w:rsidRPr="00B5083F">
        <w:rPr>
          <w:rFonts w:ascii="Times New Roman" w:hAnsi="Times New Roman" w:cs="Times New Roman"/>
          <w:sz w:val="24"/>
          <w:szCs w:val="24"/>
        </w:rPr>
        <w:t>effect</w:t>
      </w:r>
      <w:ins w:id="124" w:author="Portner, Claus" w:date="2022-11-01T10:52:00Z">
        <w:r w:rsidR="00FD547D"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models on a nationally representative longitudinal household data set, relying on the changes over time in government-imposed lockdowns to identify the effect. </w:t>
      </w:r>
    </w:p>
    <w:p w14:paraId="2FDD5399" w14:textId="0FE746BE" w:rsidR="00D336D9" w:rsidRPr="00B5083F" w:rsidRDefault="00CC7062" w:rsidP="008352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Household d</w:t>
      </w:r>
      <w:r w:rsidR="00C9040E" w:rsidRPr="00B5083F">
        <w:rPr>
          <w:rFonts w:ascii="Times New Roman" w:hAnsi="Times New Roman" w:cs="Times New Roman"/>
          <w:sz w:val="24"/>
          <w:szCs w:val="24"/>
        </w:rPr>
        <w:t xml:space="preserve">ata come from </w:t>
      </w:r>
      <w:r w:rsidR="00B30547" w:rsidRPr="00B5083F">
        <w:rPr>
          <w:rFonts w:ascii="Times New Roman" w:hAnsi="Times New Roman" w:cs="Times New Roman"/>
          <w:sz w:val="24"/>
          <w:szCs w:val="24"/>
        </w:rPr>
        <w:t xml:space="preserve">the </w:t>
      </w:r>
      <w:r w:rsidR="00357D4D" w:rsidRPr="00B5083F">
        <w:rPr>
          <w:rFonts w:ascii="Times New Roman" w:hAnsi="Times New Roman" w:cs="Times New Roman"/>
          <w:i/>
          <w:iCs/>
          <w:sz w:val="24"/>
          <w:szCs w:val="24"/>
        </w:rPr>
        <w:t>Uganda High-</w:t>
      </w:r>
      <w:r w:rsidR="00CE2B21" w:rsidRPr="00B5083F">
        <w:rPr>
          <w:rFonts w:ascii="Times New Roman" w:hAnsi="Times New Roman" w:cs="Times New Roman"/>
          <w:i/>
          <w:iCs/>
          <w:sz w:val="24"/>
          <w:szCs w:val="24"/>
        </w:rPr>
        <w:t>F</w:t>
      </w:r>
      <w:r w:rsidR="00357D4D" w:rsidRPr="00B5083F">
        <w:rPr>
          <w:rFonts w:ascii="Times New Roman" w:hAnsi="Times New Roman" w:cs="Times New Roman"/>
          <w:i/>
          <w:iCs/>
          <w:sz w:val="24"/>
          <w:szCs w:val="24"/>
        </w:rPr>
        <w:t xml:space="preserve">requency Phone Survey on </w:t>
      </w:r>
      <w:r w:rsidR="00F26B67" w:rsidRPr="00B5083F">
        <w:rPr>
          <w:rFonts w:ascii="Times New Roman" w:hAnsi="Times New Roman" w:cs="Times New Roman"/>
          <w:i/>
          <w:iCs/>
          <w:sz w:val="24"/>
          <w:szCs w:val="24"/>
        </w:rPr>
        <w:t>Covid</w:t>
      </w:r>
      <w:r w:rsidR="00357D4D" w:rsidRPr="00B5083F">
        <w:rPr>
          <w:rFonts w:ascii="Times New Roman" w:hAnsi="Times New Roman" w:cs="Times New Roman"/>
          <w:i/>
          <w:iCs/>
          <w:sz w:val="24"/>
          <w:szCs w:val="24"/>
        </w:rPr>
        <w:t>-19</w:t>
      </w:r>
      <w:r w:rsidR="00357D4D" w:rsidRPr="00B5083F">
        <w:rPr>
          <w:rFonts w:ascii="Times New Roman" w:hAnsi="Times New Roman" w:cs="Times New Roman"/>
          <w:sz w:val="24"/>
          <w:szCs w:val="24"/>
        </w:rPr>
        <w:t xml:space="preserve"> (UHFS)</w:t>
      </w:r>
      <w:r w:rsidR="00233BDB" w:rsidRPr="00B5083F">
        <w:rPr>
          <w:rFonts w:ascii="Times New Roman" w:hAnsi="Times New Roman" w:cs="Times New Roman"/>
          <w:sz w:val="24"/>
          <w:szCs w:val="24"/>
        </w:rPr>
        <w:t xml:space="preserve">, </w:t>
      </w:r>
      <w:r w:rsidR="003E4AAF" w:rsidRPr="00B5083F">
        <w:rPr>
          <w:rFonts w:ascii="Times New Roman" w:hAnsi="Times New Roman" w:cs="Times New Roman"/>
          <w:sz w:val="24"/>
          <w:szCs w:val="24"/>
        </w:rPr>
        <w:t xml:space="preserve">conducted by the Uganda Bureau of Statistics </w:t>
      </w:r>
      <w:r w:rsidR="00505F84" w:rsidRPr="00B5083F">
        <w:rPr>
          <w:rFonts w:ascii="Times New Roman" w:hAnsi="Times New Roman" w:cs="Times New Roman"/>
          <w:sz w:val="24"/>
          <w:szCs w:val="24"/>
        </w:rPr>
        <w:t xml:space="preserve">in collaboration with </w:t>
      </w:r>
      <w:r w:rsidR="003E4AAF" w:rsidRPr="00B5083F">
        <w:rPr>
          <w:rFonts w:ascii="Times New Roman" w:hAnsi="Times New Roman" w:cs="Times New Roman"/>
          <w:sz w:val="24"/>
          <w:szCs w:val="24"/>
        </w:rPr>
        <w:t xml:space="preserve">the World Bank. </w:t>
      </w:r>
      <w:r w:rsidR="00EF1297" w:rsidRPr="00B5083F">
        <w:rPr>
          <w:rFonts w:ascii="Times New Roman" w:hAnsi="Times New Roman" w:cs="Times New Roman"/>
          <w:sz w:val="24"/>
          <w:szCs w:val="24"/>
        </w:rPr>
        <w:t>The survey was conducted in seven waves</w:t>
      </w:r>
      <w:r w:rsidR="00237A2E" w:rsidRPr="00B5083F">
        <w:rPr>
          <w:rFonts w:ascii="Times New Roman" w:hAnsi="Times New Roman" w:cs="Times New Roman"/>
          <w:sz w:val="24"/>
          <w:szCs w:val="24"/>
        </w:rPr>
        <w:t>,</w:t>
      </w:r>
      <w:r w:rsidR="005D7F31" w:rsidRPr="00B5083F">
        <w:rPr>
          <w:rFonts w:ascii="Times New Roman" w:hAnsi="Times New Roman" w:cs="Times New Roman"/>
          <w:sz w:val="24"/>
          <w:szCs w:val="24"/>
        </w:rPr>
        <w:t xml:space="preserve"> with four</w:t>
      </w:r>
      <w:r w:rsidR="00EA510B" w:rsidRPr="00B5083F">
        <w:rPr>
          <w:rFonts w:ascii="Times New Roman" w:hAnsi="Times New Roman" w:cs="Times New Roman"/>
          <w:sz w:val="24"/>
          <w:szCs w:val="24"/>
        </w:rPr>
        <w:t xml:space="preserve"> waves in 2020 (June, August, September, </w:t>
      </w:r>
      <w:r w:rsidR="00783E98" w:rsidRPr="00B5083F">
        <w:rPr>
          <w:rFonts w:ascii="Times New Roman" w:hAnsi="Times New Roman" w:cs="Times New Roman"/>
          <w:sz w:val="24"/>
          <w:szCs w:val="24"/>
        </w:rPr>
        <w:t>and October) and three in 2021</w:t>
      </w:r>
      <w:r w:rsidR="00636A76" w:rsidRPr="00B5083F">
        <w:rPr>
          <w:rFonts w:ascii="Times New Roman" w:hAnsi="Times New Roman" w:cs="Times New Roman"/>
          <w:sz w:val="24"/>
          <w:szCs w:val="24"/>
        </w:rPr>
        <w:t xml:space="preserve"> (February, March, and October). </w:t>
      </w:r>
      <w:r w:rsidR="00C9040E" w:rsidRPr="00B5083F">
        <w:rPr>
          <w:rFonts w:ascii="Times New Roman" w:hAnsi="Times New Roman" w:cs="Times New Roman"/>
          <w:sz w:val="24"/>
          <w:szCs w:val="24"/>
        </w:rPr>
        <w:t xml:space="preserve">The goal of the UHFS was to help understand the economic and social impacts of the </w:t>
      </w:r>
      <w:r w:rsidR="00F26B67" w:rsidRPr="00B5083F">
        <w:rPr>
          <w:rFonts w:ascii="Times New Roman" w:hAnsi="Times New Roman" w:cs="Times New Roman"/>
          <w:sz w:val="24"/>
          <w:szCs w:val="24"/>
        </w:rPr>
        <w:t>Covid</w:t>
      </w:r>
      <w:r w:rsidR="00C9040E" w:rsidRPr="00B5083F">
        <w:rPr>
          <w:rFonts w:ascii="Times New Roman" w:hAnsi="Times New Roman" w:cs="Times New Roman"/>
          <w:sz w:val="24"/>
          <w:szCs w:val="24"/>
        </w:rPr>
        <w:t xml:space="preserve">-19 pandemic by collecting high-frequency data on individuals and households </w:t>
      </w:r>
      <w:r w:rsidR="0057163F"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sidRPr="00B5083F">
        <w:rPr>
          <w:rFonts w:ascii="Times New Roman" w:hAnsi="Times New Roman" w:cs="Times New Roman"/>
          <w:sz w:val="24"/>
          <w:szCs w:val="24"/>
        </w:rPr>
        <w:fldChar w:fldCharType="separate"/>
      </w:r>
      <w:r w:rsidR="0057163F" w:rsidRPr="00B5083F">
        <w:rPr>
          <w:rFonts w:ascii="Times New Roman" w:hAnsi="Times New Roman" w:cs="Times New Roman"/>
          <w:sz w:val="24"/>
        </w:rPr>
        <w:t>(Uganda Bureau of Statistics, 2022)</w:t>
      </w:r>
      <w:r w:rsidR="0057163F" w:rsidRPr="00B5083F">
        <w:rPr>
          <w:rFonts w:ascii="Times New Roman" w:hAnsi="Times New Roman" w:cs="Times New Roman"/>
          <w:sz w:val="24"/>
          <w:szCs w:val="24"/>
        </w:rPr>
        <w:fldChar w:fldCharType="end"/>
      </w:r>
      <w:r w:rsidR="00CE2B21" w:rsidRPr="00B5083F">
        <w:rPr>
          <w:rFonts w:ascii="Times New Roman" w:hAnsi="Times New Roman" w:cs="Times New Roman"/>
          <w:sz w:val="24"/>
          <w:szCs w:val="24"/>
        </w:rPr>
        <w:t xml:space="preserve">. </w:t>
      </w:r>
      <w:r w:rsidR="00C9040E" w:rsidRPr="00B5083F">
        <w:rPr>
          <w:rFonts w:ascii="Times New Roman" w:hAnsi="Times New Roman" w:cs="Times New Roman"/>
          <w:sz w:val="24"/>
          <w:szCs w:val="24"/>
        </w:rPr>
        <w:t>To this end, the survey asked detailed questions on food insecurity, employment, income, outside assistance, and agricultural practices.</w:t>
      </w:r>
      <w:r w:rsidR="0083527E" w:rsidRPr="00B5083F">
        <w:rPr>
          <w:rFonts w:ascii="Times New Roman" w:hAnsi="Times New Roman" w:cs="Times New Roman"/>
          <w:sz w:val="24"/>
          <w:szCs w:val="24"/>
        </w:rPr>
        <w:t xml:space="preserve"> </w:t>
      </w:r>
    </w:p>
    <w:p w14:paraId="0B85B597" w14:textId="33367AEC" w:rsidR="0083527E" w:rsidRPr="00B5083F" w:rsidRDefault="0083527E" w:rsidP="00DD6E4A">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 UHFS sample is a subset of the 3,098 households interviewed in the 8</w:t>
      </w:r>
      <w:r w:rsidRPr="00B5083F">
        <w:rPr>
          <w:rFonts w:ascii="Times New Roman" w:hAnsi="Times New Roman" w:cs="Times New Roman"/>
          <w:sz w:val="24"/>
          <w:szCs w:val="24"/>
          <w:vertAlign w:val="superscript"/>
        </w:rPr>
        <w:t>th</w:t>
      </w:r>
      <w:r w:rsidRPr="00B5083F">
        <w:rPr>
          <w:rFonts w:ascii="Times New Roman" w:hAnsi="Times New Roman" w:cs="Times New Roman"/>
          <w:sz w:val="24"/>
          <w:szCs w:val="24"/>
        </w:rPr>
        <w:t xml:space="preserve"> wave of the Uganda National Panel Survey in 2019/20 (UNPS 2019/20). </w:t>
      </w:r>
      <w:commentRangeStart w:id="125"/>
      <w:r w:rsidRPr="00B5083F">
        <w:rPr>
          <w:rFonts w:ascii="Times New Roman" w:hAnsi="Times New Roman" w:cs="Times New Roman"/>
          <w:sz w:val="24"/>
          <w:szCs w:val="24"/>
        </w:rPr>
        <w:t xml:space="preserve">In UNPS 2019/20, </w:t>
      </w:r>
      <w:del w:id="126" w:author="Portner, Claus" w:date="2022-11-01T13:35:00Z">
        <w:r w:rsidRPr="00B5083F" w:rsidDel="007A7646">
          <w:rPr>
            <w:rFonts w:ascii="Times New Roman" w:hAnsi="Times New Roman" w:cs="Times New Roman"/>
            <w:sz w:val="24"/>
            <w:szCs w:val="24"/>
          </w:rPr>
          <w:delText xml:space="preserve">households </w:delText>
        </w:r>
      </w:del>
      <w:ins w:id="127" w:author="Portner, Claus" w:date="2022-11-01T13:35:00Z">
        <w:r w:rsidR="007A7646" w:rsidRPr="00B5083F">
          <w:rPr>
            <w:rFonts w:ascii="Times New Roman" w:hAnsi="Times New Roman" w:cs="Times New Roman"/>
            <w:sz w:val="24"/>
            <w:szCs w:val="24"/>
          </w:rPr>
          <w:t>respondents</w:t>
        </w:r>
        <w:r w:rsidR="007A7646" w:rsidRPr="00B5083F">
          <w:rPr>
            <w:rFonts w:ascii="Times New Roman" w:hAnsi="Times New Roman" w:cs="Times New Roman"/>
            <w:sz w:val="24"/>
            <w:szCs w:val="24"/>
          </w:rPr>
          <w:t xml:space="preserve"> </w:t>
        </w:r>
      </w:ins>
      <w:r w:rsidRPr="00B5083F">
        <w:rPr>
          <w:rFonts w:ascii="Times New Roman" w:hAnsi="Times New Roman" w:cs="Times New Roman"/>
          <w:sz w:val="24"/>
          <w:szCs w:val="24"/>
        </w:rPr>
        <w:t>were requested to provide a phone number</w:t>
      </w:r>
      <w:ins w:id="128" w:author="Portner, Claus" w:date="2022-11-01T13:36:00Z">
        <w:r w:rsidR="007A7646" w:rsidRPr="00B5083F">
          <w:rPr>
            <w:rFonts w:ascii="Times New Roman" w:hAnsi="Times New Roman" w:cs="Times New Roman"/>
            <w:sz w:val="24"/>
            <w:szCs w:val="24"/>
          </w:rPr>
          <w:t>.</w:t>
        </w:r>
        <w:r w:rsidR="007A7646" w:rsidRPr="00B5083F">
          <w:rPr>
            <w:rStyle w:val="FootnoteReference"/>
            <w:rFonts w:ascii="Times New Roman" w:hAnsi="Times New Roman" w:cs="Times New Roman"/>
            <w:sz w:val="24"/>
            <w:szCs w:val="24"/>
          </w:rPr>
          <w:footnoteReference w:id="4"/>
        </w:r>
      </w:ins>
      <w:ins w:id="131" w:author="Portner, Claus" w:date="2022-11-01T13:34:00Z">
        <w:r w:rsidR="007A7646" w:rsidRPr="00B5083F">
          <w:rPr>
            <w:rFonts w:ascii="Times New Roman" w:hAnsi="Times New Roman" w:cs="Times New Roman"/>
            <w:sz w:val="24"/>
            <w:szCs w:val="24"/>
          </w:rPr>
          <w:t xml:space="preserve"> </w:t>
        </w:r>
      </w:ins>
      <w:ins w:id="132" w:author="Portner, Claus" w:date="2022-11-01T13:36:00Z">
        <w:r w:rsidR="007A7646" w:rsidRPr="00B5083F">
          <w:rPr>
            <w:rFonts w:ascii="Times New Roman" w:hAnsi="Times New Roman" w:cs="Times New Roman"/>
            <w:sz w:val="24"/>
            <w:szCs w:val="24"/>
          </w:rPr>
          <w:t>O</w:t>
        </w:r>
      </w:ins>
      <w:ins w:id="133" w:author="Portner, Claus" w:date="2022-11-01T13:34:00Z">
        <w:r w:rsidR="007A7646" w:rsidRPr="00B5083F">
          <w:rPr>
            <w:rFonts w:ascii="Times New Roman" w:hAnsi="Times New Roman" w:cs="Times New Roman"/>
            <w:sz w:val="24"/>
            <w:szCs w:val="24"/>
          </w:rPr>
          <w:t>riginally</w:t>
        </w:r>
      </w:ins>
      <w:ins w:id="134" w:author="Portner, Claus" w:date="2022-11-01T13:37:00Z">
        <w:r w:rsidR="007A7646" w:rsidRPr="00B5083F">
          <w:rPr>
            <w:rFonts w:ascii="Times New Roman" w:hAnsi="Times New Roman" w:cs="Times New Roman"/>
            <w:sz w:val="24"/>
            <w:szCs w:val="24"/>
          </w:rPr>
          <w:t>,</w:t>
        </w:r>
      </w:ins>
      <w:ins w:id="135" w:author="Portner, Claus" w:date="2022-11-01T13:36:00Z">
        <w:r w:rsidR="007A7646" w:rsidRPr="00B5083F">
          <w:rPr>
            <w:rFonts w:ascii="Times New Roman" w:hAnsi="Times New Roman" w:cs="Times New Roman"/>
            <w:sz w:val="24"/>
            <w:szCs w:val="24"/>
          </w:rPr>
          <w:t xml:space="preserve"> th</w:t>
        </w:r>
      </w:ins>
      <w:ins w:id="136" w:author="Portner, Claus" w:date="2022-11-01T13:37:00Z">
        <w:r w:rsidR="007A7646" w:rsidRPr="00B5083F">
          <w:rPr>
            <w:rFonts w:ascii="Times New Roman" w:hAnsi="Times New Roman" w:cs="Times New Roman"/>
            <w:sz w:val="24"/>
            <w:szCs w:val="24"/>
          </w:rPr>
          <w:t>e goal</w:t>
        </w:r>
      </w:ins>
      <w:ins w:id="137" w:author="Portner, Claus" w:date="2022-11-01T13:36:00Z">
        <w:r w:rsidR="007A7646" w:rsidRPr="00B5083F">
          <w:rPr>
            <w:rFonts w:ascii="Times New Roman" w:hAnsi="Times New Roman" w:cs="Times New Roman"/>
            <w:sz w:val="24"/>
            <w:szCs w:val="24"/>
          </w:rPr>
          <w:t xml:space="preserve"> was </w:t>
        </w:r>
      </w:ins>
      <w:ins w:id="138" w:author="Portner, Claus" w:date="2022-11-01T13:34:00Z">
        <w:r w:rsidR="007A7646" w:rsidRPr="00B5083F">
          <w:rPr>
            <w:rFonts w:ascii="Times New Roman" w:hAnsi="Times New Roman" w:cs="Times New Roman"/>
            <w:sz w:val="24"/>
            <w:szCs w:val="24"/>
          </w:rPr>
          <w:t xml:space="preserve">to ensure </w:t>
        </w:r>
      </w:ins>
      <w:del w:id="139" w:author="Portner, Claus" w:date="2022-11-01T13:34:00Z">
        <w:r w:rsidRPr="00B5083F" w:rsidDel="007A7646">
          <w:rPr>
            <w:rFonts w:ascii="Times New Roman" w:hAnsi="Times New Roman" w:cs="Times New Roman"/>
            <w:sz w:val="24"/>
            <w:szCs w:val="24"/>
          </w:rPr>
          <w:delText xml:space="preserve"> so</w:delText>
        </w:r>
      </w:del>
      <w:del w:id="140" w:author="Portner, Claus" w:date="2022-11-01T13:38:00Z">
        <w:r w:rsidRPr="00B5083F" w:rsidDel="007A7646">
          <w:rPr>
            <w:rFonts w:ascii="Times New Roman" w:hAnsi="Times New Roman" w:cs="Times New Roman"/>
            <w:sz w:val="24"/>
            <w:szCs w:val="24"/>
          </w:rPr>
          <w:delText xml:space="preserve"> </w:delText>
        </w:r>
      </w:del>
      <w:del w:id="141" w:author="Portner, Claus" w:date="2022-11-01T13:40:00Z">
        <w:r w:rsidRPr="00B5083F" w:rsidDel="007A7646">
          <w:rPr>
            <w:rFonts w:ascii="Times New Roman" w:hAnsi="Times New Roman" w:cs="Times New Roman"/>
            <w:sz w:val="24"/>
            <w:szCs w:val="24"/>
          </w:rPr>
          <w:delText>they</w:delText>
        </w:r>
      </w:del>
      <w:ins w:id="142" w:author="Portner, Claus" w:date="2022-11-01T13:40:00Z">
        <w:r w:rsidR="007A7646" w:rsidRPr="00B5083F">
          <w:rPr>
            <w:rFonts w:ascii="Times New Roman" w:hAnsi="Times New Roman" w:cs="Times New Roman"/>
            <w:sz w:val="24"/>
            <w:szCs w:val="24"/>
          </w:rPr>
          <w:t>household</w:t>
        </w:r>
        <w:r w:rsidR="007A7646"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could be reached i</w:t>
      </w:r>
      <w:ins w:id="143" w:author="Portner, Claus" w:date="2022-11-01T13:35:00Z">
        <w:r w:rsidR="007A7646" w:rsidRPr="00B5083F">
          <w:rPr>
            <w:rFonts w:ascii="Times New Roman" w:hAnsi="Times New Roman" w:cs="Times New Roman"/>
            <w:sz w:val="24"/>
            <w:szCs w:val="24"/>
          </w:rPr>
          <w:t>n case</w:t>
        </w:r>
      </w:ins>
      <w:del w:id="144" w:author="Portner, Claus" w:date="2022-11-01T13:35:00Z">
        <w:r w:rsidRPr="00B5083F" w:rsidDel="007A7646">
          <w:rPr>
            <w:rFonts w:ascii="Times New Roman" w:hAnsi="Times New Roman" w:cs="Times New Roman"/>
            <w:sz w:val="24"/>
            <w:szCs w:val="24"/>
          </w:rPr>
          <w:delText>f</w:delText>
        </w:r>
      </w:del>
      <w:r w:rsidRPr="00B5083F">
        <w:rPr>
          <w:rFonts w:ascii="Times New Roman" w:hAnsi="Times New Roman" w:cs="Times New Roman"/>
          <w:sz w:val="24"/>
          <w:szCs w:val="24"/>
        </w:rPr>
        <w:t xml:space="preserve"> they moved</w:t>
      </w:r>
      <w:ins w:id="145" w:author="Portner, Claus" w:date="2022-11-01T13:38:00Z">
        <w:r w:rsidR="007A7646" w:rsidRPr="00B5083F">
          <w:rPr>
            <w:rFonts w:ascii="Times New Roman" w:hAnsi="Times New Roman" w:cs="Times New Roman"/>
            <w:sz w:val="24"/>
            <w:szCs w:val="24"/>
          </w:rPr>
          <w:t>, but with the Covid lockdowns</w:t>
        </w:r>
      </w:ins>
      <w:ins w:id="146" w:author="Portner, Claus" w:date="2022-11-01T13:39:00Z">
        <w:r w:rsidR="007A7646" w:rsidRPr="00B5083F">
          <w:rPr>
            <w:rFonts w:ascii="Times New Roman" w:hAnsi="Times New Roman" w:cs="Times New Roman"/>
            <w:sz w:val="24"/>
            <w:szCs w:val="24"/>
          </w:rPr>
          <w:t>,</w:t>
        </w:r>
      </w:ins>
      <w:ins w:id="147" w:author="Portner, Claus" w:date="2022-11-01T13:38:00Z">
        <w:r w:rsidR="007A7646" w:rsidRPr="00B5083F">
          <w:rPr>
            <w:rFonts w:ascii="Times New Roman" w:hAnsi="Times New Roman" w:cs="Times New Roman"/>
            <w:sz w:val="24"/>
            <w:szCs w:val="24"/>
          </w:rPr>
          <w:t xml:space="preserve"> th</w:t>
        </w:r>
      </w:ins>
      <w:ins w:id="148" w:author="Portner, Claus" w:date="2022-11-01T13:40:00Z">
        <w:r w:rsidR="007A7646" w:rsidRPr="00B5083F">
          <w:rPr>
            <w:rFonts w:ascii="Times New Roman" w:hAnsi="Times New Roman" w:cs="Times New Roman"/>
            <w:sz w:val="24"/>
            <w:szCs w:val="24"/>
          </w:rPr>
          <w:t xml:space="preserve">e phone numbers became </w:t>
        </w:r>
      </w:ins>
      <w:ins w:id="149" w:author="Portner, Claus" w:date="2022-11-01T13:41:00Z">
        <w:r w:rsidR="007A7646" w:rsidRPr="00B5083F">
          <w:rPr>
            <w:rFonts w:ascii="Times New Roman" w:hAnsi="Times New Roman" w:cs="Times New Roman"/>
            <w:sz w:val="24"/>
            <w:szCs w:val="24"/>
          </w:rPr>
          <w:t xml:space="preserve">the basis for </w:t>
        </w:r>
      </w:ins>
      <w:ins w:id="150" w:author="Portner, Claus" w:date="2022-11-01T13:39:00Z">
        <w:r w:rsidR="007A7646" w:rsidRPr="00B5083F">
          <w:rPr>
            <w:rFonts w:ascii="Times New Roman" w:hAnsi="Times New Roman" w:cs="Times New Roman"/>
            <w:sz w:val="24"/>
            <w:szCs w:val="24"/>
          </w:rPr>
          <w:t xml:space="preserve">surveying </w:t>
        </w:r>
        <w:r w:rsidR="007A7646" w:rsidRPr="00B5083F">
          <w:rPr>
            <w:rFonts w:ascii="Times New Roman" w:hAnsi="Times New Roman" w:cs="Times New Roman"/>
            <w:sz w:val="24"/>
            <w:szCs w:val="24"/>
          </w:rPr>
          <w:t>household</w:t>
        </w:r>
        <w:r w:rsidR="007A7646" w:rsidRPr="00B5083F">
          <w:rPr>
            <w:rFonts w:ascii="Times New Roman" w:hAnsi="Times New Roman" w:cs="Times New Roman"/>
            <w:sz w:val="24"/>
            <w:szCs w:val="24"/>
          </w:rPr>
          <w:t>s</w:t>
        </w:r>
      </w:ins>
      <w:del w:id="151" w:author="Portner, Claus" w:date="2022-11-01T13:35:00Z">
        <w:r w:rsidRPr="00B5083F" w:rsidDel="007A7646">
          <w:rPr>
            <w:rFonts w:ascii="Times New Roman" w:hAnsi="Times New Roman" w:cs="Times New Roman"/>
            <w:sz w:val="24"/>
            <w:szCs w:val="24"/>
          </w:rPr>
          <w:delText xml:space="preserve"> from their location</w:delText>
        </w:r>
      </w:del>
      <w:r w:rsidRPr="00B5083F">
        <w:rPr>
          <w:rFonts w:ascii="Times New Roman" w:hAnsi="Times New Roman" w:cs="Times New Roman"/>
          <w:sz w:val="24"/>
          <w:szCs w:val="24"/>
        </w:rPr>
        <w:t>.</w:t>
      </w:r>
      <w:del w:id="152" w:author="Portner, Claus" w:date="2022-11-01T13:36:00Z">
        <w:r w:rsidRPr="00B5083F" w:rsidDel="007A7646">
          <w:rPr>
            <w:rStyle w:val="FootnoteReference"/>
            <w:rFonts w:ascii="Times New Roman" w:hAnsi="Times New Roman" w:cs="Times New Roman"/>
            <w:sz w:val="24"/>
            <w:szCs w:val="24"/>
          </w:rPr>
          <w:footnoteReference w:id="5"/>
        </w:r>
      </w:del>
      <w:r w:rsidRPr="00B5083F">
        <w:rPr>
          <w:rFonts w:ascii="Times New Roman" w:hAnsi="Times New Roman" w:cs="Times New Roman"/>
          <w:sz w:val="24"/>
          <w:szCs w:val="24"/>
        </w:rPr>
        <w:t xml:space="preserve"> </w:t>
      </w:r>
      <w:commentRangeEnd w:id="125"/>
      <w:r w:rsidR="00D04190">
        <w:rPr>
          <w:rStyle w:val="CommentReference"/>
        </w:rPr>
        <w:commentReference w:id="125"/>
      </w:r>
      <w:r w:rsidRPr="00B5083F">
        <w:rPr>
          <w:rFonts w:ascii="Times New Roman" w:hAnsi="Times New Roman" w:cs="Times New Roman"/>
          <w:sz w:val="24"/>
          <w:szCs w:val="24"/>
        </w:rPr>
        <w:t xml:space="preserve">Of the 2,386 households that provided a phone number, </w:t>
      </w:r>
      <w:r w:rsidR="008E4B21" w:rsidRPr="00B5083F">
        <w:rPr>
          <w:rFonts w:ascii="Times New Roman" w:hAnsi="Times New Roman" w:cs="Times New Roman"/>
          <w:sz w:val="24"/>
          <w:szCs w:val="24"/>
        </w:rPr>
        <w:t xml:space="preserve">2,227 were </w:t>
      </w:r>
      <w:r w:rsidR="008E4B21" w:rsidRPr="00B5083F">
        <w:rPr>
          <w:rFonts w:ascii="Times New Roman" w:hAnsi="Times New Roman" w:cs="Times New Roman"/>
          <w:sz w:val="24"/>
          <w:szCs w:val="24"/>
        </w:rPr>
        <w:lastRenderedPageBreak/>
        <w:t>successfully interviewed for round 1 of the UHFS</w:t>
      </w:r>
      <w:r w:rsidRPr="00B5083F">
        <w:rPr>
          <w:rFonts w:ascii="Times New Roman" w:hAnsi="Times New Roman" w:cs="Times New Roman"/>
          <w:sz w:val="24"/>
          <w:szCs w:val="24"/>
        </w:rPr>
        <w:t>.</w:t>
      </w:r>
      <w:r w:rsidR="00CE1DE4" w:rsidRPr="00B5083F">
        <w:rPr>
          <w:rStyle w:val="FootnoteReference"/>
          <w:rFonts w:ascii="Times New Roman" w:hAnsi="Times New Roman" w:cs="Times New Roman"/>
          <w:sz w:val="24"/>
          <w:szCs w:val="24"/>
        </w:rPr>
        <w:footnoteReference w:id="6"/>
      </w:r>
      <w:r w:rsidRPr="00B5083F">
        <w:rPr>
          <w:rFonts w:ascii="Times New Roman" w:hAnsi="Times New Roman" w:cs="Times New Roman"/>
          <w:sz w:val="24"/>
          <w:szCs w:val="24"/>
        </w:rPr>
        <w:t xml:space="preserve"> </w:t>
      </w:r>
      <w:r w:rsidR="008E4B21" w:rsidRPr="00B5083F">
        <w:rPr>
          <w:rFonts w:ascii="Times New Roman" w:hAnsi="Times New Roman" w:cs="Times New Roman"/>
          <w:sz w:val="24"/>
          <w:szCs w:val="24"/>
        </w:rPr>
        <w:t>To avoid potential bias arising from the possibility that the types of households with access to phones are fundamentally different from households without access to phones, the UHFS provides survey weights to ensure that the data is nationally representative. We use those sample weights in our estimations</w:t>
      </w:r>
      <w:r w:rsidR="000061FC"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 </w:t>
      </w:r>
    </w:p>
    <w:p w14:paraId="0E5308DB" w14:textId="271439E3" w:rsidR="00B17110" w:rsidRPr="00B5083F" w:rsidRDefault="0083527E" w:rsidP="008B705B">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Over the seven rounds, the attrition rate was 12.4 percent, </w:t>
      </w:r>
      <w:r w:rsidR="00793FBB" w:rsidRPr="00B5083F">
        <w:rPr>
          <w:rFonts w:ascii="Times New Roman" w:hAnsi="Times New Roman" w:cs="Times New Roman"/>
          <w:sz w:val="24"/>
          <w:szCs w:val="24"/>
        </w:rPr>
        <w:t xml:space="preserve">with </w:t>
      </w:r>
      <w:r w:rsidRPr="00B5083F">
        <w:rPr>
          <w:rFonts w:ascii="Times New Roman" w:hAnsi="Times New Roman" w:cs="Times New Roman"/>
          <w:sz w:val="24"/>
          <w:szCs w:val="24"/>
        </w:rPr>
        <w:t xml:space="preserve">1,950 households from the baseline interviewed in round 7 (October 2021). </w:t>
      </w:r>
      <w:r w:rsidR="00DD6E4A" w:rsidRPr="00B5083F">
        <w:rPr>
          <w:rFonts w:ascii="Times New Roman" w:hAnsi="Times New Roman" w:cs="Times New Roman"/>
          <w:sz w:val="24"/>
          <w:szCs w:val="24"/>
        </w:rPr>
        <w:t xml:space="preserve">However, </w:t>
      </w:r>
      <w:r w:rsidR="007439A8" w:rsidRPr="00B5083F">
        <w:rPr>
          <w:rFonts w:ascii="Times New Roman" w:hAnsi="Times New Roman" w:cs="Times New Roman"/>
          <w:sz w:val="24"/>
          <w:szCs w:val="24"/>
        </w:rPr>
        <w:t xml:space="preserve">replacement </w:t>
      </w:r>
      <w:r w:rsidR="00DD6E4A" w:rsidRPr="00B5083F">
        <w:rPr>
          <w:rFonts w:ascii="Times New Roman" w:hAnsi="Times New Roman" w:cs="Times New Roman"/>
          <w:sz w:val="24"/>
          <w:szCs w:val="24"/>
        </w:rPr>
        <w:t xml:space="preserve">households were added to the sample </w:t>
      </w:r>
      <w:r w:rsidR="00F848ED" w:rsidRPr="00B5083F">
        <w:rPr>
          <w:rFonts w:ascii="Times New Roman" w:hAnsi="Times New Roman" w:cs="Times New Roman"/>
          <w:sz w:val="24"/>
          <w:szCs w:val="24"/>
        </w:rPr>
        <w:t>following the first round</w:t>
      </w:r>
      <w:r w:rsidR="00DD6E4A" w:rsidRPr="00B5083F">
        <w:rPr>
          <w:rFonts w:ascii="Times New Roman" w:hAnsi="Times New Roman" w:cs="Times New Roman"/>
          <w:sz w:val="24"/>
          <w:szCs w:val="24"/>
        </w:rPr>
        <w:t>. This brings our total sample size to 2,283 households</w:t>
      </w:r>
      <w:r w:rsidR="007439A8" w:rsidRPr="00B5083F">
        <w:rPr>
          <w:rFonts w:ascii="Times New Roman" w:hAnsi="Times New Roman" w:cs="Times New Roman"/>
          <w:sz w:val="24"/>
          <w:szCs w:val="24"/>
        </w:rPr>
        <w:t xml:space="preserve"> and 14,4</w:t>
      </w:r>
      <w:r w:rsidR="00864439" w:rsidRPr="00B5083F">
        <w:rPr>
          <w:rFonts w:ascii="Times New Roman" w:hAnsi="Times New Roman" w:cs="Times New Roman"/>
          <w:sz w:val="24"/>
          <w:szCs w:val="24"/>
        </w:rPr>
        <w:t>67</w:t>
      </w:r>
      <w:r w:rsidR="007439A8" w:rsidRPr="00B5083F">
        <w:rPr>
          <w:rFonts w:ascii="Times New Roman" w:hAnsi="Times New Roman" w:cs="Times New Roman"/>
          <w:sz w:val="24"/>
          <w:szCs w:val="24"/>
        </w:rPr>
        <w:t xml:space="preserve"> observations</w:t>
      </w:r>
      <w:r w:rsidR="00DD6E4A" w:rsidRPr="00B5083F">
        <w:rPr>
          <w:rFonts w:ascii="Times New Roman" w:hAnsi="Times New Roman" w:cs="Times New Roman"/>
          <w:sz w:val="24"/>
          <w:szCs w:val="24"/>
        </w:rPr>
        <w:t xml:space="preserve">. </w:t>
      </w:r>
    </w:p>
    <w:p w14:paraId="6654E2DA" w14:textId="6E8EAA03" w:rsidR="00B17110" w:rsidRPr="00B5083F" w:rsidRDefault="00B17110" w:rsidP="00B17110">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Our main specification regresses outcomes, </w:t>
      </w:r>
      <w:r w:rsidRPr="00B5083F">
        <w:rPr>
          <w:rFonts w:ascii="Times New Roman" w:hAnsi="Times New Roman" w:cs="Times New Roman"/>
          <w:i/>
          <w:iCs/>
          <w:sz w:val="24"/>
          <w:szCs w:val="24"/>
        </w:rPr>
        <w:t>Y,</w:t>
      </w:r>
      <w:r w:rsidRPr="00B5083F">
        <w:rPr>
          <w:rFonts w:ascii="Times New Roman" w:hAnsi="Times New Roman" w:cs="Times New Roman"/>
          <w:sz w:val="24"/>
          <w:szCs w:val="24"/>
        </w:rPr>
        <w:t xml:space="preserve"> discussed below, on a set of variables using a linear fixed</w:t>
      </w:r>
      <w:r w:rsidR="00DD78CC" w:rsidRPr="00B5083F">
        <w:rPr>
          <w:rFonts w:ascii="Times New Roman" w:hAnsi="Times New Roman" w:cs="Times New Roman"/>
          <w:sz w:val="24"/>
          <w:szCs w:val="24"/>
        </w:rPr>
        <w:t>-</w:t>
      </w:r>
      <w:r w:rsidRPr="00B5083F">
        <w:rPr>
          <w:rFonts w:ascii="Times New Roman" w:hAnsi="Times New Roman" w:cs="Times New Roman"/>
          <w:sz w:val="24"/>
          <w:szCs w:val="24"/>
        </w:rPr>
        <w:t>effect</w:t>
      </w:r>
      <w:ins w:id="155" w:author="Portner, Claus" w:date="2022-11-01T10:52:00Z">
        <w:r w:rsidR="00FD547D"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model</w:t>
      </w:r>
      <w:r w:rsidR="00DD78CC" w:rsidRPr="00B5083F">
        <w:rPr>
          <w:rFonts w:ascii="Times New Roman" w:hAnsi="Times New Roman" w:cs="Times New Roman"/>
          <w:sz w:val="24"/>
          <w:szCs w:val="24"/>
        </w:rPr>
        <w:t>:</w:t>
      </w:r>
      <w:r w:rsidRPr="00B5083F">
        <w:rPr>
          <w:rStyle w:val="FootnoteReference"/>
          <w:rFonts w:ascii="Times New Roman" w:hAnsi="Times New Roman" w:cs="Times New Roman"/>
          <w:sz w:val="24"/>
          <w:szCs w:val="24"/>
        </w:rPr>
        <w:footnoteReference w:id="7"/>
      </w:r>
      <w:r w:rsidRPr="00B5083F">
        <w:rPr>
          <w:rFonts w:ascii="Times New Roman" w:hAnsi="Times New Roman" w:cs="Times New Roman"/>
          <w:sz w:val="24"/>
          <w:szCs w:val="24"/>
        </w:rPr>
        <w:t xml:space="preserve"> </w:t>
      </w:r>
    </w:p>
    <w:p w14:paraId="618FA0C2" w14:textId="10FE5F14" w:rsidR="00B17110" w:rsidRPr="00B5083F" w:rsidRDefault="00B17110" w:rsidP="00B17110">
      <w:pPr>
        <w:spacing w:after="120"/>
        <w:jc w:val="center"/>
        <w:rPr>
          <w:rFonts w:ascii="Times New Roman" w:hAnsi="Times New Roman" w:cs="Times New Roman"/>
          <w:i/>
          <w:sz w:val="24"/>
          <w:szCs w:val="24"/>
          <w:rPrChange w:id="156" w:author="Portner, Claus" w:date="2022-11-01T14:55:00Z">
            <w:rPr>
              <w:rFonts w:ascii="Times New Roman" w:hAnsi="Times New Roman" w:cs="Times New Roman"/>
              <w:i/>
              <w:sz w:val="24"/>
              <w:szCs w:val="24"/>
              <w:lang w:val="fr-FR"/>
            </w:rPr>
          </w:rPrChange>
        </w:rPr>
      </w:pPr>
      <w:r w:rsidRPr="00B5083F">
        <w:rPr>
          <w:rFonts w:ascii="Times New Roman" w:hAnsi="Times New Roman" w:cs="Times New Roman"/>
          <w:i/>
          <w:iCs/>
          <w:sz w:val="24"/>
          <w:szCs w:val="24"/>
          <w:rPrChange w:id="157" w:author="Portner, Claus" w:date="2022-11-01T14:55:00Z">
            <w:rPr>
              <w:rFonts w:ascii="Times New Roman" w:hAnsi="Times New Roman" w:cs="Times New Roman"/>
              <w:i/>
              <w:iCs/>
              <w:sz w:val="24"/>
              <w:szCs w:val="24"/>
              <w:lang w:val="fr-FR"/>
            </w:rPr>
          </w:rPrChange>
        </w:rPr>
        <w:t>Y</w:t>
      </w:r>
      <w:r w:rsidRPr="00B5083F">
        <w:rPr>
          <w:rFonts w:ascii="Times New Roman" w:hAnsi="Times New Roman" w:cs="Times New Roman"/>
          <w:i/>
          <w:iCs/>
          <w:sz w:val="24"/>
          <w:szCs w:val="24"/>
          <w:vertAlign w:val="subscript"/>
          <w:rPrChange w:id="158" w:author="Portner, Claus" w:date="2022-11-01T14:55:00Z">
            <w:rPr>
              <w:rFonts w:ascii="Times New Roman" w:hAnsi="Times New Roman" w:cs="Times New Roman"/>
              <w:i/>
              <w:iCs/>
              <w:sz w:val="24"/>
              <w:szCs w:val="24"/>
              <w:vertAlign w:val="subscript"/>
              <w:lang w:val="fr-FR"/>
            </w:rPr>
          </w:rPrChange>
        </w:rPr>
        <w:t>i, t</w:t>
      </w:r>
      <w:r w:rsidRPr="00B5083F">
        <w:rPr>
          <w:rFonts w:ascii="Times New Roman" w:hAnsi="Times New Roman" w:cs="Times New Roman"/>
          <w:i/>
          <w:iCs/>
          <w:sz w:val="24"/>
          <w:szCs w:val="24"/>
          <w:rPrChange w:id="159" w:author="Portner, Claus" w:date="2022-11-01T14:55:00Z">
            <w:rPr>
              <w:rFonts w:ascii="Times New Roman" w:hAnsi="Times New Roman" w:cs="Times New Roman"/>
              <w:i/>
              <w:iCs/>
              <w:sz w:val="24"/>
              <w:szCs w:val="24"/>
              <w:lang w:val="fr-FR"/>
            </w:rPr>
          </w:rPrChange>
        </w:rPr>
        <w:t xml:space="preserve"> = </w:t>
      </w:r>
      <w:r w:rsidRPr="00B5083F">
        <w:rPr>
          <w:rFonts w:ascii="Times New Roman" w:hAnsi="Times New Roman" w:cs="Times New Roman"/>
          <w:i/>
          <w:iCs/>
          <w:sz w:val="24"/>
          <w:szCs w:val="24"/>
          <w:rPrChange w:id="160" w:author="Portner, Claus" w:date="2022-11-01T14:55:00Z">
            <w:rPr>
              <w:rFonts w:ascii="Times New Roman" w:hAnsi="Times New Roman" w:cs="Times New Roman"/>
              <w:i/>
              <w:iCs/>
              <w:sz w:val="24"/>
              <w:szCs w:val="24"/>
              <w:lang w:val="el-GR"/>
            </w:rPr>
          </w:rPrChange>
        </w:rPr>
        <w:t>β</w:t>
      </w:r>
      <w:r w:rsidRPr="00B5083F">
        <w:rPr>
          <w:rFonts w:ascii="Times New Roman" w:hAnsi="Times New Roman" w:cs="Times New Roman"/>
          <w:i/>
          <w:iCs/>
          <w:sz w:val="24"/>
          <w:szCs w:val="24"/>
          <w:vertAlign w:val="subscript"/>
          <w:rPrChange w:id="161" w:author="Portner, Claus" w:date="2022-11-01T14:55:00Z">
            <w:rPr>
              <w:rFonts w:ascii="Times New Roman" w:hAnsi="Times New Roman" w:cs="Times New Roman"/>
              <w:i/>
              <w:iCs/>
              <w:sz w:val="24"/>
              <w:szCs w:val="24"/>
              <w:vertAlign w:val="subscript"/>
              <w:lang w:val="fr-FR"/>
            </w:rPr>
          </w:rPrChange>
        </w:rPr>
        <w:t>0</w:t>
      </w:r>
      <w:r w:rsidRPr="00B5083F">
        <w:rPr>
          <w:rFonts w:ascii="Times New Roman" w:hAnsi="Times New Roman" w:cs="Times New Roman"/>
          <w:i/>
          <w:iCs/>
          <w:sz w:val="24"/>
          <w:szCs w:val="24"/>
          <w:rPrChange w:id="162" w:author="Portner, Claus" w:date="2022-11-01T14:55:00Z">
            <w:rPr>
              <w:rFonts w:ascii="Times New Roman" w:hAnsi="Times New Roman" w:cs="Times New Roman"/>
              <w:i/>
              <w:iCs/>
              <w:sz w:val="24"/>
              <w:szCs w:val="24"/>
              <w:lang w:val="fr-FR"/>
            </w:rPr>
          </w:rPrChange>
        </w:rPr>
        <w:t xml:space="preserve"> </w:t>
      </w:r>
      <w:r w:rsidRPr="00B5083F">
        <w:rPr>
          <w:rFonts w:ascii="Times New Roman" w:hAnsi="Times New Roman" w:cs="Times New Roman"/>
          <w:i/>
          <w:sz w:val="24"/>
          <w:szCs w:val="24"/>
          <w:rPrChange w:id="163" w:author="Portner, Claus" w:date="2022-11-01T14:55:00Z">
            <w:rPr>
              <w:rFonts w:ascii="Times New Roman" w:hAnsi="Times New Roman" w:cs="Times New Roman"/>
              <w:i/>
              <w:sz w:val="24"/>
              <w:szCs w:val="24"/>
              <w:lang w:val="fr-FR"/>
            </w:rPr>
          </w:rPrChange>
        </w:rPr>
        <w:t>+</w:t>
      </w:r>
      <w:r w:rsidRPr="00B5083F">
        <w:rPr>
          <w:rFonts w:ascii="Times New Roman" w:hAnsi="Times New Roman" w:cs="Times New Roman"/>
          <w:i/>
          <w:iCs/>
          <w:sz w:val="24"/>
          <w:szCs w:val="24"/>
          <w:rPrChange w:id="164" w:author="Portner, Claus" w:date="2022-11-01T14:55:00Z">
            <w:rPr>
              <w:rFonts w:ascii="Times New Roman" w:hAnsi="Times New Roman" w:cs="Times New Roman"/>
              <w:i/>
              <w:iCs/>
              <w:sz w:val="24"/>
              <w:szCs w:val="24"/>
              <w:lang w:val="fr-FR"/>
            </w:rPr>
          </w:rPrChange>
        </w:rPr>
        <w:t xml:space="preserve"> </w:t>
      </w:r>
      <w:bookmarkStart w:id="165" w:name="OLE_LINK7"/>
      <w:r w:rsidR="009B5EC6" w:rsidRPr="00B5083F">
        <w:rPr>
          <w:rFonts w:ascii="Times New Roman" w:hAnsi="Times New Roman" w:cs="Times New Roman"/>
          <w:i/>
          <w:iCs/>
          <w:sz w:val="24"/>
          <w:szCs w:val="24"/>
          <w:rPrChange w:id="166" w:author="Portner, Claus" w:date="2022-11-01T14:55:00Z">
            <w:rPr>
              <w:rFonts w:ascii="Times New Roman" w:hAnsi="Times New Roman" w:cs="Times New Roman"/>
              <w:i/>
              <w:iCs/>
              <w:sz w:val="24"/>
              <w:szCs w:val="24"/>
              <w:lang w:val="el-GR"/>
            </w:rPr>
          </w:rPrChange>
        </w:rPr>
        <w:t>β</w:t>
      </w:r>
      <w:r w:rsidR="009B5EC6" w:rsidRPr="00B5083F">
        <w:rPr>
          <w:rFonts w:ascii="Times New Roman" w:hAnsi="Times New Roman" w:cs="Times New Roman"/>
          <w:i/>
          <w:iCs/>
          <w:sz w:val="24"/>
          <w:szCs w:val="24"/>
          <w:vertAlign w:val="subscript"/>
          <w:rPrChange w:id="167" w:author="Portner, Claus" w:date="2022-11-01T14:55:00Z">
            <w:rPr>
              <w:rFonts w:ascii="Times New Roman" w:hAnsi="Times New Roman" w:cs="Times New Roman"/>
              <w:i/>
              <w:iCs/>
              <w:sz w:val="24"/>
              <w:szCs w:val="24"/>
              <w:vertAlign w:val="subscript"/>
              <w:lang w:val="fr-FR"/>
            </w:rPr>
          </w:rPrChange>
        </w:rPr>
        <w:t>1</w:t>
      </w:r>
      <w:r w:rsidR="009B5EC6" w:rsidRPr="00B5083F">
        <w:rPr>
          <w:rFonts w:ascii="Times New Roman" w:hAnsi="Times New Roman" w:cs="Times New Roman"/>
          <w:i/>
          <w:iCs/>
          <w:sz w:val="24"/>
          <w:szCs w:val="24"/>
          <w:rPrChange w:id="168" w:author="Portner, Claus" w:date="2022-11-01T14:55:00Z">
            <w:rPr>
              <w:rFonts w:ascii="Times New Roman" w:hAnsi="Times New Roman" w:cs="Times New Roman"/>
              <w:i/>
              <w:iCs/>
              <w:sz w:val="24"/>
              <w:szCs w:val="24"/>
              <w:lang w:val="fr-FR"/>
            </w:rPr>
          </w:rPrChange>
        </w:rPr>
        <w:t xml:space="preserve"> L</w:t>
      </w:r>
      <w:r w:rsidR="009B5EC6" w:rsidRPr="00B5083F">
        <w:rPr>
          <w:rFonts w:ascii="Times New Roman" w:hAnsi="Times New Roman" w:cs="Times New Roman"/>
          <w:i/>
          <w:iCs/>
          <w:sz w:val="24"/>
          <w:szCs w:val="24"/>
          <w:vertAlign w:val="subscript"/>
          <w:rPrChange w:id="169" w:author="Portner, Claus" w:date="2022-11-01T14:55:00Z">
            <w:rPr>
              <w:rFonts w:ascii="Times New Roman" w:hAnsi="Times New Roman" w:cs="Times New Roman"/>
              <w:i/>
              <w:iCs/>
              <w:sz w:val="24"/>
              <w:szCs w:val="24"/>
              <w:vertAlign w:val="subscript"/>
              <w:lang w:val="fr-FR"/>
            </w:rPr>
          </w:rPrChange>
        </w:rPr>
        <w:t>1</w:t>
      </w:r>
      <w:r w:rsidR="009B5EC6" w:rsidRPr="00B5083F">
        <w:rPr>
          <w:rFonts w:ascii="Times New Roman" w:hAnsi="Times New Roman" w:cs="Times New Roman"/>
          <w:i/>
          <w:iCs/>
          <w:sz w:val="24"/>
          <w:szCs w:val="24"/>
          <w:rPrChange w:id="170" w:author="Portner, Claus" w:date="2022-11-01T14:55:00Z">
            <w:rPr>
              <w:rFonts w:ascii="Times New Roman" w:hAnsi="Times New Roman" w:cs="Times New Roman"/>
              <w:i/>
              <w:iCs/>
              <w:sz w:val="24"/>
              <w:szCs w:val="24"/>
              <w:lang w:val="fr-FR"/>
            </w:rPr>
          </w:rPrChange>
        </w:rPr>
        <w:t xml:space="preserve"> </w:t>
      </w:r>
      <w:bookmarkEnd w:id="165"/>
      <w:r w:rsidRPr="00B5083F">
        <w:rPr>
          <w:rFonts w:ascii="Times New Roman" w:hAnsi="Times New Roman" w:cs="Times New Roman"/>
          <w:i/>
          <w:sz w:val="24"/>
          <w:szCs w:val="24"/>
          <w:rPrChange w:id="171" w:author="Portner, Claus" w:date="2022-11-01T14:55:00Z">
            <w:rPr>
              <w:rFonts w:ascii="Times New Roman" w:hAnsi="Times New Roman" w:cs="Times New Roman"/>
              <w:i/>
              <w:sz w:val="24"/>
              <w:szCs w:val="24"/>
              <w:lang w:val="fr-FR"/>
            </w:rPr>
          </w:rPrChange>
        </w:rPr>
        <w:t xml:space="preserve">+ </w:t>
      </w:r>
      <w:r w:rsidR="009B5EC6" w:rsidRPr="00B5083F">
        <w:rPr>
          <w:rFonts w:ascii="Times New Roman" w:hAnsi="Times New Roman" w:cs="Times New Roman"/>
          <w:i/>
          <w:iCs/>
          <w:sz w:val="24"/>
          <w:szCs w:val="24"/>
          <w:rPrChange w:id="172" w:author="Portner, Claus" w:date="2022-11-01T14:55:00Z">
            <w:rPr>
              <w:rFonts w:ascii="Times New Roman" w:hAnsi="Times New Roman" w:cs="Times New Roman"/>
              <w:i/>
              <w:iCs/>
              <w:sz w:val="24"/>
              <w:szCs w:val="24"/>
              <w:lang w:val="el-GR"/>
            </w:rPr>
          </w:rPrChange>
        </w:rPr>
        <w:t>β</w:t>
      </w:r>
      <w:r w:rsidR="009B5EC6" w:rsidRPr="00B5083F">
        <w:rPr>
          <w:rFonts w:ascii="Times New Roman" w:hAnsi="Times New Roman" w:cs="Times New Roman"/>
          <w:i/>
          <w:iCs/>
          <w:sz w:val="24"/>
          <w:szCs w:val="24"/>
          <w:vertAlign w:val="subscript"/>
          <w:rPrChange w:id="173" w:author="Portner, Claus" w:date="2022-11-01T14:55:00Z">
            <w:rPr>
              <w:rFonts w:ascii="Times New Roman" w:hAnsi="Times New Roman" w:cs="Times New Roman"/>
              <w:i/>
              <w:iCs/>
              <w:sz w:val="24"/>
              <w:szCs w:val="24"/>
              <w:vertAlign w:val="subscript"/>
              <w:lang w:val="fr-FR"/>
            </w:rPr>
          </w:rPrChange>
        </w:rPr>
        <w:t>2</w:t>
      </w:r>
      <w:r w:rsidR="009B5EC6" w:rsidRPr="00B5083F">
        <w:rPr>
          <w:rFonts w:ascii="Times New Roman" w:hAnsi="Times New Roman" w:cs="Times New Roman"/>
          <w:i/>
          <w:iCs/>
          <w:sz w:val="24"/>
          <w:szCs w:val="24"/>
          <w:rPrChange w:id="174" w:author="Portner, Claus" w:date="2022-11-01T14:55:00Z">
            <w:rPr>
              <w:rFonts w:ascii="Times New Roman" w:hAnsi="Times New Roman" w:cs="Times New Roman"/>
              <w:i/>
              <w:iCs/>
              <w:sz w:val="24"/>
              <w:szCs w:val="24"/>
              <w:lang w:val="fr-FR"/>
            </w:rPr>
          </w:rPrChange>
        </w:rPr>
        <w:t xml:space="preserve"> L</w:t>
      </w:r>
      <w:r w:rsidR="009B5EC6" w:rsidRPr="00B5083F">
        <w:rPr>
          <w:rFonts w:ascii="Times New Roman" w:hAnsi="Times New Roman" w:cs="Times New Roman"/>
          <w:i/>
          <w:iCs/>
          <w:sz w:val="24"/>
          <w:szCs w:val="24"/>
          <w:vertAlign w:val="subscript"/>
          <w:rPrChange w:id="175" w:author="Portner, Claus" w:date="2022-11-01T14:55:00Z">
            <w:rPr>
              <w:rFonts w:ascii="Times New Roman" w:hAnsi="Times New Roman" w:cs="Times New Roman"/>
              <w:i/>
              <w:iCs/>
              <w:sz w:val="24"/>
              <w:szCs w:val="24"/>
              <w:vertAlign w:val="subscript"/>
              <w:lang w:val="fr-FR"/>
            </w:rPr>
          </w:rPrChange>
        </w:rPr>
        <w:t>2</w:t>
      </w:r>
      <w:r w:rsidR="009B5EC6" w:rsidRPr="00B5083F">
        <w:rPr>
          <w:rFonts w:ascii="Times New Roman" w:hAnsi="Times New Roman" w:cs="Times New Roman"/>
          <w:i/>
          <w:iCs/>
          <w:sz w:val="24"/>
          <w:szCs w:val="24"/>
          <w:rPrChange w:id="176" w:author="Portner, Claus" w:date="2022-11-01T14:55:00Z">
            <w:rPr>
              <w:rFonts w:ascii="Times New Roman" w:hAnsi="Times New Roman" w:cs="Times New Roman"/>
              <w:i/>
              <w:iCs/>
              <w:sz w:val="24"/>
              <w:szCs w:val="24"/>
              <w:lang w:val="fr-FR"/>
            </w:rPr>
          </w:rPrChange>
        </w:rPr>
        <w:t xml:space="preserve"> </w:t>
      </w:r>
      <w:r w:rsidR="009B5EC6" w:rsidRPr="00B5083F">
        <w:rPr>
          <w:rFonts w:ascii="Times New Roman" w:hAnsi="Times New Roman" w:cs="Times New Roman"/>
          <w:i/>
          <w:sz w:val="24"/>
          <w:szCs w:val="24"/>
          <w:rPrChange w:id="177" w:author="Portner, Claus" w:date="2022-11-01T14:55:00Z">
            <w:rPr>
              <w:rFonts w:ascii="Times New Roman" w:hAnsi="Times New Roman" w:cs="Times New Roman"/>
              <w:i/>
              <w:sz w:val="24"/>
              <w:szCs w:val="24"/>
              <w:lang w:val="fr-FR"/>
            </w:rPr>
          </w:rPrChange>
        </w:rPr>
        <w:t xml:space="preserve">+ </w:t>
      </w:r>
      <w:r w:rsidR="009B5EC6" w:rsidRPr="00B5083F">
        <w:rPr>
          <w:rFonts w:ascii="Times New Roman" w:hAnsi="Times New Roman" w:cs="Times New Roman"/>
          <w:i/>
          <w:iCs/>
          <w:sz w:val="24"/>
          <w:szCs w:val="24"/>
          <w:rPrChange w:id="178" w:author="Portner, Claus" w:date="2022-11-01T14:55:00Z">
            <w:rPr>
              <w:rFonts w:ascii="Times New Roman" w:hAnsi="Times New Roman" w:cs="Times New Roman"/>
              <w:i/>
              <w:iCs/>
              <w:sz w:val="24"/>
              <w:szCs w:val="24"/>
              <w:lang w:val="el-GR"/>
            </w:rPr>
          </w:rPrChange>
        </w:rPr>
        <w:t>β</w:t>
      </w:r>
      <w:r w:rsidR="009B5EC6" w:rsidRPr="00B5083F">
        <w:rPr>
          <w:rFonts w:ascii="Times New Roman" w:hAnsi="Times New Roman" w:cs="Times New Roman"/>
          <w:i/>
          <w:iCs/>
          <w:sz w:val="24"/>
          <w:szCs w:val="24"/>
          <w:vertAlign w:val="subscript"/>
          <w:rPrChange w:id="179" w:author="Portner, Claus" w:date="2022-11-01T14:55:00Z">
            <w:rPr>
              <w:rFonts w:ascii="Times New Roman" w:hAnsi="Times New Roman" w:cs="Times New Roman"/>
              <w:i/>
              <w:iCs/>
              <w:sz w:val="24"/>
              <w:szCs w:val="24"/>
              <w:vertAlign w:val="subscript"/>
              <w:lang w:val="fr-FR"/>
            </w:rPr>
          </w:rPrChange>
        </w:rPr>
        <w:t>3</w:t>
      </w:r>
      <w:r w:rsidR="009B5EC6" w:rsidRPr="00B5083F">
        <w:rPr>
          <w:rFonts w:ascii="Times New Roman" w:hAnsi="Times New Roman" w:cs="Times New Roman"/>
          <w:i/>
          <w:iCs/>
          <w:sz w:val="24"/>
          <w:szCs w:val="24"/>
          <w:rPrChange w:id="180" w:author="Portner, Claus" w:date="2022-11-01T14:55:00Z">
            <w:rPr>
              <w:rFonts w:ascii="Times New Roman" w:hAnsi="Times New Roman" w:cs="Times New Roman"/>
              <w:i/>
              <w:iCs/>
              <w:sz w:val="24"/>
              <w:szCs w:val="24"/>
              <w:lang w:val="fr-FR"/>
            </w:rPr>
          </w:rPrChange>
        </w:rPr>
        <w:t xml:space="preserve"> L</w:t>
      </w:r>
      <w:r w:rsidR="009B5EC6" w:rsidRPr="00B5083F">
        <w:rPr>
          <w:rFonts w:ascii="Times New Roman" w:hAnsi="Times New Roman" w:cs="Times New Roman"/>
          <w:i/>
          <w:iCs/>
          <w:sz w:val="24"/>
          <w:szCs w:val="24"/>
          <w:vertAlign w:val="subscript"/>
          <w:rPrChange w:id="181" w:author="Portner, Claus" w:date="2022-11-01T14:55:00Z">
            <w:rPr>
              <w:rFonts w:ascii="Times New Roman" w:hAnsi="Times New Roman" w:cs="Times New Roman"/>
              <w:i/>
              <w:iCs/>
              <w:sz w:val="24"/>
              <w:szCs w:val="24"/>
              <w:vertAlign w:val="subscript"/>
              <w:lang w:val="fr-FR"/>
            </w:rPr>
          </w:rPrChange>
        </w:rPr>
        <w:t>7</w:t>
      </w:r>
      <w:r w:rsidR="009B5EC6" w:rsidRPr="00B5083F">
        <w:rPr>
          <w:rFonts w:ascii="Times New Roman" w:hAnsi="Times New Roman" w:cs="Times New Roman"/>
          <w:i/>
          <w:iCs/>
          <w:sz w:val="24"/>
          <w:szCs w:val="24"/>
          <w:rPrChange w:id="182" w:author="Portner, Claus" w:date="2022-11-01T14:55:00Z">
            <w:rPr>
              <w:rFonts w:ascii="Times New Roman" w:hAnsi="Times New Roman" w:cs="Times New Roman"/>
              <w:i/>
              <w:iCs/>
              <w:sz w:val="24"/>
              <w:szCs w:val="24"/>
              <w:lang w:val="fr-FR"/>
            </w:rPr>
          </w:rPrChange>
        </w:rPr>
        <w:t xml:space="preserve"> </w:t>
      </w:r>
      <w:r w:rsidR="009B5EC6" w:rsidRPr="00B5083F">
        <w:rPr>
          <w:rFonts w:ascii="Times New Roman" w:hAnsi="Times New Roman" w:cs="Times New Roman"/>
          <w:i/>
          <w:sz w:val="24"/>
          <w:szCs w:val="24"/>
          <w:rPrChange w:id="183" w:author="Portner, Claus" w:date="2022-11-01T14:55:00Z">
            <w:rPr>
              <w:rFonts w:ascii="Times New Roman" w:hAnsi="Times New Roman" w:cs="Times New Roman"/>
              <w:i/>
              <w:sz w:val="24"/>
              <w:szCs w:val="24"/>
              <w:lang w:val="fr-FR"/>
            </w:rPr>
          </w:rPrChange>
        </w:rPr>
        <w:t xml:space="preserve">+ </w:t>
      </w:r>
      <w:r w:rsidRPr="00B5083F">
        <w:rPr>
          <w:rFonts w:ascii="Times New Roman" w:hAnsi="Times New Roman" w:cs="Times New Roman"/>
          <w:i/>
          <w:iCs/>
          <w:sz w:val="24"/>
          <w:szCs w:val="24"/>
          <w:rPrChange w:id="184" w:author="Portner, Claus" w:date="2022-11-01T14:55:00Z">
            <w:rPr>
              <w:rFonts w:ascii="Times New Roman" w:hAnsi="Times New Roman" w:cs="Times New Roman"/>
              <w:i/>
              <w:iCs/>
              <w:sz w:val="24"/>
              <w:szCs w:val="24"/>
              <w:lang w:val="el-GR"/>
            </w:rPr>
          </w:rPrChange>
        </w:rPr>
        <w:t>β</w:t>
      </w:r>
      <w:r w:rsidR="00D83DBC" w:rsidRPr="00B5083F">
        <w:rPr>
          <w:rFonts w:ascii="Times New Roman" w:hAnsi="Times New Roman" w:cs="Times New Roman"/>
          <w:i/>
          <w:iCs/>
          <w:sz w:val="24"/>
          <w:szCs w:val="24"/>
          <w:vertAlign w:val="subscript"/>
          <w:rPrChange w:id="185" w:author="Portner, Claus" w:date="2022-11-01T14:55:00Z">
            <w:rPr>
              <w:rFonts w:ascii="Times New Roman" w:hAnsi="Times New Roman" w:cs="Times New Roman"/>
              <w:i/>
              <w:iCs/>
              <w:sz w:val="24"/>
              <w:szCs w:val="24"/>
              <w:vertAlign w:val="subscript"/>
              <w:lang w:val="fr-FR"/>
            </w:rPr>
          </w:rPrChange>
        </w:rPr>
        <w:t>4</w:t>
      </w:r>
      <w:r w:rsidRPr="00B5083F">
        <w:rPr>
          <w:rFonts w:ascii="Times New Roman" w:hAnsi="Times New Roman" w:cs="Times New Roman"/>
          <w:i/>
          <w:iCs/>
          <w:sz w:val="24"/>
          <w:szCs w:val="24"/>
          <w:rPrChange w:id="186" w:author="Portner, Claus" w:date="2022-11-01T14:55:00Z">
            <w:rPr>
              <w:rFonts w:ascii="Times New Roman" w:hAnsi="Times New Roman" w:cs="Times New Roman"/>
              <w:i/>
              <w:iCs/>
              <w:sz w:val="24"/>
              <w:szCs w:val="24"/>
              <w:lang w:val="fr-FR"/>
            </w:rPr>
          </w:rPrChange>
        </w:rPr>
        <w:t xml:space="preserve"> </w:t>
      </w:r>
      <w:proofErr w:type="spellStart"/>
      <w:proofErr w:type="gramStart"/>
      <w:r w:rsidRPr="00B5083F">
        <w:rPr>
          <w:rFonts w:ascii="Times New Roman" w:hAnsi="Times New Roman" w:cs="Times New Roman"/>
          <w:i/>
          <w:iCs/>
          <w:sz w:val="24"/>
          <w:szCs w:val="24"/>
          <w:rPrChange w:id="187" w:author="Portner, Claus" w:date="2022-11-01T14:55:00Z">
            <w:rPr>
              <w:rFonts w:ascii="Times New Roman" w:hAnsi="Times New Roman" w:cs="Times New Roman"/>
              <w:i/>
              <w:iCs/>
              <w:sz w:val="24"/>
              <w:szCs w:val="24"/>
              <w:lang w:val="fr-FR"/>
            </w:rPr>
          </w:rPrChange>
        </w:rPr>
        <w:t>Cases</w:t>
      </w:r>
      <w:r w:rsidRPr="00B5083F">
        <w:rPr>
          <w:rFonts w:ascii="Times New Roman" w:hAnsi="Times New Roman" w:cs="Times New Roman"/>
          <w:i/>
          <w:iCs/>
          <w:sz w:val="24"/>
          <w:szCs w:val="24"/>
          <w:vertAlign w:val="subscript"/>
          <w:rPrChange w:id="188" w:author="Portner, Claus" w:date="2022-11-01T14:55:00Z">
            <w:rPr>
              <w:rFonts w:ascii="Times New Roman" w:hAnsi="Times New Roman" w:cs="Times New Roman"/>
              <w:i/>
              <w:iCs/>
              <w:sz w:val="24"/>
              <w:szCs w:val="24"/>
              <w:vertAlign w:val="subscript"/>
              <w:lang w:val="fr-FR"/>
            </w:rPr>
          </w:rPrChange>
        </w:rPr>
        <w:t>i,t</w:t>
      </w:r>
      <w:proofErr w:type="spellEnd"/>
      <w:proofErr w:type="gramEnd"/>
      <w:r w:rsidRPr="00B5083F">
        <w:rPr>
          <w:rFonts w:ascii="Times New Roman" w:hAnsi="Times New Roman" w:cs="Times New Roman"/>
          <w:i/>
          <w:iCs/>
          <w:sz w:val="24"/>
          <w:szCs w:val="24"/>
          <w:rPrChange w:id="189" w:author="Portner, Claus" w:date="2022-11-01T14:55:00Z">
            <w:rPr>
              <w:rFonts w:ascii="Times New Roman" w:hAnsi="Times New Roman" w:cs="Times New Roman"/>
              <w:i/>
              <w:iCs/>
              <w:sz w:val="24"/>
              <w:szCs w:val="24"/>
              <w:lang w:val="fr-FR"/>
            </w:rPr>
          </w:rPrChange>
        </w:rPr>
        <w:t xml:space="preserve"> </w:t>
      </w:r>
      <w:r w:rsidRPr="00B5083F">
        <w:rPr>
          <w:rFonts w:ascii="Times New Roman" w:hAnsi="Times New Roman" w:cs="Times New Roman"/>
          <w:i/>
          <w:sz w:val="24"/>
          <w:szCs w:val="24"/>
          <w:rPrChange w:id="190" w:author="Portner, Claus" w:date="2022-11-01T14:55:00Z">
            <w:rPr>
              <w:rFonts w:ascii="Times New Roman" w:hAnsi="Times New Roman" w:cs="Times New Roman"/>
              <w:i/>
              <w:sz w:val="24"/>
              <w:szCs w:val="24"/>
              <w:lang w:val="fr-FR"/>
            </w:rPr>
          </w:rPrChange>
        </w:rPr>
        <w:t>+</w:t>
      </w:r>
      <w:r w:rsidRPr="00B5083F">
        <w:rPr>
          <w:rFonts w:ascii="Times New Roman" w:hAnsi="Times New Roman" w:cs="Times New Roman"/>
          <w:i/>
          <w:iCs/>
          <w:sz w:val="24"/>
          <w:szCs w:val="24"/>
          <w:rPrChange w:id="191" w:author="Portner, Claus" w:date="2022-11-01T14:55:00Z">
            <w:rPr>
              <w:rFonts w:ascii="Times New Roman" w:hAnsi="Times New Roman" w:cs="Times New Roman"/>
              <w:i/>
              <w:iCs/>
              <w:sz w:val="24"/>
              <w:szCs w:val="24"/>
              <w:lang w:val="fr-FR"/>
            </w:rPr>
          </w:rPrChange>
        </w:rPr>
        <w:t xml:space="preserve"> </w:t>
      </w:r>
      <w:r w:rsidRPr="00B5083F">
        <w:rPr>
          <w:rFonts w:ascii="Times New Roman" w:hAnsi="Times New Roman" w:cs="Times New Roman"/>
          <w:i/>
          <w:iCs/>
          <w:sz w:val="24"/>
          <w:szCs w:val="24"/>
          <w:rPrChange w:id="192" w:author="Portner, Claus" w:date="2022-11-01T14:55:00Z">
            <w:rPr>
              <w:rFonts w:ascii="Times New Roman" w:hAnsi="Times New Roman" w:cs="Times New Roman"/>
              <w:i/>
              <w:iCs/>
              <w:sz w:val="24"/>
              <w:szCs w:val="24"/>
              <w:lang w:val="el-GR"/>
            </w:rPr>
          </w:rPrChange>
        </w:rPr>
        <w:t>β</w:t>
      </w:r>
      <w:r w:rsidR="00D83DBC" w:rsidRPr="00B5083F">
        <w:rPr>
          <w:rFonts w:ascii="Times New Roman" w:hAnsi="Times New Roman" w:cs="Times New Roman"/>
          <w:i/>
          <w:iCs/>
          <w:sz w:val="24"/>
          <w:szCs w:val="24"/>
          <w:vertAlign w:val="subscript"/>
          <w:rPrChange w:id="193" w:author="Portner, Claus" w:date="2022-11-01T14:55:00Z">
            <w:rPr>
              <w:rFonts w:ascii="Times New Roman" w:hAnsi="Times New Roman" w:cs="Times New Roman"/>
              <w:i/>
              <w:iCs/>
              <w:sz w:val="24"/>
              <w:szCs w:val="24"/>
              <w:vertAlign w:val="subscript"/>
              <w:lang w:val="fr-FR"/>
            </w:rPr>
          </w:rPrChange>
        </w:rPr>
        <w:t>5</w:t>
      </w:r>
      <w:r w:rsidRPr="00B5083F">
        <w:rPr>
          <w:rFonts w:ascii="Times New Roman" w:hAnsi="Times New Roman" w:cs="Times New Roman"/>
          <w:i/>
          <w:iCs/>
          <w:sz w:val="24"/>
          <w:szCs w:val="24"/>
          <w:vertAlign w:val="subscript"/>
          <w:rPrChange w:id="194" w:author="Portner, Claus" w:date="2022-11-01T14:55:00Z">
            <w:rPr>
              <w:rFonts w:ascii="Times New Roman" w:hAnsi="Times New Roman" w:cs="Times New Roman"/>
              <w:i/>
              <w:iCs/>
              <w:sz w:val="24"/>
              <w:szCs w:val="24"/>
              <w:vertAlign w:val="subscript"/>
              <w:lang w:val="fr-FR"/>
            </w:rPr>
          </w:rPrChange>
        </w:rPr>
        <w:t xml:space="preserve"> </w:t>
      </w:r>
      <w:r w:rsidRPr="00B5083F">
        <w:rPr>
          <w:rFonts w:ascii="Times New Roman" w:hAnsi="Times New Roman" w:cs="Times New Roman"/>
          <w:i/>
          <w:iCs/>
          <w:sz w:val="24"/>
          <w:szCs w:val="24"/>
          <w:rPrChange w:id="195" w:author="Portner, Claus" w:date="2022-11-01T14:55:00Z">
            <w:rPr>
              <w:rFonts w:ascii="Times New Roman" w:hAnsi="Times New Roman" w:cs="Times New Roman"/>
              <w:i/>
              <w:iCs/>
              <w:sz w:val="24"/>
              <w:szCs w:val="24"/>
              <w:lang w:val="fr-FR"/>
            </w:rPr>
          </w:rPrChange>
        </w:rPr>
        <w:t>X</w:t>
      </w:r>
      <w:r w:rsidRPr="00B5083F">
        <w:rPr>
          <w:rFonts w:ascii="Times New Roman" w:hAnsi="Times New Roman" w:cs="Times New Roman"/>
          <w:i/>
          <w:iCs/>
          <w:sz w:val="24"/>
          <w:szCs w:val="24"/>
          <w:vertAlign w:val="subscript"/>
          <w:rPrChange w:id="196" w:author="Portner, Claus" w:date="2022-11-01T14:55:00Z">
            <w:rPr>
              <w:rFonts w:ascii="Times New Roman" w:hAnsi="Times New Roman" w:cs="Times New Roman"/>
              <w:i/>
              <w:iCs/>
              <w:sz w:val="24"/>
              <w:szCs w:val="24"/>
              <w:vertAlign w:val="subscript"/>
              <w:lang w:val="fr-FR"/>
            </w:rPr>
          </w:rPrChange>
        </w:rPr>
        <w:t>1 i,t-1</w:t>
      </w:r>
      <w:r w:rsidRPr="00B5083F">
        <w:rPr>
          <w:rFonts w:ascii="Times New Roman" w:hAnsi="Times New Roman" w:cs="Times New Roman"/>
          <w:i/>
          <w:sz w:val="24"/>
          <w:szCs w:val="24"/>
          <w:rPrChange w:id="197" w:author="Portner, Claus" w:date="2022-11-01T14:55:00Z">
            <w:rPr>
              <w:rFonts w:ascii="Times New Roman" w:hAnsi="Times New Roman" w:cs="Times New Roman"/>
              <w:i/>
              <w:sz w:val="24"/>
              <w:szCs w:val="24"/>
              <w:lang w:val="fr-FR"/>
            </w:rPr>
          </w:rPrChange>
        </w:rPr>
        <w:t xml:space="preserve"> +</w:t>
      </w:r>
      <w:r w:rsidRPr="00B5083F">
        <w:rPr>
          <w:rFonts w:ascii="Times New Roman" w:hAnsi="Times New Roman" w:cs="Times New Roman"/>
          <w:i/>
          <w:iCs/>
          <w:sz w:val="24"/>
          <w:szCs w:val="24"/>
          <w:rPrChange w:id="198" w:author="Portner, Claus" w:date="2022-11-01T14:55:00Z">
            <w:rPr>
              <w:rFonts w:ascii="Times New Roman" w:hAnsi="Times New Roman" w:cs="Times New Roman"/>
              <w:i/>
              <w:iCs/>
              <w:sz w:val="24"/>
              <w:szCs w:val="24"/>
              <w:lang w:val="fr-FR"/>
            </w:rPr>
          </w:rPrChange>
        </w:rPr>
        <w:t xml:space="preserve"> </w:t>
      </w:r>
      <w:proofErr w:type="spellStart"/>
      <w:r w:rsidRPr="00B5083F">
        <w:rPr>
          <w:rFonts w:ascii="Times New Roman" w:hAnsi="Times New Roman" w:cs="Times New Roman"/>
          <w:i/>
          <w:iCs/>
          <w:sz w:val="24"/>
          <w:szCs w:val="24"/>
          <w:rPrChange w:id="199" w:author="Portner, Claus" w:date="2022-11-01T14:55:00Z">
            <w:rPr>
              <w:rFonts w:ascii="Times New Roman" w:hAnsi="Times New Roman" w:cs="Times New Roman"/>
              <w:i/>
              <w:iCs/>
              <w:sz w:val="24"/>
              <w:szCs w:val="24"/>
              <w:lang w:val="el-GR"/>
            </w:rPr>
          </w:rPrChange>
        </w:rPr>
        <w:t>δ</w:t>
      </w:r>
      <w:r w:rsidRPr="00B5083F">
        <w:rPr>
          <w:rFonts w:ascii="Times New Roman" w:hAnsi="Times New Roman" w:cs="Times New Roman"/>
          <w:i/>
          <w:iCs/>
          <w:sz w:val="24"/>
          <w:szCs w:val="24"/>
          <w:vertAlign w:val="subscript"/>
          <w:rPrChange w:id="200" w:author="Portner, Claus" w:date="2022-11-01T14:55:00Z">
            <w:rPr>
              <w:rFonts w:ascii="Times New Roman" w:hAnsi="Times New Roman" w:cs="Times New Roman"/>
              <w:i/>
              <w:iCs/>
              <w:sz w:val="24"/>
              <w:szCs w:val="24"/>
              <w:vertAlign w:val="subscript"/>
              <w:lang w:val="fr-FR"/>
            </w:rPr>
          </w:rPrChange>
        </w:rPr>
        <w:t>i</w:t>
      </w:r>
      <w:proofErr w:type="spellEnd"/>
      <w:r w:rsidRPr="00B5083F">
        <w:rPr>
          <w:rFonts w:ascii="Times New Roman" w:hAnsi="Times New Roman" w:cs="Times New Roman"/>
          <w:i/>
          <w:iCs/>
          <w:sz w:val="24"/>
          <w:szCs w:val="24"/>
          <w:rPrChange w:id="201" w:author="Portner, Claus" w:date="2022-11-01T14:55:00Z">
            <w:rPr>
              <w:rFonts w:ascii="Times New Roman" w:hAnsi="Times New Roman" w:cs="Times New Roman"/>
              <w:i/>
              <w:iCs/>
              <w:sz w:val="24"/>
              <w:szCs w:val="24"/>
              <w:lang w:val="fr-FR"/>
            </w:rPr>
          </w:rPrChange>
        </w:rPr>
        <w:t xml:space="preserve"> </w:t>
      </w:r>
      <w:r w:rsidRPr="00B5083F">
        <w:rPr>
          <w:rFonts w:ascii="Times New Roman" w:hAnsi="Times New Roman" w:cs="Times New Roman"/>
          <w:i/>
          <w:sz w:val="24"/>
          <w:szCs w:val="24"/>
          <w:rPrChange w:id="202" w:author="Portner, Claus" w:date="2022-11-01T14:55:00Z">
            <w:rPr>
              <w:rFonts w:ascii="Times New Roman" w:hAnsi="Times New Roman" w:cs="Times New Roman"/>
              <w:i/>
              <w:sz w:val="24"/>
              <w:szCs w:val="24"/>
              <w:lang w:val="fr-FR"/>
            </w:rPr>
          </w:rPrChange>
        </w:rPr>
        <w:t>+</w:t>
      </w:r>
      <w:r w:rsidRPr="00B5083F">
        <w:rPr>
          <w:rFonts w:ascii="Times New Roman" w:hAnsi="Times New Roman" w:cs="Times New Roman"/>
          <w:i/>
          <w:iCs/>
          <w:sz w:val="24"/>
          <w:szCs w:val="24"/>
          <w:rPrChange w:id="203" w:author="Portner, Claus" w:date="2022-11-01T14:55:00Z">
            <w:rPr>
              <w:rFonts w:ascii="Times New Roman" w:hAnsi="Times New Roman" w:cs="Times New Roman"/>
              <w:i/>
              <w:iCs/>
              <w:sz w:val="24"/>
              <w:szCs w:val="24"/>
              <w:lang w:val="fr-FR"/>
            </w:rPr>
          </w:rPrChange>
        </w:rPr>
        <w:t xml:space="preserve"> </w:t>
      </w:r>
      <w:proofErr w:type="spellStart"/>
      <w:r w:rsidRPr="00B5083F">
        <w:rPr>
          <w:rFonts w:ascii="Times New Roman" w:hAnsi="Times New Roman" w:cs="Times New Roman"/>
          <w:i/>
          <w:iCs/>
          <w:sz w:val="24"/>
          <w:szCs w:val="24"/>
          <w:rPrChange w:id="204" w:author="Portner, Claus" w:date="2022-11-01T14:55:00Z">
            <w:rPr>
              <w:rFonts w:ascii="Times New Roman" w:hAnsi="Times New Roman" w:cs="Times New Roman"/>
              <w:i/>
              <w:iCs/>
              <w:sz w:val="24"/>
              <w:szCs w:val="24"/>
              <w:lang w:val="el-GR"/>
            </w:rPr>
          </w:rPrChange>
        </w:rPr>
        <w:t>ε</w:t>
      </w:r>
      <w:r w:rsidRPr="00B5083F">
        <w:rPr>
          <w:rFonts w:ascii="Times New Roman" w:hAnsi="Times New Roman" w:cs="Times New Roman"/>
          <w:i/>
          <w:iCs/>
          <w:sz w:val="24"/>
          <w:szCs w:val="24"/>
          <w:vertAlign w:val="subscript"/>
          <w:rPrChange w:id="205" w:author="Portner, Claus" w:date="2022-11-01T14:55:00Z">
            <w:rPr>
              <w:rFonts w:ascii="Times New Roman" w:hAnsi="Times New Roman" w:cs="Times New Roman"/>
              <w:i/>
              <w:iCs/>
              <w:sz w:val="24"/>
              <w:szCs w:val="24"/>
              <w:vertAlign w:val="subscript"/>
              <w:lang w:val="fr-FR"/>
            </w:rPr>
          </w:rPrChange>
        </w:rPr>
        <w:t>i,t</w:t>
      </w:r>
      <w:proofErr w:type="spellEnd"/>
      <w:r w:rsidRPr="00B5083F">
        <w:rPr>
          <w:rFonts w:ascii="Times New Roman" w:hAnsi="Times New Roman" w:cs="Times New Roman"/>
          <w:i/>
          <w:iCs/>
          <w:sz w:val="24"/>
          <w:szCs w:val="24"/>
          <w:vertAlign w:val="subscript"/>
          <w:rPrChange w:id="206" w:author="Portner, Claus" w:date="2022-11-01T14:55:00Z">
            <w:rPr>
              <w:rFonts w:ascii="Times New Roman" w:hAnsi="Times New Roman" w:cs="Times New Roman"/>
              <w:i/>
              <w:iCs/>
              <w:sz w:val="24"/>
              <w:szCs w:val="24"/>
              <w:vertAlign w:val="subscript"/>
              <w:lang w:val="fr-FR"/>
            </w:rPr>
          </w:rPrChange>
        </w:rPr>
        <w:t xml:space="preserve"> </w:t>
      </w:r>
      <w:r w:rsidRPr="00B5083F">
        <w:rPr>
          <w:rFonts w:ascii="Times New Roman" w:hAnsi="Times New Roman" w:cs="Times New Roman"/>
          <w:iCs/>
          <w:sz w:val="24"/>
          <w:szCs w:val="24"/>
          <w:rPrChange w:id="207" w:author="Portner, Claus" w:date="2022-11-01T14:55:00Z">
            <w:rPr>
              <w:rFonts w:ascii="Times New Roman" w:hAnsi="Times New Roman" w:cs="Times New Roman"/>
              <w:iCs/>
              <w:sz w:val="24"/>
              <w:szCs w:val="24"/>
              <w:lang w:val="fr-FR"/>
            </w:rPr>
          </w:rPrChange>
        </w:rPr>
        <w:t>,   (1)</w:t>
      </w:r>
    </w:p>
    <w:p w14:paraId="46B4330A" w14:textId="77777777" w:rsidR="00B169B5" w:rsidRPr="00B5083F" w:rsidRDefault="00B169B5" w:rsidP="008B705B">
      <w:pPr>
        <w:spacing w:after="0" w:line="276" w:lineRule="auto"/>
        <w:jc w:val="both"/>
        <w:rPr>
          <w:rFonts w:ascii="Times New Roman" w:hAnsi="Times New Roman" w:cs="Times New Roman"/>
          <w:b/>
          <w:bCs/>
          <w:sz w:val="24"/>
          <w:szCs w:val="24"/>
          <w:rPrChange w:id="208" w:author="Portner, Claus" w:date="2022-11-01T14:55:00Z">
            <w:rPr>
              <w:rFonts w:ascii="Times New Roman" w:hAnsi="Times New Roman" w:cs="Times New Roman"/>
              <w:b/>
              <w:bCs/>
              <w:sz w:val="24"/>
              <w:szCs w:val="24"/>
              <w:lang w:val="fr-FR"/>
            </w:rPr>
          </w:rPrChange>
        </w:rPr>
      </w:pPr>
    </w:p>
    <w:p w14:paraId="36326605" w14:textId="1F97D884" w:rsidR="00B169B5" w:rsidRPr="00B5083F" w:rsidRDefault="00B169B5" w:rsidP="00B169B5">
      <w:pPr>
        <w:spacing w:after="120" w:line="480" w:lineRule="auto"/>
        <w:jc w:val="both"/>
        <w:rPr>
          <w:rFonts w:ascii="Times New Roman" w:hAnsi="Times New Roman" w:cs="Times New Roman"/>
          <w:sz w:val="24"/>
          <w:szCs w:val="24"/>
        </w:rPr>
      </w:pPr>
      <w:r w:rsidRPr="00B5083F">
        <w:rPr>
          <w:rFonts w:ascii="Times New Roman" w:hAnsi="Times New Roman" w:cs="Times New Roman"/>
          <w:sz w:val="24"/>
          <w:szCs w:val="24"/>
        </w:rPr>
        <w:t xml:space="preserve">where </w:t>
      </w:r>
      <w:proofErr w:type="spellStart"/>
      <w:r w:rsidRPr="00B5083F">
        <w:rPr>
          <w:rFonts w:ascii="Times New Roman" w:hAnsi="Times New Roman" w:cs="Times New Roman"/>
          <w:i/>
          <w:iCs/>
          <w:sz w:val="24"/>
          <w:szCs w:val="24"/>
        </w:rPr>
        <w:t>i</w:t>
      </w:r>
      <w:proofErr w:type="spellEnd"/>
      <w:r w:rsidRPr="00B5083F">
        <w:rPr>
          <w:rFonts w:ascii="Times New Roman" w:hAnsi="Times New Roman" w:cs="Times New Roman"/>
          <w:sz w:val="24"/>
          <w:szCs w:val="24"/>
        </w:rPr>
        <w:t xml:space="preserve"> denote household and </w:t>
      </w:r>
      <w:r w:rsidRPr="00B5083F">
        <w:rPr>
          <w:rFonts w:ascii="Times New Roman" w:hAnsi="Times New Roman" w:cs="Times New Roman"/>
          <w:i/>
          <w:iCs/>
          <w:sz w:val="24"/>
          <w:szCs w:val="24"/>
        </w:rPr>
        <w:t>t</w:t>
      </w:r>
      <w:r w:rsidRPr="00B5083F">
        <w:rPr>
          <w:rFonts w:ascii="Times New Roman" w:hAnsi="Times New Roman" w:cs="Times New Roman"/>
          <w:sz w:val="24"/>
          <w:szCs w:val="24"/>
        </w:rPr>
        <w:t xml:space="preserve"> survey rounds. </w:t>
      </w:r>
      <w:r w:rsidR="002F4C6B" w:rsidRPr="00B5083F">
        <w:rPr>
          <w:rFonts w:ascii="Times New Roman" w:hAnsi="Times New Roman" w:cs="Times New Roman"/>
          <w:sz w:val="24"/>
          <w:szCs w:val="24"/>
        </w:rPr>
        <w:t xml:space="preserve">We </w:t>
      </w:r>
      <w:r w:rsidR="00512D51" w:rsidRPr="00B5083F">
        <w:rPr>
          <w:rFonts w:ascii="Times New Roman" w:hAnsi="Times New Roman" w:cs="Times New Roman"/>
          <w:sz w:val="24"/>
          <w:szCs w:val="24"/>
        </w:rPr>
        <w:t xml:space="preserve">use </w:t>
      </w:r>
      <w:r w:rsidR="002F4C6B" w:rsidRPr="00B5083F">
        <w:rPr>
          <w:rFonts w:ascii="Times New Roman" w:hAnsi="Times New Roman" w:cs="Times New Roman"/>
          <w:sz w:val="24"/>
          <w:szCs w:val="24"/>
        </w:rPr>
        <w:t xml:space="preserve">three </w:t>
      </w:r>
      <w:r w:rsidR="00512D51" w:rsidRPr="00B5083F">
        <w:rPr>
          <w:rFonts w:ascii="Times New Roman" w:hAnsi="Times New Roman" w:cs="Times New Roman"/>
          <w:sz w:val="24"/>
          <w:szCs w:val="24"/>
        </w:rPr>
        <w:t xml:space="preserve">indicator </w:t>
      </w:r>
      <w:r w:rsidR="002F4C6B" w:rsidRPr="00B5083F">
        <w:rPr>
          <w:rFonts w:ascii="Times New Roman" w:hAnsi="Times New Roman" w:cs="Times New Roman"/>
          <w:sz w:val="24"/>
          <w:szCs w:val="24"/>
        </w:rPr>
        <w:t xml:space="preserve">variables,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1</w:t>
      </w:r>
      <w:r w:rsidR="002F4C6B" w:rsidRPr="00B5083F">
        <w:rPr>
          <w:rFonts w:ascii="Times New Roman" w:hAnsi="Times New Roman" w:cs="Times New Roman"/>
          <w:sz w:val="24"/>
          <w:szCs w:val="24"/>
        </w:rPr>
        <w:t xml:space="preserve">,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2</w:t>
      </w:r>
      <w:r w:rsidR="002F4C6B" w:rsidRPr="00B5083F">
        <w:rPr>
          <w:rFonts w:ascii="Times New Roman" w:hAnsi="Times New Roman" w:cs="Times New Roman"/>
          <w:sz w:val="24"/>
          <w:szCs w:val="24"/>
        </w:rPr>
        <w:t xml:space="preserve">, and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7</w:t>
      </w:r>
      <w:r w:rsidR="00F848ED" w:rsidRPr="00B5083F">
        <w:rPr>
          <w:rFonts w:ascii="Times New Roman" w:hAnsi="Times New Roman" w:cs="Times New Roman"/>
          <w:sz w:val="24"/>
          <w:szCs w:val="24"/>
        </w:rPr>
        <w:t xml:space="preserve">, </w:t>
      </w:r>
      <w:r w:rsidR="002F4C6B" w:rsidRPr="00B5083F">
        <w:rPr>
          <w:rFonts w:ascii="Times New Roman" w:hAnsi="Times New Roman" w:cs="Times New Roman"/>
          <w:sz w:val="24"/>
          <w:szCs w:val="24"/>
        </w:rPr>
        <w:t>to represent lockdown</w:t>
      </w:r>
      <w:r w:rsidR="00F848ED" w:rsidRPr="00B5083F">
        <w:rPr>
          <w:rFonts w:ascii="Times New Roman" w:hAnsi="Times New Roman" w:cs="Times New Roman"/>
          <w:sz w:val="24"/>
          <w:szCs w:val="24"/>
        </w:rPr>
        <w:t>-related periods</w:t>
      </w:r>
      <w:r w:rsidR="00BD229B" w:rsidRPr="00B5083F">
        <w:rPr>
          <w:rFonts w:ascii="Times New Roman" w:hAnsi="Times New Roman" w:cs="Times New Roman"/>
          <w:sz w:val="24"/>
          <w:szCs w:val="24"/>
        </w:rPr>
        <w:t xml:space="preserve">, </w:t>
      </w:r>
      <w:r w:rsidR="00512D51" w:rsidRPr="00B5083F">
        <w:rPr>
          <w:rFonts w:ascii="Times New Roman" w:hAnsi="Times New Roman" w:cs="Times New Roman"/>
          <w:sz w:val="24"/>
          <w:szCs w:val="24"/>
        </w:rPr>
        <w:t xml:space="preserve">with 1 for a </w:t>
      </w:r>
      <w:r w:rsidR="00BD229B" w:rsidRPr="00B5083F">
        <w:rPr>
          <w:rFonts w:ascii="Times New Roman" w:hAnsi="Times New Roman" w:cs="Times New Roman"/>
          <w:sz w:val="24"/>
          <w:szCs w:val="24"/>
        </w:rPr>
        <w:t>lockdown-related period and 0 otherwise</w:t>
      </w:r>
      <w:r w:rsidR="002F4C6B" w:rsidRPr="00B5083F">
        <w:rPr>
          <w:rFonts w:ascii="Times New Roman" w:hAnsi="Times New Roman" w:cs="Times New Roman"/>
          <w:sz w:val="24"/>
          <w:szCs w:val="24"/>
        </w:rPr>
        <w:t xml:space="preserve">. </w:t>
      </w:r>
      <w:r w:rsidR="00BD229B" w:rsidRPr="00B5083F">
        <w:rPr>
          <w:rFonts w:ascii="Times New Roman" w:hAnsi="Times New Roman" w:cs="Times New Roman"/>
          <w:sz w:val="24"/>
          <w:szCs w:val="24"/>
        </w:rPr>
        <w:t>L</w:t>
      </w:r>
      <w:r w:rsidR="00BD229B" w:rsidRPr="00B5083F">
        <w:rPr>
          <w:rFonts w:ascii="Times New Roman" w:hAnsi="Times New Roman" w:cs="Times New Roman"/>
          <w:sz w:val="24"/>
          <w:szCs w:val="24"/>
          <w:vertAlign w:val="subscript"/>
        </w:rPr>
        <w:t>1</w:t>
      </w:r>
      <w:r w:rsidR="00BD229B" w:rsidRPr="00B5083F">
        <w:rPr>
          <w:rFonts w:ascii="Times New Roman" w:hAnsi="Times New Roman" w:cs="Times New Roman"/>
          <w:sz w:val="24"/>
          <w:szCs w:val="24"/>
        </w:rPr>
        <w:t xml:space="preserve"> represents t</w:t>
      </w:r>
      <w:r w:rsidRPr="00B5083F">
        <w:rPr>
          <w:rFonts w:ascii="Times New Roman" w:hAnsi="Times New Roman" w:cs="Times New Roman"/>
          <w:sz w:val="24"/>
          <w:szCs w:val="24"/>
        </w:rPr>
        <w:t>he first survey round</w:t>
      </w:r>
      <w:r w:rsidR="00BD229B"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June 2020</w:t>
      </w:r>
      <w:r w:rsidR="00F848ED" w:rsidRPr="00B5083F">
        <w:rPr>
          <w:rFonts w:ascii="Times New Roman" w:hAnsi="Times New Roman" w:cs="Times New Roman"/>
          <w:sz w:val="24"/>
          <w:szCs w:val="24"/>
        </w:rPr>
        <w:t>,</w:t>
      </w:r>
      <w:r w:rsidR="00BD229B" w:rsidRPr="00B5083F">
        <w:rPr>
          <w:rFonts w:ascii="Times New Roman" w:hAnsi="Times New Roman" w:cs="Times New Roman"/>
          <w:sz w:val="24"/>
          <w:szCs w:val="24"/>
        </w:rPr>
        <w:t xml:space="preserve"> which</w:t>
      </w:r>
      <w:r w:rsidRPr="00B5083F">
        <w:rPr>
          <w:rFonts w:ascii="Times New Roman" w:hAnsi="Times New Roman" w:cs="Times New Roman"/>
          <w:sz w:val="24"/>
          <w:szCs w:val="24"/>
        </w:rPr>
        <w:t xml:space="preserve"> was towards the end of the first lockdown</w:t>
      </w:r>
      <w:r w:rsidR="00512D51" w:rsidRPr="00B5083F">
        <w:rPr>
          <w:rFonts w:ascii="Times New Roman" w:hAnsi="Times New Roman" w:cs="Times New Roman"/>
          <w:sz w:val="24"/>
          <w:szCs w:val="24"/>
        </w:rPr>
        <w:t>,</w:t>
      </w:r>
      <w:r w:rsidR="00F26B67" w:rsidRPr="00B5083F">
        <w:rPr>
          <w:rFonts w:ascii="Times New Roman" w:hAnsi="Times New Roman" w:cs="Times New Roman"/>
          <w:sz w:val="24"/>
          <w:szCs w:val="24"/>
        </w:rPr>
        <w:t xml:space="preserve"> and thus captures the immediate/short-run effect of that lockdown</w:t>
      </w:r>
      <w:r w:rsidR="009B10F6" w:rsidRPr="00B5083F">
        <w:rPr>
          <w:rFonts w:ascii="Times New Roman" w:hAnsi="Times New Roman" w:cs="Times New Roman"/>
          <w:sz w:val="24"/>
          <w:szCs w:val="24"/>
        </w:rPr>
        <w:t>. L</w:t>
      </w:r>
      <w:r w:rsidR="009B10F6" w:rsidRPr="00B5083F">
        <w:rPr>
          <w:rFonts w:ascii="Times New Roman" w:hAnsi="Times New Roman" w:cs="Times New Roman"/>
          <w:sz w:val="24"/>
          <w:szCs w:val="24"/>
          <w:vertAlign w:val="subscript"/>
        </w:rPr>
        <w:t>2</w:t>
      </w:r>
      <w:r w:rsidR="009B10F6" w:rsidRPr="00B5083F">
        <w:rPr>
          <w:rFonts w:ascii="Times New Roman" w:hAnsi="Times New Roman" w:cs="Times New Roman"/>
          <w:sz w:val="24"/>
          <w:szCs w:val="24"/>
        </w:rPr>
        <w:t xml:space="preserve"> represents the second survey round in August 2020 and captures the medium-</w:t>
      </w:r>
      <w:r w:rsidR="00F26B67" w:rsidRPr="00B5083F">
        <w:rPr>
          <w:rFonts w:ascii="Times New Roman" w:hAnsi="Times New Roman" w:cs="Times New Roman"/>
          <w:sz w:val="24"/>
          <w:szCs w:val="24"/>
        </w:rPr>
        <w:t>run</w:t>
      </w:r>
      <w:r w:rsidR="009B10F6" w:rsidRPr="00B5083F">
        <w:rPr>
          <w:rFonts w:ascii="Times New Roman" w:hAnsi="Times New Roman" w:cs="Times New Roman"/>
          <w:sz w:val="24"/>
          <w:szCs w:val="24"/>
        </w:rPr>
        <w:t xml:space="preserve"> impact of the first lockdown.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 xml:space="preserve">represents </w:t>
      </w:r>
      <w:r w:rsidRPr="00B5083F">
        <w:rPr>
          <w:rFonts w:ascii="Times New Roman" w:hAnsi="Times New Roman" w:cs="Times New Roman"/>
          <w:sz w:val="24"/>
          <w:szCs w:val="24"/>
        </w:rPr>
        <w:t>the seventh round</w:t>
      </w:r>
      <w:r w:rsidR="009B10F6"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October 2021, </w:t>
      </w:r>
      <w:r w:rsidR="009B10F6" w:rsidRPr="00B5083F">
        <w:rPr>
          <w:rFonts w:ascii="Times New Roman" w:hAnsi="Times New Roman" w:cs="Times New Roman"/>
          <w:sz w:val="24"/>
          <w:szCs w:val="24"/>
        </w:rPr>
        <w:t xml:space="preserve">which was two to three months after the </w:t>
      </w:r>
      <w:r w:rsidR="00F848ED" w:rsidRPr="00B5083F">
        <w:rPr>
          <w:rFonts w:ascii="Times New Roman" w:hAnsi="Times New Roman" w:cs="Times New Roman"/>
          <w:sz w:val="24"/>
          <w:szCs w:val="24"/>
        </w:rPr>
        <w:t xml:space="preserve">lifting of the </w:t>
      </w:r>
      <w:r w:rsidR="009B10F6" w:rsidRPr="00B5083F">
        <w:rPr>
          <w:rFonts w:ascii="Times New Roman" w:hAnsi="Times New Roman" w:cs="Times New Roman"/>
          <w:sz w:val="24"/>
          <w:szCs w:val="24"/>
        </w:rPr>
        <w:t>second lockdown</w:t>
      </w:r>
      <w:ins w:id="209" w:author="Portner, Claus" w:date="2022-11-01T13:43:00Z">
        <w:r w:rsidR="007A7646" w:rsidRPr="00B5083F">
          <w:rPr>
            <w:rFonts w:ascii="Times New Roman" w:hAnsi="Times New Roman" w:cs="Times New Roman"/>
            <w:sz w:val="24"/>
            <w:szCs w:val="24"/>
          </w:rPr>
          <w:t xml:space="preserve"> end-July</w:t>
        </w:r>
      </w:ins>
      <w:del w:id="210" w:author="Portner, Claus" w:date="2022-11-01T13:43:00Z">
        <w:r w:rsidR="009B10F6" w:rsidRPr="00B5083F" w:rsidDel="007A7646">
          <w:rPr>
            <w:rFonts w:ascii="Times New Roman" w:hAnsi="Times New Roman" w:cs="Times New Roman"/>
            <w:sz w:val="24"/>
            <w:szCs w:val="24"/>
          </w:rPr>
          <w:delText xml:space="preserve"> </w:delText>
        </w:r>
        <w:r w:rsidR="00F848ED" w:rsidRPr="00B5083F" w:rsidDel="007A7646">
          <w:rPr>
            <w:rFonts w:ascii="Times New Roman" w:hAnsi="Times New Roman" w:cs="Times New Roman"/>
            <w:sz w:val="24"/>
            <w:szCs w:val="24"/>
          </w:rPr>
          <w:delText xml:space="preserve">in </w:delText>
        </w:r>
        <w:r w:rsidR="009B10F6" w:rsidRPr="00B5083F" w:rsidDel="007A7646">
          <w:rPr>
            <w:rFonts w:ascii="Times New Roman" w:hAnsi="Times New Roman" w:cs="Times New Roman"/>
            <w:sz w:val="24"/>
            <w:szCs w:val="24"/>
          </w:rPr>
          <w:delText xml:space="preserve">July </w:delText>
        </w:r>
      </w:del>
      <w:ins w:id="211" w:author="Alam, Shamma" w:date="2022-10-30T09:27:00Z">
        <w:del w:id="212" w:author="Portner, Claus" w:date="2022-11-01T13:43:00Z">
          <w:r w:rsidR="00C11471" w:rsidRPr="00B5083F" w:rsidDel="007A7646">
            <w:rPr>
              <w:rFonts w:ascii="Times New Roman" w:hAnsi="Times New Roman" w:cs="Times New Roman"/>
              <w:sz w:val="24"/>
              <w:szCs w:val="24"/>
            </w:rPr>
            <w:delText>August</w:delText>
          </w:r>
        </w:del>
        <w:r w:rsidR="00C11471" w:rsidRPr="00B5083F">
          <w:rPr>
            <w:rFonts w:ascii="Times New Roman" w:hAnsi="Times New Roman" w:cs="Times New Roman"/>
            <w:sz w:val="24"/>
            <w:szCs w:val="24"/>
          </w:rPr>
          <w:t xml:space="preserve"> </w:t>
        </w:r>
      </w:ins>
      <w:r w:rsidR="009B10F6" w:rsidRPr="00B5083F">
        <w:rPr>
          <w:rFonts w:ascii="Times New Roman" w:hAnsi="Times New Roman" w:cs="Times New Roman"/>
          <w:sz w:val="24"/>
          <w:szCs w:val="24"/>
        </w:rPr>
        <w:t>2021. Thus</w:t>
      </w:r>
      <w:r w:rsidR="00F26B67" w:rsidRPr="00B5083F">
        <w:rPr>
          <w:rFonts w:ascii="Times New Roman" w:hAnsi="Times New Roman" w:cs="Times New Roman"/>
          <w:sz w:val="24"/>
          <w:szCs w:val="24"/>
        </w:rPr>
        <w:t>,</w:t>
      </w:r>
      <w:r w:rsidR="009B10F6" w:rsidRPr="00B5083F">
        <w:rPr>
          <w:rFonts w:ascii="Times New Roman" w:hAnsi="Times New Roman" w:cs="Times New Roman"/>
          <w:sz w:val="24"/>
          <w:szCs w:val="24"/>
        </w:rPr>
        <w:t xml:space="preserve">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009B10F6" w:rsidRPr="00B5083F">
        <w:rPr>
          <w:rFonts w:ascii="Times New Roman" w:hAnsi="Times New Roman" w:cs="Times New Roman"/>
          <w:sz w:val="24"/>
          <w:szCs w:val="24"/>
        </w:rPr>
        <w:t xml:space="preserve"> captures the medium-term impact of the second lockdown. </w:t>
      </w:r>
      <w:r w:rsidR="005324FD" w:rsidRPr="00B5083F">
        <w:rPr>
          <w:rFonts w:ascii="Times New Roman" w:hAnsi="Times New Roman" w:cs="Times New Roman"/>
          <w:sz w:val="24"/>
          <w:szCs w:val="24"/>
        </w:rPr>
        <w:t xml:space="preserve">In </w:t>
      </w:r>
      <w:r w:rsidR="005324FD" w:rsidRPr="00B5083F">
        <w:rPr>
          <w:rFonts w:ascii="Times New Roman" w:hAnsi="Times New Roman" w:cs="Times New Roman"/>
          <w:sz w:val="24"/>
          <w:szCs w:val="24"/>
        </w:rPr>
        <w:lastRenderedPageBreak/>
        <w:t xml:space="preserve">our estimations, we compare the periods during or soon-after lockdowns to the other periods with no lockdowns in rounds 3, 4, 5, and 6.  </w:t>
      </w:r>
    </w:p>
    <w:p w14:paraId="176A83DD" w14:textId="2409AB48" w:rsidR="00B169B5" w:rsidRPr="00B5083F" w:rsidRDefault="00B169B5" w:rsidP="00B169B5">
      <w:pPr>
        <w:spacing w:after="120" w:line="480" w:lineRule="auto"/>
        <w:ind w:firstLine="540"/>
        <w:jc w:val="both"/>
        <w:rPr>
          <w:rFonts w:ascii="Times New Roman" w:hAnsi="Times New Roman" w:cs="Times New Roman"/>
          <w:sz w:val="24"/>
          <w:szCs w:val="24"/>
        </w:rPr>
      </w:pPr>
      <w:r w:rsidRPr="00B5083F">
        <w:rPr>
          <w:rFonts w:ascii="Times New Roman" w:eastAsia="Times New Roman" w:hAnsi="Times New Roman" w:cs="Times New Roman"/>
          <w:sz w:val="24"/>
          <w:szCs w:val="24"/>
        </w:rPr>
        <w:t xml:space="preserve">In addition to government-imposed lockdowns, </w:t>
      </w:r>
      <w:r w:rsidR="00F26B67" w:rsidRPr="00B5083F">
        <w:rPr>
          <w:rFonts w:ascii="Times New Roman" w:eastAsia="Times New Roman" w:hAnsi="Times New Roman" w:cs="Times New Roman"/>
          <w:sz w:val="24"/>
          <w:szCs w:val="24"/>
        </w:rPr>
        <w:t>individuals</w:t>
      </w:r>
      <w:r w:rsidRPr="00B5083F">
        <w:rPr>
          <w:rFonts w:ascii="Times New Roman" w:eastAsia="Times New Roman" w:hAnsi="Times New Roman" w:cs="Times New Roman"/>
          <w:sz w:val="24"/>
          <w:szCs w:val="24"/>
        </w:rPr>
        <w:t xml:space="preserve"> may</w:t>
      </w:r>
      <w:r w:rsidR="00F26B67" w:rsidRPr="00B5083F">
        <w:rPr>
          <w:rFonts w:ascii="Times New Roman" w:eastAsia="Times New Roman" w:hAnsi="Times New Roman" w:cs="Times New Roman"/>
          <w:sz w:val="24"/>
          <w:szCs w:val="24"/>
        </w:rPr>
        <w:t xml:space="preserve"> be ill, </w:t>
      </w:r>
      <w:r w:rsidRPr="00B5083F">
        <w:rPr>
          <w:rFonts w:ascii="Times New Roman" w:eastAsia="Times New Roman" w:hAnsi="Times New Roman" w:cs="Times New Roman"/>
          <w:sz w:val="24"/>
          <w:szCs w:val="24"/>
        </w:rPr>
        <w:t>decide to self-isolate</w:t>
      </w:r>
      <w:r w:rsidR="009336F3" w:rsidRPr="00B5083F">
        <w:rPr>
          <w:rFonts w:ascii="Times New Roman" w:eastAsia="Times New Roman" w:hAnsi="Times New Roman" w:cs="Times New Roman"/>
          <w:sz w:val="24"/>
          <w:szCs w:val="24"/>
        </w:rPr>
        <w:t>,</w:t>
      </w:r>
      <w:r w:rsidRPr="00B5083F">
        <w:rPr>
          <w:rFonts w:ascii="Times New Roman" w:eastAsia="Times New Roman" w:hAnsi="Times New Roman" w:cs="Times New Roman"/>
          <w:sz w:val="24"/>
          <w:szCs w:val="24"/>
        </w:rPr>
        <w:t xml:space="preserve"> or take other steps to avoid contact with others if they perceive a high risk of contracting Covid-19</w:t>
      </w:r>
      <w:r w:rsidR="009336F3" w:rsidRPr="00B5083F">
        <w:rPr>
          <w:rFonts w:ascii="Times New Roman" w:eastAsia="Times New Roman" w:hAnsi="Times New Roman" w:cs="Times New Roman"/>
          <w:sz w:val="24"/>
          <w:szCs w:val="24"/>
        </w:rPr>
        <w:t>, which may increase food insecurity</w:t>
      </w:r>
      <w:r w:rsidRPr="00B5083F">
        <w:rPr>
          <w:rFonts w:ascii="Times New Roman" w:eastAsia="Times New Roman" w:hAnsi="Times New Roman" w:cs="Times New Roman"/>
          <w:sz w:val="24"/>
          <w:szCs w:val="24"/>
        </w:rPr>
        <w:t>. To capture the severity of the Covid situation</w:t>
      </w:r>
      <w:r w:rsidRPr="00B5083F">
        <w:rPr>
          <w:rFonts w:ascii="Times New Roman" w:hAnsi="Times New Roman" w:cs="Times New Roman"/>
          <w:i/>
          <w:iCs/>
          <w:sz w:val="24"/>
          <w:szCs w:val="24"/>
        </w:rPr>
        <w:t xml:space="preserve">, </w:t>
      </w:r>
      <w:r w:rsidR="009336F3" w:rsidRPr="00B5083F">
        <w:rPr>
          <w:rFonts w:ascii="Times New Roman" w:hAnsi="Times New Roman" w:cs="Times New Roman"/>
          <w:sz w:val="24"/>
          <w:szCs w:val="24"/>
        </w:rPr>
        <w:t xml:space="preserve">the </w:t>
      </w:r>
      <w:r w:rsidR="009336F3" w:rsidRPr="00B5083F">
        <w:rPr>
          <w:rFonts w:ascii="Times New Roman" w:hAnsi="Times New Roman" w:cs="Times New Roman"/>
          <w:i/>
          <w:iCs/>
          <w:sz w:val="24"/>
          <w:szCs w:val="24"/>
        </w:rPr>
        <w:t>Cases</w:t>
      </w:r>
      <w:r w:rsidR="009336F3" w:rsidRPr="00B5083F">
        <w:rPr>
          <w:rFonts w:ascii="Times New Roman" w:hAnsi="Times New Roman" w:cs="Times New Roman"/>
          <w:sz w:val="24"/>
          <w:szCs w:val="24"/>
        </w:rPr>
        <w:t xml:space="preserve"> variable</w:t>
      </w:r>
      <w:r w:rsidR="009336F3" w:rsidRPr="00B5083F" w:rsidDel="00957A53">
        <w:rPr>
          <w:rFonts w:ascii="Times New Roman" w:hAnsi="Times New Roman" w:cs="Times New Roman"/>
          <w:sz w:val="24"/>
          <w:szCs w:val="24"/>
        </w:rPr>
        <w:t xml:space="preserve"> </w:t>
      </w:r>
      <w:r w:rsidR="009336F3" w:rsidRPr="00B5083F">
        <w:rPr>
          <w:rFonts w:ascii="Times New Roman" w:hAnsi="Times New Roman" w:cs="Times New Roman"/>
          <w:sz w:val="24"/>
          <w:szCs w:val="24"/>
        </w:rPr>
        <w:t>measures the number of new Covid-19 cases per 100,000 persons in the 30 days before the household’s survey date</w:t>
      </w:r>
      <w:r w:rsidRPr="00B5083F">
        <w:rPr>
          <w:rFonts w:ascii="Times New Roman" w:hAnsi="Times New Roman" w:cs="Times New Roman"/>
          <w:sz w:val="24"/>
          <w:szCs w:val="24"/>
        </w:rPr>
        <w:t xml:space="preserve">. </w:t>
      </w:r>
      <w:r w:rsidRPr="00B5083F">
        <w:rPr>
          <w:rFonts w:ascii="Times New Roman" w:eastAsia="Times New Roman" w:hAnsi="Times New Roman" w:cs="Times New Roman"/>
          <w:color w:val="201F1E"/>
          <w:sz w:val="24"/>
          <w:szCs w:val="24"/>
        </w:rPr>
        <w:t xml:space="preserve">The </w:t>
      </w:r>
      <w:r w:rsidR="005B58BB" w:rsidRPr="00B5083F">
        <w:rPr>
          <w:rFonts w:ascii="Times New Roman" w:eastAsia="Times New Roman" w:hAnsi="Times New Roman" w:cs="Times New Roman"/>
          <w:color w:val="201F1E"/>
          <w:sz w:val="24"/>
          <w:szCs w:val="24"/>
        </w:rPr>
        <w:t>number of Covid cases comes from “Our World in Data.”</w:t>
      </w:r>
      <w:r w:rsidRPr="00B5083F">
        <w:rPr>
          <w:rStyle w:val="FootnoteReference"/>
          <w:rFonts w:ascii="Times New Roman" w:eastAsia="Times New Roman" w:hAnsi="Times New Roman" w:cs="Times New Roman"/>
          <w:color w:val="201F1E"/>
          <w:sz w:val="24"/>
          <w:szCs w:val="24"/>
        </w:rPr>
        <w:footnoteReference w:id="8"/>
      </w:r>
    </w:p>
    <w:p w14:paraId="5154FCD8" w14:textId="07CD549F" w:rsidR="00A2251D" w:rsidRPr="00B5083F" w:rsidRDefault="00B169B5" w:rsidP="00A2251D">
      <w:pPr>
        <w:spacing w:line="480" w:lineRule="auto"/>
        <w:ind w:firstLine="540"/>
        <w:jc w:val="both"/>
        <w:rPr>
          <w:rFonts w:ascii="Times New Roman" w:hAnsi="Times New Roman" w:cs="Times New Roman"/>
          <w:b/>
          <w:bCs/>
          <w:sz w:val="24"/>
          <w:szCs w:val="24"/>
        </w:rPr>
      </w:pPr>
      <w:r w:rsidRPr="00B5083F">
        <w:rPr>
          <w:rFonts w:ascii="Times New Roman" w:hAnsi="Times New Roman" w:cs="Times New Roman"/>
          <w:sz w:val="24"/>
          <w:szCs w:val="24"/>
        </w:rPr>
        <w:t xml:space="preserve">Lockdowns may also influence the household structure, so </w:t>
      </w:r>
      <w:r w:rsidRPr="00B5083F">
        <w:rPr>
          <w:rFonts w:ascii="Times New Roman" w:hAnsi="Times New Roman" w:cs="Times New Roman"/>
          <w:i/>
          <w:iCs/>
          <w:sz w:val="24"/>
          <w:szCs w:val="24"/>
        </w:rPr>
        <w:t>X</w:t>
      </w:r>
      <w:r w:rsidRPr="00B5083F">
        <w:rPr>
          <w:rFonts w:ascii="Times New Roman" w:hAnsi="Times New Roman" w:cs="Times New Roman"/>
          <w:i/>
          <w:iCs/>
          <w:sz w:val="24"/>
          <w:szCs w:val="24"/>
          <w:vertAlign w:val="subscript"/>
        </w:rPr>
        <w:t>1</w:t>
      </w:r>
      <w:r w:rsidRPr="00B5083F">
        <w:rPr>
          <w:rFonts w:ascii="Times New Roman" w:hAnsi="Times New Roman" w:cs="Times New Roman"/>
          <w:sz w:val="24"/>
          <w:szCs w:val="24"/>
        </w:rPr>
        <w:t xml:space="preserve"> represents the number of household members in the prior round. We use the lagged values from the previous survey round</w:t>
      </w:r>
      <w:r w:rsidR="001F4468" w:rsidRPr="00B5083F">
        <w:rPr>
          <w:rFonts w:ascii="Times New Roman" w:hAnsi="Times New Roman" w:cs="Times New Roman"/>
          <w:sz w:val="24"/>
          <w:szCs w:val="24"/>
        </w:rPr>
        <w:t xml:space="preserve"> to reduce</w:t>
      </w:r>
      <w:r w:rsidRPr="00B5083F">
        <w:rPr>
          <w:rFonts w:ascii="Times New Roman" w:hAnsi="Times New Roman" w:cs="Times New Roman"/>
          <w:sz w:val="24"/>
          <w:szCs w:val="24"/>
        </w:rPr>
        <w:t xml:space="preserve"> endogeneity concerns.</w:t>
      </w:r>
    </w:p>
    <w:p w14:paraId="3BED79C0" w14:textId="6A6B44DE" w:rsidR="00B17110" w:rsidRPr="00B5083F" w:rsidRDefault="00D820DC" w:rsidP="006C4063">
      <w:pPr>
        <w:spacing w:after="120" w:line="480" w:lineRule="auto"/>
        <w:ind w:firstLine="540"/>
        <w:jc w:val="both"/>
        <w:rPr>
          <w:rFonts w:ascii="Times New Roman" w:hAnsi="Times New Roman" w:cs="Times New Roman"/>
          <w:iCs/>
          <w:sz w:val="24"/>
          <w:szCs w:val="24"/>
        </w:rPr>
      </w:pPr>
      <w:r w:rsidRPr="00B5083F">
        <w:rPr>
          <w:rFonts w:ascii="Times New Roman" w:hAnsi="Times New Roman" w:cs="Times New Roman"/>
          <w:iCs/>
          <w:sz w:val="24"/>
          <w:szCs w:val="24"/>
        </w:rPr>
        <w:t>The household fixed-effects,</w:t>
      </w:r>
      <w:r w:rsidRPr="00B5083F">
        <w:rPr>
          <w:rFonts w:ascii="Times New Roman" w:hAnsi="Times New Roman" w:cs="Times New Roman"/>
          <w:sz w:val="26"/>
          <w:szCs w:val="26"/>
        </w:rPr>
        <w:t xml:space="preserve"> </w:t>
      </w:r>
      <w:proofErr w:type="spellStart"/>
      <w:r w:rsidRPr="00B5083F">
        <w:rPr>
          <w:rFonts w:ascii="Times New Roman" w:hAnsi="Times New Roman" w:cs="Times New Roman"/>
          <w:i/>
          <w:iCs/>
          <w:sz w:val="26"/>
          <w:szCs w:val="26"/>
          <w:rPrChange w:id="213" w:author="Portner, Claus" w:date="2022-11-01T14:55:00Z">
            <w:rPr>
              <w:rFonts w:ascii="Times New Roman" w:hAnsi="Times New Roman" w:cs="Times New Roman"/>
              <w:i/>
              <w:iCs/>
              <w:sz w:val="26"/>
              <w:szCs w:val="26"/>
              <w:lang w:val="el-GR"/>
            </w:rPr>
          </w:rPrChange>
        </w:rPr>
        <w:t>δ</w:t>
      </w:r>
      <w:r w:rsidRPr="00B5083F">
        <w:rPr>
          <w:rFonts w:ascii="Times New Roman" w:hAnsi="Times New Roman" w:cs="Times New Roman"/>
          <w:i/>
          <w:iCs/>
          <w:sz w:val="26"/>
          <w:szCs w:val="26"/>
          <w:vertAlign w:val="subscript"/>
        </w:rPr>
        <w:t>i</w:t>
      </w:r>
      <w:proofErr w:type="spellEnd"/>
      <w:r w:rsidRPr="00B5083F">
        <w:rPr>
          <w:rFonts w:ascii="Times New Roman" w:hAnsi="Times New Roman" w:cs="Times New Roman"/>
          <w:sz w:val="26"/>
          <w:szCs w:val="26"/>
          <w:vertAlign w:val="subscript"/>
        </w:rPr>
        <w:t xml:space="preserve">, </w:t>
      </w:r>
      <w:r w:rsidRPr="00B5083F">
        <w:rPr>
          <w:rFonts w:ascii="Times New Roman" w:hAnsi="Times New Roman" w:cs="Times New Roman"/>
          <w:iCs/>
          <w:sz w:val="24"/>
          <w:szCs w:val="24"/>
        </w:rPr>
        <w:t>control for unobserved household-level time-invariant factors that may bias the results</w:t>
      </w:r>
      <w:r w:rsidR="00A2251D" w:rsidRPr="00B5083F">
        <w:rPr>
          <w:rFonts w:ascii="Times New Roman" w:hAnsi="Times New Roman" w:cs="Times New Roman"/>
          <w:sz w:val="24"/>
          <w:szCs w:val="24"/>
        </w:rPr>
        <w:t xml:space="preserve">. </w:t>
      </w:r>
      <w:r w:rsidR="00442F1A" w:rsidRPr="00B5083F">
        <w:rPr>
          <w:rFonts w:ascii="Times New Roman" w:hAnsi="Times New Roman" w:cs="Times New Roman"/>
          <w:sz w:val="24"/>
          <w:szCs w:val="24"/>
        </w:rPr>
        <w:t xml:space="preserve">This approach </w:t>
      </w:r>
      <w:r w:rsidR="00A2251D" w:rsidRPr="00B5083F">
        <w:rPr>
          <w:rFonts w:ascii="Times New Roman" w:hAnsi="Times New Roman" w:cs="Times New Roman"/>
          <w:sz w:val="24"/>
          <w:szCs w:val="24"/>
        </w:rPr>
        <w:t>allows us to control for time-invariant characteristics associated with the individual/household, such as gender, race and religion, constant preferences, household characteristics, area characteristics, and other time-invariant factors.</w:t>
      </w:r>
      <w:r w:rsidR="00A2251D" w:rsidRPr="00B5083F">
        <w:rPr>
          <w:rStyle w:val="FootnoteReference"/>
          <w:rFonts w:ascii="Times New Roman" w:hAnsi="Times New Roman" w:cs="Times New Roman"/>
          <w:iCs/>
          <w:sz w:val="24"/>
          <w:szCs w:val="24"/>
        </w:rPr>
        <w:footnoteReference w:id="9"/>
      </w:r>
      <w:r w:rsidR="00A2251D" w:rsidRPr="00B5083F">
        <w:rPr>
          <w:rFonts w:ascii="Times New Roman" w:hAnsi="Times New Roman" w:cs="Times New Roman"/>
          <w:iCs/>
          <w:sz w:val="24"/>
          <w:szCs w:val="24"/>
        </w:rPr>
        <w:t xml:space="preserve"> </w:t>
      </w:r>
      <w:r w:rsidR="007E4669" w:rsidRPr="00B5083F">
        <w:rPr>
          <w:rFonts w:ascii="Times New Roman" w:hAnsi="Times New Roman" w:cs="Times New Roman"/>
          <w:iCs/>
          <w:sz w:val="24"/>
          <w:szCs w:val="24"/>
        </w:rPr>
        <w:t xml:space="preserve">For some estimations, we use </w:t>
      </w:r>
      <w:r w:rsidR="00B17110" w:rsidRPr="00B5083F">
        <w:rPr>
          <w:rFonts w:ascii="Times New Roman" w:hAnsi="Times New Roman" w:cs="Times New Roman"/>
          <w:iCs/>
          <w:sz w:val="24"/>
          <w:szCs w:val="24"/>
        </w:rPr>
        <w:t>individual</w:t>
      </w:r>
      <w:r w:rsidR="007E4669"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level</w:t>
      </w:r>
      <w:r w:rsidR="007E4669" w:rsidRPr="00B5083F">
        <w:rPr>
          <w:rFonts w:ascii="Times New Roman" w:hAnsi="Times New Roman" w:cs="Times New Roman"/>
          <w:iCs/>
          <w:sz w:val="24"/>
          <w:szCs w:val="24"/>
        </w:rPr>
        <w:t xml:space="preserve"> </w:t>
      </w:r>
      <w:r w:rsidR="00B17110" w:rsidRPr="00B5083F">
        <w:rPr>
          <w:rFonts w:ascii="Times New Roman" w:hAnsi="Times New Roman" w:cs="Times New Roman"/>
          <w:iCs/>
          <w:sz w:val="24"/>
          <w:szCs w:val="24"/>
        </w:rPr>
        <w:t>dependent variables, like employment</w:t>
      </w:r>
      <w:r w:rsidR="007E6AEA"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 xml:space="preserve"> </w:t>
      </w:r>
      <w:r w:rsidR="007E6AEA" w:rsidRPr="00B5083F">
        <w:rPr>
          <w:rFonts w:ascii="Times New Roman" w:hAnsi="Times New Roman" w:cs="Times New Roman"/>
          <w:iCs/>
          <w:sz w:val="24"/>
          <w:szCs w:val="24"/>
        </w:rPr>
        <w:t>In these cases, the models are individual fixed-effects models, as the same individual from the household is followed over the rounds.</w:t>
      </w:r>
    </w:p>
    <w:p w14:paraId="005909BD" w14:textId="77777777" w:rsidR="00230D19" w:rsidRPr="00B5083F" w:rsidRDefault="00230D19" w:rsidP="00230D1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3.1 Alternative Approaches to Capturing Lockdowns</w:t>
      </w:r>
    </w:p>
    <w:p w14:paraId="72D75ACB" w14:textId="73FAFB57"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Using indicator variables to capture the impact of lockdowns has the advantage of straightforward interpretation. Still,</w:t>
      </w:r>
      <w:ins w:id="214" w:author="Alam, Shamma" w:date="2022-10-26T17:23:00Z">
        <w:r w:rsidRPr="00B5083F">
          <w:rPr>
            <w:rFonts w:ascii="Times New Roman" w:hAnsi="Times New Roman" w:cs="Times New Roman"/>
            <w:sz w:val="24"/>
            <w:szCs w:val="24"/>
          </w:rPr>
          <w:t xml:space="preserve"> the binary approach of comparing periods with lockdowns to periods with no lockdowns</w:t>
        </w:r>
      </w:ins>
      <w:r w:rsidRPr="00B5083F">
        <w:rPr>
          <w:rFonts w:ascii="Times New Roman" w:hAnsi="Times New Roman" w:cs="Times New Roman"/>
          <w:sz w:val="24"/>
          <w:szCs w:val="24"/>
        </w:rPr>
        <w:t xml:space="preserve"> </w:t>
      </w:r>
      <w:del w:id="215" w:author="Alam, Shamma" w:date="2022-10-26T17:23:00Z">
        <w:r w:rsidRPr="00B5083F" w:rsidDel="00230D19">
          <w:rPr>
            <w:rFonts w:ascii="Times New Roman" w:hAnsi="Times New Roman" w:cs="Times New Roman"/>
            <w:sz w:val="24"/>
            <w:szCs w:val="24"/>
          </w:rPr>
          <w:delText xml:space="preserve">it is a relatively blunt approach that </w:delText>
        </w:r>
      </w:del>
      <w:r w:rsidRPr="00B5083F">
        <w:rPr>
          <w:rFonts w:ascii="Times New Roman" w:hAnsi="Times New Roman" w:cs="Times New Roman"/>
          <w:sz w:val="24"/>
          <w:szCs w:val="24"/>
        </w:rPr>
        <w:t xml:space="preserve">might miss potentially important nuances in government </w:t>
      </w:r>
      <w:ins w:id="216" w:author="Alam, Shamma" w:date="2022-10-26T17:23:00Z">
        <w:r w:rsidR="00CE2B72" w:rsidRPr="00B5083F">
          <w:rPr>
            <w:rFonts w:ascii="Times New Roman" w:hAnsi="Times New Roman" w:cs="Times New Roman"/>
            <w:sz w:val="24"/>
            <w:szCs w:val="24"/>
          </w:rPr>
          <w:t xml:space="preserve">and individual </w:t>
        </w:r>
      </w:ins>
      <w:r w:rsidRPr="00B5083F">
        <w:rPr>
          <w:rFonts w:ascii="Times New Roman" w:hAnsi="Times New Roman" w:cs="Times New Roman"/>
          <w:sz w:val="24"/>
          <w:szCs w:val="24"/>
        </w:rPr>
        <w:t>behavior over time. As consistency checks on our use of indicator variables to capture the impact of lockdowns, we, therefore, also employ two alternative measures of lockdowns</w:t>
      </w:r>
      <w:ins w:id="217" w:author="Portner, Claus" w:date="2022-11-01T13:47:00Z">
        <w:r w:rsidR="00C70371" w:rsidRPr="00B5083F">
          <w:rPr>
            <w:rFonts w:ascii="Times New Roman" w:hAnsi="Times New Roman" w:cs="Times New Roman"/>
            <w:sz w:val="24"/>
            <w:szCs w:val="24"/>
          </w:rPr>
          <w:t>:</w:t>
        </w:r>
      </w:ins>
      <w:del w:id="218" w:author="Portner, Claus" w:date="2022-11-01T13:47:00Z">
        <w:r w:rsidRPr="00B5083F" w:rsidDel="00C70371">
          <w:rPr>
            <w:rFonts w:ascii="Times New Roman" w:hAnsi="Times New Roman" w:cs="Times New Roman"/>
            <w:sz w:val="24"/>
            <w:szCs w:val="24"/>
          </w:rPr>
          <w:delText>.</w:delText>
        </w:r>
      </w:del>
      <w:r w:rsidRPr="00B5083F">
        <w:rPr>
          <w:rFonts w:ascii="Times New Roman" w:hAnsi="Times New Roman" w:cs="Times New Roman"/>
          <w:sz w:val="24"/>
          <w:szCs w:val="24"/>
        </w:rPr>
        <w:t xml:space="preserve"> </w:t>
      </w:r>
      <w:del w:id="219" w:author="Portner, Claus" w:date="2022-11-01T13:47:00Z">
        <w:r w:rsidRPr="00B5083F" w:rsidDel="00C70371">
          <w:rPr>
            <w:rFonts w:ascii="Times New Roman" w:hAnsi="Times New Roman" w:cs="Times New Roman"/>
            <w:sz w:val="24"/>
            <w:szCs w:val="24"/>
          </w:rPr>
          <w:delText xml:space="preserve">One </w:delText>
        </w:r>
      </w:del>
      <w:del w:id="220" w:author="Portner, Claus" w:date="2022-11-01T13:46:00Z">
        <w:r w:rsidRPr="00B5083F" w:rsidDel="00C70371">
          <w:rPr>
            <w:rFonts w:ascii="Times New Roman" w:hAnsi="Times New Roman" w:cs="Times New Roman"/>
            <w:sz w:val="24"/>
            <w:szCs w:val="24"/>
          </w:rPr>
          <w:delText xml:space="preserve">measure </w:delText>
        </w:r>
      </w:del>
      <w:del w:id="221" w:author="Portner, Claus" w:date="2022-11-01T13:47:00Z">
        <w:r w:rsidRPr="00B5083F" w:rsidDel="00C70371">
          <w:rPr>
            <w:rFonts w:ascii="Times New Roman" w:hAnsi="Times New Roman" w:cs="Times New Roman"/>
            <w:sz w:val="24"/>
            <w:szCs w:val="24"/>
          </w:rPr>
          <w:delText xml:space="preserve">captures the </w:delText>
        </w:r>
      </w:del>
      <w:r w:rsidRPr="00B5083F">
        <w:rPr>
          <w:rFonts w:ascii="Times New Roman" w:hAnsi="Times New Roman" w:cs="Times New Roman"/>
          <w:sz w:val="24"/>
          <w:szCs w:val="24"/>
        </w:rPr>
        <w:t>stringency of the lockdown</w:t>
      </w:r>
      <w:ins w:id="222" w:author="Portner, Claus" w:date="2022-11-01T13:48:00Z">
        <w:r w:rsidR="00C70371" w:rsidRPr="00B5083F">
          <w:rPr>
            <w:rFonts w:ascii="Times New Roman" w:hAnsi="Times New Roman" w:cs="Times New Roman"/>
            <w:sz w:val="24"/>
            <w:szCs w:val="24"/>
          </w:rPr>
          <w:t xml:space="preserve">s </w:t>
        </w:r>
      </w:ins>
      <w:del w:id="223" w:author="Portner, Claus" w:date="2022-11-01T13:48:00Z">
        <w:r w:rsidRPr="00B5083F" w:rsidDel="00C70371">
          <w:rPr>
            <w:rFonts w:ascii="Times New Roman" w:hAnsi="Times New Roman" w:cs="Times New Roman"/>
            <w:sz w:val="24"/>
            <w:szCs w:val="24"/>
          </w:rPr>
          <w:delText xml:space="preserve">, </w:delText>
        </w:r>
      </w:del>
      <w:r w:rsidRPr="00B5083F">
        <w:rPr>
          <w:rFonts w:ascii="Times New Roman" w:hAnsi="Times New Roman" w:cs="Times New Roman"/>
          <w:sz w:val="24"/>
          <w:szCs w:val="24"/>
        </w:rPr>
        <w:t xml:space="preserve">and </w:t>
      </w:r>
      <w:del w:id="224" w:author="Portner, Claus" w:date="2022-11-01T13:48:00Z">
        <w:r w:rsidRPr="00B5083F" w:rsidDel="00C70371">
          <w:rPr>
            <w:rFonts w:ascii="Times New Roman" w:hAnsi="Times New Roman" w:cs="Times New Roman"/>
            <w:sz w:val="24"/>
            <w:szCs w:val="24"/>
          </w:rPr>
          <w:delText xml:space="preserve">the other </w:delText>
        </w:r>
      </w:del>
      <w:del w:id="225" w:author="Portner, Claus" w:date="2022-11-01T13:46:00Z">
        <w:r w:rsidRPr="00B5083F" w:rsidDel="00C70371">
          <w:rPr>
            <w:rFonts w:ascii="Times New Roman" w:hAnsi="Times New Roman" w:cs="Times New Roman"/>
            <w:sz w:val="24"/>
            <w:szCs w:val="24"/>
          </w:rPr>
          <w:delText>measure</w:delText>
        </w:r>
      </w:del>
      <w:ins w:id="226" w:author="Alam, Shamma" w:date="2022-10-31T06:32:00Z">
        <w:del w:id="227" w:author="Portner, Claus" w:date="2022-11-01T13:46:00Z">
          <w:r w:rsidR="007B2EBD" w:rsidRPr="00B5083F" w:rsidDel="00C70371">
            <w:rPr>
              <w:rFonts w:ascii="Times New Roman" w:hAnsi="Times New Roman" w:cs="Times New Roman"/>
              <w:sz w:val="24"/>
              <w:szCs w:val="24"/>
            </w:rPr>
            <w:delText>s</w:delText>
          </w:r>
        </w:del>
      </w:ins>
      <w:del w:id="228" w:author="Portner, Claus" w:date="2022-11-01T13:46:00Z">
        <w:r w:rsidRPr="00B5083F" w:rsidDel="00C70371">
          <w:rPr>
            <w:rFonts w:ascii="Times New Roman" w:hAnsi="Times New Roman" w:cs="Times New Roman"/>
            <w:sz w:val="24"/>
            <w:szCs w:val="24"/>
          </w:rPr>
          <w:delText xml:space="preserve"> </w:delText>
        </w:r>
      </w:del>
      <w:del w:id="229" w:author="Portner, Claus" w:date="2022-11-01T13:48:00Z">
        <w:r w:rsidRPr="00B5083F" w:rsidDel="00C70371">
          <w:rPr>
            <w:rFonts w:ascii="Times New Roman" w:hAnsi="Times New Roman" w:cs="Times New Roman"/>
            <w:sz w:val="24"/>
            <w:szCs w:val="24"/>
          </w:rPr>
          <w:delText xml:space="preserve">the </w:delText>
        </w:r>
      </w:del>
      <w:r w:rsidRPr="00B5083F">
        <w:rPr>
          <w:rFonts w:ascii="Times New Roman" w:hAnsi="Times New Roman" w:cs="Times New Roman"/>
          <w:sz w:val="24"/>
          <w:szCs w:val="24"/>
        </w:rPr>
        <w:t xml:space="preserve">changes in mobility over time. The results for both </w:t>
      </w:r>
      <w:del w:id="230" w:author="Portner, Claus" w:date="2022-11-01T13:46:00Z">
        <w:r w:rsidRPr="00B5083F" w:rsidDel="00C70371">
          <w:rPr>
            <w:rFonts w:ascii="Times New Roman" w:hAnsi="Times New Roman" w:cs="Times New Roman"/>
            <w:sz w:val="24"/>
            <w:szCs w:val="24"/>
          </w:rPr>
          <w:delText xml:space="preserve">measures </w:delText>
        </w:r>
      </w:del>
      <w:r w:rsidRPr="00B5083F">
        <w:rPr>
          <w:rFonts w:ascii="Times New Roman" w:hAnsi="Times New Roman" w:cs="Times New Roman"/>
          <w:sz w:val="24"/>
          <w:szCs w:val="24"/>
        </w:rPr>
        <w:t>are presented in the Appendix.</w:t>
      </w:r>
    </w:p>
    <w:p w14:paraId="4AC3145C" w14:textId="51B837A6"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capture the stringency of the lockdown</w:t>
      </w:r>
      <w:ins w:id="231" w:author="Alam, Shamma" w:date="2022-10-27T09:25:00Z">
        <w:r w:rsidR="00346404" w:rsidRPr="00B5083F">
          <w:rPr>
            <w:rFonts w:ascii="Times New Roman" w:hAnsi="Times New Roman" w:cs="Times New Roman"/>
            <w:sz w:val="24"/>
            <w:szCs w:val="24"/>
          </w:rPr>
          <w:t>s</w:t>
        </w:r>
      </w:ins>
      <w:del w:id="232" w:author="Alam, Shamma" w:date="2022-10-27T09:25:00Z">
        <w:r w:rsidRPr="00B5083F" w:rsidDel="00346404">
          <w:rPr>
            <w:rFonts w:ascii="Times New Roman" w:hAnsi="Times New Roman" w:cs="Times New Roman"/>
            <w:sz w:val="24"/>
            <w:szCs w:val="24"/>
          </w:rPr>
          <w:delText xml:space="preserve"> policies</w:delText>
        </w:r>
      </w:del>
      <w:r w:rsidRPr="00B5083F">
        <w:rPr>
          <w:rFonts w:ascii="Times New Roman" w:hAnsi="Times New Roman" w:cs="Times New Roman"/>
          <w:sz w:val="24"/>
          <w:szCs w:val="24"/>
        </w:rPr>
        <w:t xml:space="preserve">, we employ a modified version of the lockdown stringency index developed at the </w:t>
      </w:r>
      <w:proofErr w:type="spellStart"/>
      <w:r w:rsidRPr="00B5083F">
        <w:rPr>
          <w:rFonts w:ascii="Times New Roman" w:hAnsi="Times New Roman" w:cs="Times New Roman"/>
          <w:sz w:val="24"/>
          <w:szCs w:val="24"/>
        </w:rPr>
        <w:t>Blavatnik</w:t>
      </w:r>
      <w:proofErr w:type="spellEnd"/>
      <w:r w:rsidRPr="00B5083F">
        <w:rPr>
          <w:rFonts w:ascii="Times New Roman" w:hAnsi="Times New Roman" w:cs="Times New Roman"/>
          <w:sz w:val="24"/>
          <w:szCs w:val="24"/>
        </w:rPr>
        <w:t xml:space="preserve"> School of Government, University of Oxford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(Hale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original index is a daily composite measure of how strict the lockdowns were based on nine indicators, including school closures, workplace closures, and travel bans, rescaled to a value from 0 to 100, where 100 is the strictest response. </w:t>
      </w:r>
      <w:del w:id="233" w:author="Alam, Shamma" w:date="2022-10-26T17:26:00Z">
        <w:r w:rsidRPr="00B5083F" w:rsidDel="00FF560E">
          <w:rPr>
            <w:rFonts w:ascii="Times New Roman" w:hAnsi="Times New Roman" w:cs="Times New Roman"/>
            <w:sz w:val="24"/>
            <w:szCs w:val="24"/>
          </w:rPr>
          <w:delText xml:space="preserve">Because </w:delText>
        </w:r>
      </w:del>
      <w:ins w:id="234" w:author="Alam, Shamma" w:date="2022-10-26T17:26:00Z">
        <w:r w:rsidR="00FF560E" w:rsidRPr="00B5083F">
          <w:rPr>
            <w:rFonts w:ascii="Times New Roman" w:hAnsi="Times New Roman" w:cs="Times New Roman"/>
            <w:sz w:val="24"/>
            <w:szCs w:val="24"/>
          </w:rPr>
          <w:t xml:space="preserve">As </w:t>
        </w:r>
      </w:ins>
      <w:r w:rsidRPr="00B5083F">
        <w:rPr>
          <w:rFonts w:ascii="Times New Roman" w:hAnsi="Times New Roman" w:cs="Times New Roman"/>
          <w:sz w:val="24"/>
          <w:szCs w:val="24"/>
        </w:rPr>
        <w:t xml:space="preserve">some of the restrictions in the original index, such as school closure and international entry restrictions, are likely to have minimal immediate impacts on food insecurity, we recalculate the index using workplace closings, limits on public transport, stay-at-home requirements, and any restrictions on internal movement. We use the variation in the average of this revised index over the 30 days before the households were surveyed to capture the impact of the lockdowns. </w:t>
      </w:r>
    </w:p>
    <w:p w14:paraId="38F0E3F7" w14:textId="5EE2EFF0"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Neither the lockdown indicator variables nor the stringency index capture</w:t>
      </w:r>
      <w:ins w:id="235" w:author="Portner, Claus" w:date="2022-11-01T13:52:00Z">
        <w:r w:rsidR="0059200A" w:rsidRPr="00B5083F">
          <w:rPr>
            <w:rFonts w:ascii="Times New Roman" w:hAnsi="Times New Roman" w:cs="Times New Roman"/>
            <w:sz w:val="24"/>
            <w:szCs w:val="24"/>
          </w:rPr>
          <w:t>s</w:t>
        </w:r>
      </w:ins>
      <w:del w:id="236" w:author="Portner, Claus" w:date="2022-11-01T13:51:00Z">
        <w:r w:rsidRPr="00B5083F" w:rsidDel="0059200A">
          <w:rPr>
            <w:rFonts w:ascii="Times New Roman" w:hAnsi="Times New Roman" w:cs="Times New Roman"/>
            <w:sz w:val="24"/>
            <w:szCs w:val="24"/>
          </w:rPr>
          <w:delText>s</w:delText>
        </w:r>
      </w:del>
      <w:r w:rsidRPr="00B5083F">
        <w:rPr>
          <w:rFonts w:ascii="Times New Roman" w:hAnsi="Times New Roman" w:cs="Times New Roman"/>
          <w:sz w:val="24"/>
          <w:szCs w:val="24"/>
        </w:rPr>
        <w:t xml:space="preserve"> </w:t>
      </w:r>
      <w:ins w:id="237" w:author="Alam, Shamma" w:date="2022-10-26T17:27:00Z">
        <w:r w:rsidR="00454D7B" w:rsidRPr="00B5083F">
          <w:rPr>
            <w:rFonts w:ascii="Times New Roman" w:hAnsi="Times New Roman" w:cs="Times New Roman"/>
            <w:sz w:val="24"/>
            <w:szCs w:val="24"/>
          </w:rPr>
          <w:t xml:space="preserve">the </w:t>
        </w:r>
      </w:ins>
      <w:del w:id="238" w:author="Alam, Shamma" w:date="2022-10-26T17:27:00Z">
        <w:r w:rsidRPr="00B5083F" w:rsidDel="00454D7B">
          <w:rPr>
            <w:rFonts w:ascii="Times New Roman" w:hAnsi="Times New Roman" w:cs="Times New Roman"/>
            <w:sz w:val="24"/>
            <w:szCs w:val="24"/>
          </w:rPr>
          <w:delText xml:space="preserve">to what </w:delText>
        </w:r>
      </w:del>
      <w:r w:rsidRPr="00B5083F">
        <w:rPr>
          <w:rFonts w:ascii="Times New Roman" w:hAnsi="Times New Roman" w:cs="Times New Roman"/>
          <w:sz w:val="24"/>
          <w:szCs w:val="24"/>
        </w:rPr>
        <w:t xml:space="preserve">extent </w:t>
      </w:r>
      <w:ins w:id="239" w:author="Alam, Shamma" w:date="2022-10-26T17:27:00Z">
        <w:r w:rsidR="00454D7B" w:rsidRPr="00B5083F">
          <w:rPr>
            <w:rFonts w:ascii="Times New Roman" w:hAnsi="Times New Roman" w:cs="Times New Roman"/>
            <w:sz w:val="24"/>
            <w:szCs w:val="24"/>
          </w:rPr>
          <w:t xml:space="preserve">to which </w:t>
        </w:r>
      </w:ins>
      <w:r w:rsidRPr="00B5083F">
        <w:rPr>
          <w:rFonts w:ascii="Times New Roman" w:hAnsi="Times New Roman" w:cs="Times New Roman"/>
          <w:sz w:val="24"/>
          <w:szCs w:val="24"/>
        </w:rPr>
        <w:t>the lockdown policies were enforced or adhered</w:t>
      </w:r>
      <w:ins w:id="240" w:author="Portner, Claus" w:date="2022-11-01T13:51:00Z">
        <w:r w:rsidR="0059200A" w:rsidRPr="00B5083F">
          <w:rPr>
            <w:rFonts w:ascii="Times New Roman" w:hAnsi="Times New Roman" w:cs="Times New Roman"/>
            <w:sz w:val="24"/>
            <w:szCs w:val="24"/>
          </w:rPr>
          <w:t xml:space="preserve"> to</w:t>
        </w:r>
      </w:ins>
      <w:del w:id="241" w:author="Alam, Shamma" w:date="2022-10-26T17:27:00Z">
        <w:r w:rsidRPr="00B5083F" w:rsidDel="00454D7B">
          <w:rPr>
            <w:rFonts w:ascii="Times New Roman" w:hAnsi="Times New Roman" w:cs="Times New Roman"/>
            <w:sz w:val="24"/>
            <w:szCs w:val="24"/>
          </w:rPr>
          <w:delText xml:space="preserve"> to</w:delText>
        </w:r>
      </w:del>
      <w:r w:rsidRPr="00B5083F">
        <w:rPr>
          <w:rFonts w:ascii="Times New Roman" w:hAnsi="Times New Roman" w:cs="Times New Roman"/>
          <w:sz w:val="24"/>
          <w:szCs w:val="24"/>
        </w:rPr>
        <w:t xml:space="preserve">. We, therefore, use Google Mobility data </w:t>
      </w:r>
      <w:del w:id="242" w:author="Portner, Claus" w:date="2022-11-01T13:56:00Z">
        <w:r w:rsidRPr="00B5083F" w:rsidDel="00BE093E">
          <w:rPr>
            <w:rFonts w:ascii="Times New Roman" w:hAnsi="Times New Roman" w:cs="Times New Roman"/>
            <w:sz w:val="24"/>
            <w:szCs w:val="24"/>
          </w:rPr>
          <w:delText xml:space="preserve">to </w:delText>
        </w:r>
      </w:del>
      <w:ins w:id="243" w:author="Portner, Claus" w:date="2022-11-01T13:56:00Z">
        <w:r w:rsidR="00BE093E" w:rsidRPr="00B5083F">
          <w:rPr>
            <w:rFonts w:ascii="Times New Roman" w:hAnsi="Times New Roman" w:cs="Times New Roman"/>
            <w:sz w:val="24"/>
            <w:szCs w:val="24"/>
          </w:rPr>
          <w:t>on the</w:t>
        </w:r>
      </w:ins>
      <w:ins w:id="244" w:author="Portner, Claus" w:date="2022-11-01T13:55:00Z">
        <w:r w:rsidR="00BE093E" w:rsidRPr="00B5083F">
          <w:rPr>
            <w:rFonts w:ascii="Times New Roman" w:hAnsi="Times New Roman" w:cs="Times New Roman"/>
            <w:sz w:val="24"/>
            <w:szCs w:val="24"/>
          </w:rPr>
          <w:t xml:space="preserve"> percent change in </w:t>
        </w:r>
      </w:ins>
      <w:del w:id="245" w:author="Portner, Claus" w:date="2022-11-01T13:55:00Z">
        <w:r w:rsidRPr="00B5083F" w:rsidDel="00BE093E">
          <w:rPr>
            <w:rFonts w:ascii="Times New Roman" w:hAnsi="Times New Roman" w:cs="Times New Roman"/>
            <w:sz w:val="24"/>
            <w:szCs w:val="24"/>
          </w:rPr>
          <w:delText xml:space="preserve">create a measure of </w:delText>
        </w:r>
      </w:del>
      <w:r w:rsidRPr="00B5083F">
        <w:rPr>
          <w:rFonts w:ascii="Times New Roman" w:hAnsi="Times New Roman" w:cs="Times New Roman"/>
          <w:sz w:val="24"/>
          <w:szCs w:val="24"/>
        </w:rPr>
        <w:t>time spent at residential locations</w:t>
      </w:r>
      <w:ins w:id="246" w:author="Portner, Claus" w:date="2022-11-01T13:55:00Z">
        <w:r w:rsidR="00BE093E" w:rsidRPr="00B5083F">
          <w:rPr>
            <w:rFonts w:ascii="Times New Roman" w:hAnsi="Times New Roman" w:cs="Times New Roman"/>
            <w:sz w:val="24"/>
            <w:szCs w:val="24"/>
          </w:rPr>
          <w:t xml:space="preserve"> relative to </w:t>
        </w:r>
      </w:ins>
      <w:ins w:id="247" w:author="Portner, Claus" w:date="2022-11-01T13:58:00Z">
        <w:r w:rsidR="00BE093E" w:rsidRPr="00B5083F">
          <w:rPr>
            <w:rFonts w:ascii="Times New Roman" w:hAnsi="Times New Roman" w:cs="Times New Roman"/>
            <w:sz w:val="24"/>
            <w:szCs w:val="24"/>
          </w:rPr>
          <w:t xml:space="preserve">the </w:t>
        </w:r>
      </w:ins>
      <w:ins w:id="248" w:author="Portner, Claus" w:date="2022-11-01T13:55:00Z">
        <w:r w:rsidR="00BE093E" w:rsidRPr="00B5083F">
          <w:rPr>
            <w:rFonts w:ascii="Times New Roman" w:hAnsi="Times New Roman" w:cs="Times New Roman"/>
            <w:sz w:val="24"/>
            <w:szCs w:val="24"/>
          </w:rPr>
          <w:t>pre-Covid</w:t>
        </w:r>
      </w:ins>
      <w:ins w:id="249" w:author="Portner, Claus" w:date="2022-11-01T13:56:00Z">
        <w:r w:rsidR="00BE093E" w:rsidRPr="00B5083F">
          <w:rPr>
            <w:rFonts w:ascii="Times New Roman" w:hAnsi="Times New Roman" w:cs="Times New Roman"/>
            <w:sz w:val="24"/>
            <w:szCs w:val="24"/>
          </w:rPr>
          <w:t xml:space="preserve"> behavior</w:t>
        </w:r>
      </w:ins>
      <w:del w:id="250" w:author="Portner, Claus" w:date="2022-11-01T13:57:00Z">
        <w:r w:rsidRPr="00B5083F" w:rsidDel="00BE093E">
          <w:rPr>
            <w:rFonts w:ascii="Times New Roman" w:hAnsi="Times New Roman" w:cs="Times New Roman"/>
            <w:sz w:val="24"/>
            <w:szCs w:val="24"/>
          </w:rPr>
          <w:delText xml:space="preserve"> in the 30 days before each household’s survey dates</w:delText>
        </w:r>
      </w:del>
      <w:r w:rsidRPr="00B5083F">
        <w:rPr>
          <w:rFonts w:ascii="Times New Roman" w:hAnsi="Times New Roman" w:cs="Times New Roman"/>
          <w:sz w:val="24"/>
          <w:szCs w:val="24"/>
        </w:rPr>
        <w:t xml:space="preserve"> </w:t>
      </w:r>
      <w:r w:rsidRPr="00B5083F">
        <w:rPr>
          <w:rFonts w:ascii="Times New Roman" w:hAnsi="Times New Roman" w:cs="Times New Roman"/>
          <w:sz w:val="24"/>
          <w:szCs w:val="24"/>
        </w:rPr>
        <w:lastRenderedPageBreak/>
        <w:fldChar w:fldCharType="begin"/>
      </w:r>
      <w:r w:rsidR="005D68C8" w:rsidRPr="00B5083F">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(Google,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w:t>
      </w:r>
      <w:ins w:id="251" w:author="Alam, Shamma" w:date="2022-10-26T17:29:00Z">
        <w:r w:rsidR="00454D7B" w:rsidRPr="00B5083F">
          <w:rPr>
            <w:rStyle w:val="FootnoteReference"/>
            <w:rFonts w:ascii="Times New Roman" w:hAnsi="Times New Roman" w:cs="Times New Roman"/>
            <w:sz w:val="24"/>
            <w:szCs w:val="24"/>
          </w:rPr>
          <w:footnoteReference w:id="10"/>
        </w:r>
      </w:ins>
      <w:ins w:id="254" w:author="Portner, Claus" w:date="2022-11-01T13:57:00Z">
        <w:r w:rsidR="00BE093E" w:rsidRPr="00B5083F">
          <w:rPr>
            <w:rFonts w:ascii="Times New Roman" w:hAnsi="Times New Roman" w:cs="Times New Roman"/>
            <w:sz w:val="24"/>
            <w:szCs w:val="24"/>
          </w:rPr>
          <w:t xml:space="preserve"> Our measure </w:t>
        </w:r>
        <w:r w:rsidR="00BE093E" w:rsidRPr="00B5083F">
          <w:rPr>
            <w:rFonts w:ascii="Times New Roman" w:hAnsi="Times New Roman" w:cs="Times New Roman"/>
            <w:sz w:val="24"/>
            <w:szCs w:val="24"/>
          </w:rPr>
          <w:t>i</w:t>
        </w:r>
        <w:r w:rsidR="00BE093E" w:rsidRPr="00B5083F">
          <w:rPr>
            <w:rFonts w:ascii="Times New Roman" w:hAnsi="Times New Roman" w:cs="Times New Roman"/>
            <w:sz w:val="24"/>
            <w:szCs w:val="24"/>
          </w:rPr>
          <w:t>s</w:t>
        </w:r>
      </w:ins>
      <w:ins w:id="255" w:author="Portner, Claus" w:date="2022-11-01T13:58:00Z">
        <w:r w:rsidR="00BE093E" w:rsidRPr="00B5083F">
          <w:rPr>
            <w:rFonts w:ascii="Times New Roman" w:hAnsi="Times New Roman" w:cs="Times New Roman"/>
            <w:sz w:val="24"/>
            <w:szCs w:val="24"/>
          </w:rPr>
          <w:t xml:space="preserve"> the average of this percent change over</w:t>
        </w:r>
      </w:ins>
      <w:ins w:id="256" w:author="Portner, Claus" w:date="2022-11-01T13:57:00Z">
        <w:r w:rsidR="00BE093E" w:rsidRPr="00B5083F">
          <w:rPr>
            <w:rFonts w:ascii="Times New Roman" w:hAnsi="Times New Roman" w:cs="Times New Roman"/>
            <w:sz w:val="24"/>
            <w:szCs w:val="24"/>
          </w:rPr>
          <w:t xml:space="preserve"> the 30 days </w:t>
        </w:r>
      </w:ins>
      <w:ins w:id="257" w:author="Portner, Claus" w:date="2022-11-01T13:58:00Z">
        <w:r w:rsidR="00BE093E" w:rsidRPr="00B5083F">
          <w:rPr>
            <w:rFonts w:ascii="Times New Roman" w:hAnsi="Times New Roman" w:cs="Times New Roman"/>
            <w:sz w:val="24"/>
            <w:szCs w:val="24"/>
          </w:rPr>
          <w:t>before</w:t>
        </w:r>
      </w:ins>
      <w:ins w:id="258" w:author="Portner, Claus" w:date="2022-11-01T13:57:00Z">
        <w:r w:rsidR="00BE093E" w:rsidRPr="00B5083F">
          <w:rPr>
            <w:rFonts w:ascii="Times New Roman" w:hAnsi="Times New Roman" w:cs="Times New Roman"/>
            <w:sz w:val="24"/>
            <w:szCs w:val="24"/>
          </w:rPr>
          <w:t xml:space="preserve"> each household’s survey date</w:t>
        </w:r>
      </w:ins>
      <w:ins w:id="259" w:author="Portner, Claus" w:date="2022-11-01T13:58:00Z">
        <w:r w:rsidR="00BE093E" w:rsidRPr="00B5083F">
          <w:rPr>
            <w:rFonts w:ascii="Times New Roman" w:hAnsi="Times New Roman" w:cs="Times New Roman"/>
            <w:sz w:val="24"/>
            <w:szCs w:val="24"/>
          </w:rPr>
          <w:t>.</w:t>
        </w:r>
      </w:ins>
      <w:del w:id="260" w:author="Portner, Claus" w:date="2022-11-01T13:54:00Z">
        <w:r w:rsidRPr="00B5083F" w:rsidDel="00BE093E">
          <w:rPr>
            <w:rFonts w:ascii="Times New Roman" w:hAnsi="Times New Roman" w:cs="Times New Roman"/>
            <w:sz w:val="24"/>
            <w:szCs w:val="24"/>
          </w:rPr>
          <w:delText xml:space="preserve"> </w:delText>
        </w:r>
      </w:del>
      <w:del w:id="261" w:author="Alam, Shamma" w:date="2022-10-26T17:29:00Z">
        <w:r w:rsidRPr="00B5083F" w:rsidDel="00454D7B">
          <w:rPr>
            <w:rFonts w:ascii="Times New Roman" w:hAnsi="Times New Roman" w:cs="Times New Roman"/>
            <w:sz w:val="24"/>
            <w:szCs w:val="24"/>
          </w:rPr>
          <w:delText>Each day of the week is scaled relative to a “baseline day,” which is the median value from the five weeks, January 3 – February 6, 2020, and captures the change in percent in the time spent at residential locations. Other mobility information, such as the number of visitors to groceries and pharmacies per day, are available but tend to be noisier and give similar results to our time at home measure.</w:delText>
        </w:r>
      </w:del>
    </w:p>
    <w:p w14:paraId="56A94EFC" w14:textId="474840A2"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 xml:space="preserve">Figure 1 shows </w:t>
      </w:r>
      <w:del w:id="262" w:author="Alam, Shamma" w:date="2022-10-27T09:28:00Z">
        <w:r w:rsidRPr="00B5083F" w:rsidDel="00346404">
          <w:rPr>
            <w:rFonts w:ascii="Times New Roman" w:hAnsi="Times New Roman" w:cs="Times New Roman"/>
            <w:sz w:val="24"/>
            <w:szCs w:val="24"/>
          </w:rPr>
          <w:delText xml:space="preserve">our revised </w:delText>
        </w:r>
      </w:del>
      <w:ins w:id="263" w:author="Alam, Shamma" w:date="2022-10-27T09:28:00Z">
        <w:r w:rsidR="00346404" w:rsidRPr="00B5083F">
          <w:rPr>
            <w:rFonts w:ascii="Times New Roman" w:hAnsi="Times New Roman" w:cs="Times New Roman"/>
            <w:sz w:val="24"/>
            <w:szCs w:val="24"/>
          </w:rPr>
          <w:t xml:space="preserve">the </w:t>
        </w:r>
      </w:ins>
      <w:r w:rsidRPr="00B5083F">
        <w:rPr>
          <w:rFonts w:ascii="Times New Roman" w:hAnsi="Times New Roman" w:cs="Times New Roman"/>
          <w:sz w:val="24"/>
          <w:szCs w:val="24"/>
        </w:rPr>
        <w:t xml:space="preserve">daily stringency index, the daily Google Mobility measure of time spent at residential locations, the </w:t>
      </w:r>
      <w:ins w:id="264" w:author="Portner, Claus" w:date="2022-11-01T14:10:00Z">
        <w:r w:rsidR="001403BF" w:rsidRPr="00B5083F">
          <w:rPr>
            <w:rFonts w:ascii="Times New Roman" w:hAnsi="Times New Roman" w:cs="Times New Roman"/>
            <w:sz w:val="24"/>
            <w:szCs w:val="24"/>
          </w:rPr>
          <w:t xml:space="preserve">7-day </w:t>
        </w:r>
      </w:ins>
      <w:commentRangeStart w:id="265"/>
      <w:r w:rsidRPr="00B5083F">
        <w:rPr>
          <w:rFonts w:ascii="Times New Roman" w:hAnsi="Times New Roman" w:cs="Times New Roman"/>
          <w:sz w:val="24"/>
          <w:szCs w:val="24"/>
        </w:rPr>
        <w:t>smoothened</w:t>
      </w:r>
      <w:commentRangeEnd w:id="265"/>
      <w:r w:rsidR="009F1628">
        <w:rPr>
          <w:rStyle w:val="CommentReference"/>
        </w:rPr>
        <w:commentReference w:id="265"/>
      </w:r>
      <w:r w:rsidRPr="00B5083F">
        <w:rPr>
          <w:rFonts w:ascii="Times New Roman" w:hAnsi="Times New Roman" w:cs="Times New Roman"/>
          <w:sz w:val="24"/>
          <w:szCs w:val="24"/>
        </w:rPr>
        <w:t xml:space="preserve"> </w:t>
      </w:r>
      <w:ins w:id="266" w:author="Alam, Shamma" w:date="2022-10-26T17:36:00Z">
        <w:del w:id="267" w:author="Portner, Claus" w:date="2022-11-01T14:10:00Z">
          <w:r w:rsidR="00E16F55" w:rsidRPr="00B5083F" w:rsidDel="001403BF">
            <w:rPr>
              <w:rFonts w:ascii="Times New Roman" w:hAnsi="Times New Roman" w:cs="Times New Roman"/>
              <w:sz w:val="24"/>
              <w:szCs w:val="24"/>
            </w:rPr>
            <w:delText xml:space="preserve">(do we need to explain the smoothen part?) </w:delText>
          </w:r>
        </w:del>
      </w:ins>
      <w:del w:id="268" w:author="Portner, Claus" w:date="2022-11-01T14:11:00Z">
        <w:r w:rsidRPr="00B5083F" w:rsidDel="001403BF">
          <w:rPr>
            <w:rFonts w:ascii="Times New Roman" w:hAnsi="Times New Roman" w:cs="Times New Roman"/>
            <w:sz w:val="24"/>
            <w:szCs w:val="24"/>
          </w:rPr>
          <w:delText xml:space="preserve">daily </w:delText>
        </w:r>
      </w:del>
      <w:r w:rsidRPr="00B5083F">
        <w:rPr>
          <w:rFonts w:ascii="Times New Roman" w:hAnsi="Times New Roman" w:cs="Times New Roman"/>
          <w:sz w:val="24"/>
          <w:szCs w:val="24"/>
        </w:rPr>
        <w:t xml:space="preserve">number of new Covid-19 cases and deaths per 100,000 persons, and the data collection window for each of the UHFS rounds in shaded grey. The </w:t>
      </w:r>
      <w:del w:id="269" w:author="Portner, Claus" w:date="2022-11-01T13:59:00Z">
        <w:r w:rsidRPr="00B5083F" w:rsidDel="00BE093E">
          <w:rPr>
            <w:rFonts w:ascii="Times New Roman" w:hAnsi="Times New Roman" w:cs="Times New Roman"/>
            <w:sz w:val="24"/>
            <w:szCs w:val="24"/>
          </w:rPr>
          <w:delText xml:space="preserve">strongest </w:delText>
        </w:r>
      </w:del>
      <w:ins w:id="270" w:author="Portner, Claus" w:date="2022-11-01T13:59:00Z">
        <w:r w:rsidR="00BE093E" w:rsidRPr="00B5083F">
          <w:rPr>
            <w:rFonts w:ascii="Times New Roman" w:hAnsi="Times New Roman" w:cs="Times New Roman"/>
            <w:sz w:val="24"/>
            <w:szCs w:val="24"/>
          </w:rPr>
          <w:t>strictest</w:t>
        </w:r>
        <w:r w:rsidR="00BE093E" w:rsidRPr="00B5083F">
          <w:rPr>
            <w:rFonts w:ascii="Times New Roman" w:hAnsi="Times New Roman" w:cs="Times New Roman"/>
            <w:sz w:val="24"/>
            <w:szCs w:val="24"/>
          </w:rPr>
          <w:t xml:space="preserve"> </w:t>
        </w:r>
      </w:ins>
      <w:r w:rsidRPr="00B5083F">
        <w:rPr>
          <w:rFonts w:ascii="Times New Roman" w:hAnsi="Times New Roman" w:cs="Times New Roman"/>
          <w:sz w:val="24"/>
          <w:szCs w:val="24"/>
        </w:rPr>
        <w:t xml:space="preserve">restrictions are just before round 1, where there is an almost complete lockdown. </w:t>
      </w:r>
      <w:ins w:id="271" w:author="Portner, Claus" w:date="2022-11-01T14:08:00Z">
        <w:r w:rsidR="001403BF" w:rsidRPr="00B5083F">
          <w:rPr>
            <w:rFonts w:ascii="Times New Roman" w:hAnsi="Times New Roman" w:cs="Times New Roman"/>
            <w:sz w:val="24"/>
            <w:szCs w:val="24"/>
          </w:rPr>
          <w:t xml:space="preserve">However, </w:t>
        </w:r>
      </w:ins>
      <w:del w:id="272" w:author="Portner, Claus" w:date="2022-11-01T14:07:00Z">
        <w:r w:rsidRPr="00B5083F" w:rsidDel="001403BF">
          <w:rPr>
            <w:rFonts w:ascii="Times New Roman" w:hAnsi="Times New Roman" w:cs="Times New Roman"/>
            <w:sz w:val="24"/>
            <w:szCs w:val="24"/>
          </w:rPr>
          <w:delText xml:space="preserve">The second lockdown is nearly as strict </w:delText>
        </w:r>
      </w:del>
      <w:ins w:id="273" w:author="Alam, Shamma" w:date="2022-10-26T17:36:00Z">
        <w:del w:id="274" w:author="Portner, Claus" w:date="2022-11-01T14:07:00Z">
          <w:r w:rsidR="00E16F55" w:rsidRPr="00B5083F" w:rsidDel="001403BF">
            <w:rPr>
              <w:rFonts w:ascii="Times New Roman" w:hAnsi="Times New Roman" w:cs="Times New Roman"/>
              <w:sz w:val="24"/>
              <w:szCs w:val="24"/>
            </w:rPr>
            <w:delText xml:space="preserve">as the first </w:delText>
          </w:r>
        </w:del>
      </w:ins>
      <w:del w:id="275" w:author="Portner, Claus" w:date="2022-11-01T14:07:00Z">
        <w:r w:rsidRPr="00B5083F" w:rsidDel="001403BF">
          <w:rPr>
            <w:rFonts w:ascii="Times New Roman" w:hAnsi="Times New Roman" w:cs="Times New Roman"/>
            <w:sz w:val="24"/>
            <w:szCs w:val="24"/>
          </w:rPr>
          <w:delText>according to our stringency measure as the first</w:delText>
        </w:r>
      </w:del>
      <w:ins w:id="276" w:author="Portner, Claus" w:date="2022-11-01T14:08:00Z">
        <w:r w:rsidR="001403BF" w:rsidRPr="00B5083F">
          <w:rPr>
            <w:rFonts w:ascii="Times New Roman" w:hAnsi="Times New Roman" w:cs="Times New Roman"/>
            <w:sz w:val="24"/>
            <w:szCs w:val="24"/>
          </w:rPr>
          <w:t>a</w:t>
        </w:r>
      </w:ins>
      <w:ins w:id="277" w:author="Portner, Claus" w:date="2022-11-01T14:07:00Z">
        <w:r w:rsidR="001403BF" w:rsidRPr="00B5083F">
          <w:rPr>
            <w:rFonts w:ascii="Times New Roman" w:hAnsi="Times New Roman" w:cs="Times New Roman"/>
            <w:sz w:val="24"/>
            <w:szCs w:val="24"/>
          </w:rPr>
          <w:t xml:space="preserve">ccording to our stringency measure, the second lockdown </w:t>
        </w:r>
      </w:ins>
      <w:ins w:id="278" w:author="Portner, Claus" w:date="2022-11-01T14:08:00Z">
        <w:r w:rsidR="001403BF" w:rsidRPr="00B5083F">
          <w:rPr>
            <w:rFonts w:ascii="Times New Roman" w:hAnsi="Times New Roman" w:cs="Times New Roman"/>
            <w:sz w:val="24"/>
            <w:szCs w:val="24"/>
          </w:rPr>
          <w:t>wa</w:t>
        </w:r>
      </w:ins>
      <w:ins w:id="279" w:author="Portner, Claus" w:date="2022-11-01T14:07:00Z">
        <w:r w:rsidR="001403BF" w:rsidRPr="00B5083F">
          <w:rPr>
            <w:rFonts w:ascii="Times New Roman" w:hAnsi="Times New Roman" w:cs="Times New Roman"/>
            <w:sz w:val="24"/>
            <w:szCs w:val="24"/>
          </w:rPr>
          <w:t>s nearly as strict as the first</w:t>
        </w:r>
      </w:ins>
      <w:r w:rsidRPr="00B5083F">
        <w:rPr>
          <w:rFonts w:ascii="Times New Roman" w:hAnsi="Times New Roman" w:cs="Times New Roman"/>
          <w:sz w:val="24"/>
          <w:szCs w:val="24"/>
        </w:rPr>
        <w:t>. Furthermore, the four months after each lockdown show similar stringency levels, with stringency only dropping in September 2020.</w:t>
      </w:r>
    </w:p>
    <w:p w14:paraId="38480D29" w14:textId="77777777"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That the lockdown policies were enforced is shown by the substantial increases in the amount of time spent at residential locations during the April through June 2020 and the June through August 2021 periods. Despite some remaining restrictions during the second and third rounds, the time spent at residential locations had returned to almost the baseline by the end of the second round’s data collection in mid-August 2020, which is why we did not include the third round as a lockdown round. Through the non-lockdown periods, the time spent at home remained relatively stable except for the Christmas and New Year’s celebrations.</w:t>
      </w:r>
    </w:p>
    <w:p w14:paraId="3CA0D004" w14:textId="480BC299" w:rsidR="00230D19" w:rsidRPr="00B5083F" w:rsidRDefault="00230D19" w:rsidP="003D23F6">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 xml:space="preserve">The number of confirmed infections and deaths from Covid remained very low in Uganda until halfway through 2021. </w:t>
      </w:r>
      <w:ins w:id="280" w:author="Alam, Shamma" w:date="2022-10-27T09:31:00Z">
        <w:r w:rsidR="00AF6CD7" w:rsidRPr="00B5083F">
          <w:rPr>
            <w:rFonts w:ascii="Times New Roman" w:hAnsi="Times New Roman" w:cs="Times New Roman"/>
            <w:sz w:val="24"/>
            <w:szCs w:val="24"/>
          </w:rPr>
          <w:t>For context, e</w:t>
        </w:r>
      </w:ins>
      <w:del w:id="281" w:author="Alam, Shamma" w:date="2022-10-27T09:31:00Z">
        <w:r w:rsidRPr="00B5083F" w:rsidDel="00AF6CD7">
          <w:rPr>
            <w:rFonts w:ascii="Times New Roman" w:hAnsi="Times New Roman" w:cs="Times New Roman"/>
            <w:sz w:val="24"/>
            <w:szCs w:val="24"/>
          </w:rPr>
          <w:delText>E</w:delText>
        </w:r>
      </w:del>
      <w:r w:rsidRPr="00B5083F">
        <w:rPr>
          <w:rFonts w:ascii="Times New Roman" w:hAnsi="Times New Roman" w:cs="Times New Roman"/>
          <w:sz w:val="24"/>
          <w:szCs w:val="24"/>
        </w:rPr>
        <w:t xml:space="preserve">ven with the spike in cases in 2021, Uganda’s cumulative </w:t>
      </w:r>
      <w:r w:rsidRPr="00B5083F">
        <w:rPr>
          <w:rFonts w:ascii="Times New Roman" w:hAnsi="Times New Roman" w:cs="Times New Roman"/>
          <w:sz w:val="24"/>
          <w:szCs w:val="24"/>
        </w:rPr>
        <w:lastRenderedPageBreak/>
        <w:t>number of cases per 100,000 at the end of 2021 was only 306.9 compared with 16,294.5 in the US.</w:t>
      </w:r>
      <w:ins w:id="282" w:author="Alam, Shamma" w:date="2022-10-27T09:32:00Z">
        <w:r w:rsidR="00AF6CD7" w:rsidRPr="00B5083F">
          <w:rPr>
            <w:rStyle w:val="FootnoteReference"/>
            <w:rFonts w:ascii="Times New Roman" w:hAnsi="Times New Roman" w:cs="Times New Roman"/>
            <w:sz w:val="24"/>
            <w:szCs w:val="24"/>
          </w:rPr>
          <w:footnoteReference w:id="11"/>
        </w:r>
      </w:ins>
      <w:r w:rsidRPr="00B5083F">
        <w:rPr>
          <w:rFonts w:ascii="Times New Roman" w:hAnsi="Times New Roman" w:cs="Times New Roman"/>
          <w:sz w:val="24"/>
          <w:szCs w:val="24"/>
        </w:rPr>
        <w:t xml:space="preserve"> </w:t>
      </w:r>
      <w:del w:id="285" w:author="Alam, Shamma" w:date="2022-10-27T09:33:00Z">
        <w:r w:rsidRPr="00B5083F" w:rsidDel="00AF6CD7">
          <w:rPr>
            <w:rFonts w:ascii="Times New Roman" w:hAnsi="Times New Roman" w:cs="Times New Roman"/>
            <w:sz w:val="24"/>
            <w:szCs w:val="24"/>
          </w:rPr>
          <w:delText xml:space="preserve">Furthermore, as in many other developing countries, the number of Covid deaths was low. Even with the increase in cases and deaths by the end of 2021, Uganda had </w:delText>
        </w:r>
        <w:bookmarkStart w:id="286" w:name="OLE_LINK5"/>
        <w:bookmarkStart w:id="287" w:name="OLE_LINK6"/>
        <w:r w:rsidRPr="00B5083F" w:rsidDel="00AF6CD7">
          <w:rPr>
            <w:rFonts w:ascii="Times New Roman" w:hAnsi="Times New Roman" w:cs="Times New Roman"/>
            <w:sz w:val="24"/>
            <w:szCs w:val="24"/>
          </w:rPr>
          <w:delText>only 7.2 deaths per 100,000 persons</w:delText>
        </w:r>
        <w:bookmarkEnd w:id="286"/>
        <w:bookmarkEnd w:id="287"/>
        <w:r w:rsidRPr="00B5083F" w:rsidDel="00AF6CD7">
          <w:rPr>
            <w:rFonts w:ascii="Times New Roman" w:hAnsi="Times New Roman" w:cs="Times New Roman"/>
            <w:sz w:val="24"/>
            <w:szCs w:val="24"/>
          </w:rPr>
          <w:delText>, while, for comparison, the US had 245.1 deaths per 100,000 persons.</w:delText>
        </w:r>
      </w:del>
    </w:p>
    <w:p w14:paraId="1E7764CF" w14:textId="1B9EF81A" w:rsidR="00D336D9" w:rsidRPr="00B5083F" w:rsidRDefault="004B7D0A"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A2251D" w:rsidRPr="00B5083F">
        <w:rPr>
          <w:rFonts w:ascii="Times New Roman" w:hAnsi="Times New Roman" w:cs="Times New Roman"/>
          <w:i/>
          <w:iCs/>
          <w:sz w:val="24"/>
          <w:szCs w:val="24"/>
        </w:rPr>
        <w:t>.</w:t>
      </w:r>
      <w:r w:rsidR="002856CD" w:rsidRPr="00B5083F">
        <w:rPr>
          <w:rFonts w:ascii="Times New Roman" w:hAnsi="Times New Roman" w:cs="Times New Roman"/>
          <w:i/>
          <w:iCs/>
          <w:sz w:val="24"/>
          <w:szCs w:val="24"/>
        </w:rPr>
        <w:t>2</w:t>
      </w:r>
      <w:r w:rsidR="00A2251D" w:rsidRPr="00B5083F">
        <w:rPr>
          <w:rFonts w:ascii="Times New Roman" w:hAnsi="Times New Roman" w:cs="Times New Roman"/>
          <w:i/>
          <w:iCs/>
          <w:sz w:val="24"/>
          <w:szCs w:val="24"/>
        </w:rPr>
        <w:t xml:space="preserve"> Main Outcomes</w:t>
      </w:r>
      <w:r w:rsidR="006C4063" w:rsidRPr="00B5083F">
        <w:rPr>
          <w:rFonts w:ascii="Times New Roman" w:hAnsi="Times New Roman" w:cs="Times New Roman"/>
          <w:i/>
          <w:iCs/>
          <w:sz w:val="24"/>
          <w:szCs w:val="24"/>
        </w:rPr>
        <w:t>: Food Insecurity</w:t>
      </w:r>
    </w:p>
    <w:p w14:paraId="34BEE70C" w14:textId="2CD2B2F7" w:rsidR="00894386" w:rsidRPr="00B5083F" w:rsidRDefault="00E1674F" w:rsidP="006C406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survey measures food insecurity based on the </w:t>
      </w:r>
      <w:r w:rsidRPr="00B5083F">
        <w:rPr>
          <w:rFonts w:ascii="Times New Roman" w:hAnsi="Times New Roman" w:cs="Times New Roman"/>
          <w:color w:val="000000"/>
          <w:sz w:val="24"/>
          <w:szCs w:val="24"/>
        </w:rPr>
        <w:t>Food Insecurity Experience Scale (FIES) developed by the F</w:t>
      </w:r>
      <w:r w:rsidR="00C97013" w:rsidRPr="00B5083F">
        <w:rPr>
          <w:rFonts w:ascii="Times New Roman" w:hAnsi="Times New Roman" w:cs="Times New Roman"/>
          <w:color w:val="000000"/>
          <w:sz w:val="24"/>
          <w:szCs w:val="24"/>
        </w:rPr>
        <w:t xml:space="preserve">AO </w:t>
      </w:r>
      <w:r w:rsidR="00333402"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sidRPr="00B5083F">
        <w:rPr>
          <w:rFonts w:ascii="Times New Roman" w:hAnsi="Times New Roman" w:cs="Times New Roman"/>
          <w:color w:val="000000"/>
          <w:sz w:val="24"/>
          <w:szCs w:val="24"/>
        </w:rPr>
        <w:fldChar w:fldCharType="separate"/>
      </w:r>
      <w:r w:rsidR="00333402" w:rsidRPr="00B5083F">
        <w:rPr>
          <w:rFonts w:ascii="Times New Roman" w:hAnsi="Times New Roman" w:cs="Times New Roman"/>
          <w:sz w:val="24"/>
        </w:rPr>
        <w:t>(FAO, 2016)</w:t>
      </w:r>
      <w:r w:rsidR="00333402"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xml:space="preserve">. FIES uses eight questions </w:t>
      </w:r>
      <w:r w:rsidR="007D7E36" w:rsidRPr="00B5083F">
        <w:rPr>
          <w:rFonts w:ascii="Times New Roman" w:hAnsi="Times New Roman" w:cs="Times New Roman"/>
          <w:color w:val="000000"/>
          <w:sz w:val="24"/>
          <w:szCs w:val="24"/>
        </w:rPr>
        <w:t xml:space="preserve">with dichotomous (yes/no) responses </w:t>
      </w:r>
      <w:r w:rsidRPr="00B5083F">
        <w:rPr>
          <w:rFonts w:ascii="Times New Roman" w:hAnsi="Times New Roman" w:cs="Times New Roman"/>
          <w:color w:val="000000"/>
          <w:sz w:val="24"/>
          <w:szCs w:val="24"/>
        </w:rPr>
        <w:t xml:space="preserve">to understand the different challenges </w:t>
      </w:r>
      <w:r w:rsidR="004A0583" w:rsidRPr="00B5083F">
        <w:rPr>
          <w:rFonts w:ascii="Times New Roman" w:hAnsi="Times New Roman" w:cs="Times New Roman"/>
          <w:color w:val="000000"/>
          <w:sz w:val="24"/>
          <w:szCs w:val="24"/>
        </w:rPr>
        <w:t>related to</w:t>
      </w:r>
      <w:r w:rsidRPr="00B5083F">
        <w:rPr>
          <w:rFonts w:ascii="Times New Roman" w:hAnsi="Times New Roman" w:cs="Times New Roman"/>
          <w:color w:val="000000"/>
          <w:sz w:val="24"/>
          <w:szCs w:val="24"/>
        </w:rPr>
        <w:t xml:space="preserve"> food insecurity</w:t>
      </w:r>
      <w:r w:rsidR="00237A2E" w:rsidRPr="00B5083F">
        <w:rPr>
          <w:rFonts w:ascii="Times New Roman" w:hAnsi="Times New Roman" w:cs="Times New Roman"/>
          <w:color w:val="000000"/>
          <w:sz w:val="24"/>
          <w:szCs w:val="24"/>
        </w:rPr>
        <w:t>. This</w:t>
      </w:r>
      <w:r w:rsidR="007D7E36" w:rsidRPr="00B5083F">
        <w:rPr>
          <w:rFonts w:ascii="Times New Roman" w:hAnsi="Times New Roman" w:cs="Times New Roman"/>
          <w:color w:val="000000"/>
          <w:sz w:val="24"/>
          <w:szCs w:val="24"/>
        </w:rPr>
        <w:t xml:space="preserve"> measure </w:t>
      </w:r>
      <w:r w:rsidRPr="00B5083F">
        <w:rPr>
          <w:rFonts w:ascii="Times New Roman" w:hAnsi="Times New Roman" w:cs="Times New Roman"/>
          <w:color w:val="000000"/>
          <w:sz w:val="24"/>
          <w:szCs w:val="24"/>
        </w:rPr>
        <w:t xml:space="preserve">has been empirically validated for cross-cultural use </w:t>
      </w:r>
      <w:r w:rsidR="002307B9"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sidRPr="00B5083F">
        <w:rPr>
          <w:rFonts w:ascii="Times New Roman" w:hAnsi="Times New Roman" w:cs="Times New Roman"/>
          <w:color w:val="000000"/>
          <w:sz w:val="24"/>
          <w:szCs w:val="24"/>
        </w:rPr>
        <w:fldChar w:fldCharType="separate"/>
      </w:r>
      <w:r w:rsidR="002307B9" w:rsidRPr="00B5083F">
        <w:rPr>
          <w:rFonts w:ascii="Times New Roman" w:hAnsi="Times New Roman" w:cs="Times New Roman"/>
          <w:sz w:val="24"/>
        </w:rPr>
        <w:t xml:space="preserve">(Ballard et al., 2013; </w:t>
      </w:r>
      <w:proofErr w:type="spellStart"/>
      <w:r w:rsidR="002307B9" w:rsidRPr="00B5083F">
        <w:rPr>
          <w:rFonts w:ascii="Times New Roman" w:hAnsi="Times New Roman" w:cs="Times New Roman"/>
          <w:sz w:val="24"/>
        </w:rPr>
        <w:t>Kansiime</w:t>
      </w:r>
      <w:proofErr w:type="spellEnd"/>
      <w:r w:rsidR="002307B9" w:rsidRPr="00B5083F">
        <w:rPr>
          <w:rFonts w:ascii="Times New Roman" w:hAnsi="Times New Roman" w:cs="Times New Roman"/>
          <w:sz w:val="24"/>
        </w:rPr>
        <w:t xml:space="preserve"> et al., 2021)</w:t>
      </w:r>
      <w:r w:rsidR="002307B9"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FIES asks whether</w:t>
      </w:r>
      <w:r w:rsidR="00A2251D" w:rsidRPr="00B5083F">
        <w:rPr>
          <w:rFonts w:ascii="Times New Roman" w:hAnsi="Times New Roman" w:cs="Times New Roman"/>
          <w:color w:val="000000"/>
          <w:sz w:val="24"/>
          <w:szCs w:val="24"/>
        </w:rPr>
        <w:t>,</w:t>
      </w:r>
      <w:r w:rsidRPr="00B5083F">
        <w:rPr>
          <w:rFonts w:ascii="Times New Roman" w:hAnsi="Times New Roman" w:cs="Times New Roman"/>
          <w:color w:val="000000"/>
          <w:sz w:val="24"/>
          <w:szCs w:val="24"/>
        </w:rPr>
        <w:t xml:space="preserve"> during the last 30 days, there </w:t>
      </w:r>
      <w:r w:rsidR="00A2251D" w:rsidRPr="00B5083F">
        <w:rPr>
          <w:rFonts w:ascii="Times New Roman" w:hAnsi="Times New Roman" w:cs="Times New Roman"/>
          <w:color w:val="000000"/>
          <w:sz w:val="24"/>
          <w:szCs w:val="24"/>
        </w:rPr>
        <w:t xml:space="preserve">was </w:t>
      </w:r>
      <w:r w:rsidRPr="00B5083F">
        <w:rPr>
          <w:rFonts w:ascii="Times New Roman" w:hAnsi="Times New Roman" w:cs="Times New Roman"/>
          <w:color w:val="000000"/>
          <w:sz w:val="24"/>
          <w:szCs w:val="24"/>
        </w:rPr>
        <w:t>a</w:t>
      </w:r>
      <w:r w:rsidR="00A2251D" w:rsidRPr="00B5083F">
        <w:rPr>
          <w:rFonts w:ascii="Times New Roman" w:hAnsi="Times New Roman" w:cs="Times New Roman"/>
          <w:color w:val="000000"/>
          <w:sz w:val="24"/>
          <w:szCs w:val="24"/>
        </w:rPr>
        <w:t>ny</w:t>
      </w:r>
      <w:r w:rsidRPr="00B5083F">
        <w:rPr>
          <w:rFonts w:ascii="Times New Roman" w:hAnsi="Times New Roman" w:cs="Times New Roman"/>
          <w:color w:val="000000"/>
          <w:sz w:val="24"/>
          <w:szCs w:val="24"/>
        </w:rPr>
        <w:t xml:space="preserve"> time </w:t>
      </w:r>
      <w:r w:rsidR="00A2251D" w:rsidRPr="00B5083F">
        <w:rPr>
          <w:rFonts w:ascii="Times New Roman" w:hAnsi="Times New Roman" w:cs="Times New Roman"/>
          <w:color w:val="000000"/>
          <w:sz w:val="24"/>
          <w:szCs w:val="24"/>
        </w:rPr>
        <w:t>when any adult in the household experienced the following because of lack of money or other resources</w:t>
      </w:r>
      <w:r w:rsidRPr="00B5083F">
        <w:rPr>
          <w:rFonts w:ascii="Times New Roman" w:hAnsi="Times New Roman" w:cs="Times New Roman"/>
          <w:color w:val="000000"/>
          <w:sz w:val="24"/>
          <w:szCs w:val="24"/>
        </w:rPr>
        <w:t>: (</w:t>
      </w:r>
      <w:proofErr w:type="spellStart"/>
      <w:r w:rsidRPr="00B5083F">
        <w:rPr>
          <w:rFonts w:ascii="Times New Roman" w:hAnsi="Times New Roman" w:cs="Times New Roman"/>
          <w:color w:val="000000"/>
          <w:sz w:val="24"/>
          <w:szCs w:val="24"/>
        </w:rPr>
        <w:t>i</w:t>
      </w:r>
      <w:proofErr w:type="spellEnd"/>
      <w:r w:rsidRPr="00B5083F">
        <w:rPr>
          <w:rFonts w:ascii="Times New Roman" w:hAnsi="Times New Roman" w:cs="Times New Roman"/>
          <w:color w:val="000000"/>
          <w:sz w:val="24"/>
          <w:szCs w:val="24"/>
        </w:rPr>
        <w:t>) were worried about not having enough food to eat; (ii) were unable to eat healthy and nutritious/preferred foods; (iii) ate only a few kinds of foods; (iv) skip</w:t>
      </w:r>
      <w:r w:rsidR="00692475" w:rsidRPr="00B5083F">
        <w:rPr>
          <w:rFonts w:ascii="Times New Roman" w:hAnsi="Times New Roman" w:cs="Times New Roman"/>
          <w:color w:val="000000"/>
          <w:sz w:val="24"/>
          <w:szCs w:val="24"/>
        </w:rPr>
        <w:t>ped</w:t>
      </w:r>
      <w:r w:rsidRPr="00B5083F">
        <w:rPr>
          <w:rFonts w:ascii="Times New Roman" w:hAnsi="Times New Roman" w:cs="Times New Roman"/>
          <w:color w:val="000000"/>
          <w:sz w:val="24"/>
          <w:szCs w:val="24"/>
        </w:rPr>
        <w:t xml:space="preserve"> a meal; (v) ate less than you thought you should; (vi) ran out of food; (vii) </w:t>
      </w:r>
      <w:r w:rsidR="009B641E" w:rsidRPr="00B5083F">
        <w:rPr>
          <w:rFonts w:ascii="Times New Roman" w:hAnsi="Times New Roman" w:cs="Times New Roman"/>
          <w:color w:val="000000"/>
          <w:sz w:val="24"/>
          <w:szCs w:val="24"/>
        </w:rPr>
        <w:t xml:space="preserve">went </w:t>
      </w:r>
      <w:r w:rsidRPr="00B5083F">
        <w:rPr>
          <w:rFonts w:ascii="Times New Roman" w:hAnsi="Times New Roman" w:cs="Times New Roman"/>
          <w:color w:val="000000"/>
          <w:sz w:val="24"/>
          <w:szCs w:val="24"/>
        </w:rPr>
        <w:t xml:space="preserve">hungry, but did not eat; </w:t>
      </w:r>
      <w:r w:rsidR="00656041" w:rsidRPr="00B5083F">
        <w:rPr>
          <w:rFonts w:ascii="Times New Roman" w:hAnsi="Times New Roman" w:cs="Times New Roman"/>
          <w:color w:val="000000"/>
          <w:sz w:val="24"/>
          <w:szCs w:val="24"/>
        </w:rPr>
        <w:t xml:space="preserve">and </w:t>
      </w:r>
      <w:r w:rsidRPr="00B5083F">
        <w:rPr>
          <w:rFonts w:ascii="Times New Roman" w:hAnsi="Times New Roman" w:cs="Times New Roman"/>
          <w:color w:val="000000"/>
          <w:sz w:val="24"/>
          <w:szCs w:val="24"/>
        </w:rPr>
        <w:t xml:space="preserve">(viii) went without eating for a whole day. </w:t>
      </w:r>
      <w:r w:rsidR="00BF5825" w:rsidRPr="00B5083F">
        <w:rPr>
          <w:rFonts w:ascii="Times New Roman" w:hAnsi="Times New Roman" w:cs="Times New Roman"/>
          <w:color w:val="000000"/>
          <w:sz w:val="24"/>
          <w:szCs w:val="24"/>
        </w:rPr>
        <w:t>We create a</w:t>
      </w:r>
      <w:r w:rsidR="0011102D" w:rsidRPr="00B5083F">
        <w:rPr>
          <w:rFonts w:ascii="Times New Roman" w:hAnsi="Times New Roman" w:cs="Times New Roman"/>
          <w:color w:val="000000"/>
          <w:sz w:val="24"/>
          <w:szCs w:val="24"/>
        </w:rPr>
        <w:t>n indicator</w:t>
      </w:r>
      <w:r w:rsidR="00BF5825" w:rsidRPr="00B5083F">
        <w:rPr>
          <w:rFonts w:ascii="Times New Roman" w:hAnsi="Times New Roman" w:cs="Times New Roman"/>
          <w:color w:val="000000"/>
          <w:sz w:val="24"/>
          <w:szCs w:val="24"/>
        </w:rPr>
        <w:t xml:space="preserve"> variable for each question where 1 represents “yes</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and 0 represents “no</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xml:space="preserve"> Additionally, we create another variable to capture whether a household experienced any food insecurity, </w:t>
      </w:r>
      <w:r w:rsidR="008F1EA8" w:rsidRPr="00B5083F">
        <w:rPr>
          <w:rFonts w:ascii="Times New Roman" w:hAnsi="Times New Roman" w:cs="Times New Roman"/>
          <w:color w:val="000000"/>
          <w:sz w:val="24"/>
          <w:szCs w:val="24"/>
        </w:rPr>
        <w:t xml:space="preserve">with 1 for answering </w:t>
      </w:r>
      <w:r w:rsidR="00BF5825" w:rsidRPr="00B5083F">
        <w:rPr>
          <w:rFonts w:ascii="Times New Roman" w:hAnsi="Times New Roman" w:cs="Times New Roman"/>
          <w:color w:val="000000"/>
          <w:sz w:val="24"/>
          <w:szCs w:val="24"/>
        </w:rPr>
        <w:t xml:space="preserve">“Yes” to at least one of the eight FIES questions and 0 otherwise. </w:t>
      </w:r>
    </w:p>
    <w:p w14:paraId="452EFB00" w14:textId="49750269" w:rsidR="00894386" w:rsidRPr="00B5083F" w:rsidRDefault="004B7D0A" w:rsidP="00894386">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w:t>
      </w:r>
      <w:r w:rsidR="00FA289A"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 xml:space="preserve"> Mechanisms that Affect Food Insecurity</w:t>
      </w:r>
    </w:p>
    <w:p w14:paraId="36601A00" w14:textId="6FC60F26" w:rsidR="00894386" w:rsidRPr="00B5083F" w:rsidRDefault="00457D36" w:rsidP="00980089">
      <w:pPr>
        <w:spacing w:line="480" w:lineRule="auto"/>
        <w:ind w:firstLine="540"/>
        <w:jc w:val="both"/>
        <w:rPr>
          <w:rFonts w:ascii="Times New Roman" w:hAnsi="Times New Roman" w:cs="Times New Roman"/>
          <w:color w:val="000000"/>
          <w:sz w:val="24"/>
          <w:szCs w:val="24"/>
          <w:u w:val="single"/>
        </w:rPr>
      </w:pPr>
      <w:r w:rsidRPr="00B5083F">
        <w:rPr>
          <w:rFonts w:ascii="Times New Roman" w:hAnsi="Times New Roman" w:cs="Times New Roman"/>
          <w:sz w:val="24"/>
          <w:szCs w:val="24"/>
        </w:rPr>
        <w:t>To understand how the government lockdowns affected food insecurity and how households responded to the lockdowns, we examine three broad categories</w:t>
      </w:r>
      <w:del w:id="288" w:author="Portner, Claus" w:date="2022-11-01T14:13:00Z">
        <w:r w:rsidRPr="00B5083F" w:rsidDel="001403BF">
          <w:rPr>
            <w:rFonts w:ascii="Times New Roman" w:hAnsi="Times New Roman" w:cs="Times New Roman"/>
            <w:sz w:val="24"/>
            <w:szCs w:val="24"/>
          </w:rPr>
          <w:delText xml:space="preserve"> of outcomes</w:delText>
        </w:r>
      </w:del>
      <w:r w:rsidRPr="00B5083F">
        <w:rPr>
          <w:rFonts w:ascii="Times New Roman" w:hAnsi="Times New Roman" w:cs="Times New Roman"/>
          <w:sz w:val="24"/>
          <w:szCs w:val="24"/>
        </w:rPr>
        <w:t xml:space="preserve">: labor market outcomes, changes in income across sources, and whether </w:t>
      </w:r>
      <w:del w:id="289" w:author="Portner, Claus" w:date="2022-11-01T14:13:00Z">
        <w:r w:rsidRPr="00B5083F" w:rsidDel="001403BF">
          <w:rPr>
            <w:rFonts w:ascii="Times New Roman" w:hAnsi="Times New Roman" w:cs="Times New Roman"/>
            <w:sz w:val="24"/>
            <w:szCs w:val="24"/>
          </w:rPr>
          <w:delText xml:space="preserve">the </w:delText>
        </w:r>
      </w:del>
      <w:r w:rsidRPr="00B5083F">
        <w:rPr>
          <w:rFonts w:ascii="Times New Roman" w:hAnsi="Times New Roman" w:cs="Times New Roman"/>
          <w:sz w:val="24"/>
          <w:szCs w:val="24"/>
        </w:rPr>
        <w:t>households received assistance from outside sources.</w:t>
      </w:r>
      <w:r w:rsidR="00894386" w:rsidRPr="00B5083F">
        <w:rPr>
          <w:rFonts w:ascii="Times New Roman" w:hAnsi="Times New Roman" w:cs="Times New Roman"/>
          <w:sz w:val="24"/>
          <w:szCs w:val="24"/>
        </w:rPr>
        <w:t xml:space="preserve"> </w:t>
      </w:r>
    </w:p>
    <w:p w14:paraId="249DEF63" w14:textId="77777777" w:rsidR="00F26B67" w:rsidRPr="00B5083F" w:rsidRDefault="00F26B67"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Labor Market Outcomes</w:t>
      </w:r>
    </w:p>
    <w:p w14:paraId="59F560A3" w14:textId="434C0DBA" w:rsidR="00F26B67" w:rsidRPr="00B5083F" w:rsidRDefault="00F26B67" w:rsidP="00F26B67">
      <w:pPr>
        <w:spacing w:line="480" w:lineRule="auto"/>
        <w:ind w:firstLine="540"/>
        <w:jc w:val="both"/>
        <w:rPr>
          <w:rFonts w:ascii="Times New Roman" w:hAnsi="Times New Roman" w:cs="Times New Roman"/>
          <w:color w:val="000000"/>
          <w:sz w:val="24"/>
          <w:szCs w:val="24"/>
        </w:rPr>
      </w:pPr>
      <w:r w:rsidRPr="00B5083F">
        <w:rPr>
          <w:rFonts w:ascii="Times New Roman" w:hAnsi="Times New Roman" w:cs="Times New Roman"/>
          <w:color w:val="000000"/>
          <w:sz w:val="24"/>
          <w:szCs w:val="24"/>
        </w:rPr>
        <w:lastRenderedPageBreak/>
        <w:t xml:space="preserve">Lockdowns may affect the availability of employment, both because workplaces close and because of the overall reduction in economic activity likely to follow lockdowns. Respondents were asked whether they did “any work for pay, any kind of business, farming or other activity to generate income” in the last week. If yes, they were asked whether this was the same job as the previous round and the broad industry in which they worked in the current survey round. </w:t>
      </w:r>
      <w:r w:rsidR="003A6753" w:rsidRPr="00B5083F">
        <w:rPr>
          <w:rFonts w:ascii="Times New Roman" w:hAnsi="Times New Roman" w:cs="Times New Roman"/>
          <w:color w:val="000000"/>
          <w:sz w:val="24"/>
          <w:szCs w:val="24"/>
        </w:rPr>
        <w:t xml:space="preserve">For round 1, respondents were also asked whether they did the same work as before the pandemic started and if it was a different job, which industry it was in. </w:t>
      </w:r>
      <w:r w:rsidRPr="00B5083F">
        <w:rPr>
          <w:rFonts w:ascii="Times New Roman" w:hAnsi="Times New Roman" w:cs="Times New Roman"/>
          <w:color w:val="000000"/>
          <w:sz w:val="24"/>
          <w:szCs w:val="24"/>
        </w:rPr>
        <w:t xml:space="preserve">We create two indicator variables to capture the likelihood of working: doing any market work and working in the same job as </w:t>
      </w:r>
      <w:r w:rsidR="003A6753" w:rsidRPr="00B5083F">
        <w:rPr>
          <w:rFonts w:ascii="Times New Roman" w:hAnsi="Times New Roman" w:cs="Times New Roman"/>
          <w:color w:val="000000"/>
          <w:sz w:val="24"/>
          <w:szCs w:val="24"/>
        </w:rPr>
        <w:t>the prior round</w:t>
      </w:r>
      <w:r w:rsidRPr="00B5083F">
        <w:rPr>
          <w:rFonts w:ascii="Times New Roman" w:hAnsi="Times New Roman" w:cs="Times New Roman"/>
          <w:color w:val="000000"/>
          <w:sz w:val="24"/>
          <w:szCs w:val="24"/>
        </w:rPr>
        <w:t xml:space="preserve">. </w:t>
      </w:r>
      <w:r w:rsidR="003A6753" w:rsidRPr="00B5083F">
        <w:rPr>
          <w:rFonts w:ascii="Times New Roman" w:hAnsi="Times New Roman" w:cs="Times New Roman"/>
          <w:color w:val="000000"/>
          <w:sz w:val="24"/>
          <w:szCs w:val="24"/>
        </w:rPr>
        <w:t xml:space="preserve">The UHFS also asked whether any household member had operated a non-farm family business since the </w:t>
      </w:r>
      <w:del w:id="290" w:author="Portner, Claus" w:date="2022-11-01T14:13:00Z">
        <w:r w:rsidR="003A6753" w:rsidRPr="00B5083F" w:rsidDel="001403BF">
          <w:rPr>
            <w:rFonts w:ascii="Times New Roman" w:hAnsi="Times New Roman" w:cs="Times New Roman"/>
            <w:color w:val="000000"/>
            <w:sz w:val="24"/>
            <w:szCs w:val="24"/>
          </w:rPr>
          <w:delText>prior</w:delText>
        </w:r>
      </w:del>
      <w:ins w:id="291" w:author="Portner, Claus" w:date="2022-11-01T14:13:00Z">
        <w:r w:rsidR="001403BF" w:rsidRPr="00B5083F">
          <w:rPr>
            <w:rFonts w:ascii="Times New Roman" w:hAnsi="Times New Roman" w:cs="Times New Roman"/>
            <w:color w:val="000000"/>
            <w:sz w:val="24"/>
            <w:szCs w:val="24"/>
          </w:rPr>
          <w:t>preceding</w:t>
        </w:r>
      </w:ins>
      <w:r w:rsidR="003A6753" w:rsidRPr="00B5083F">
        <w:rPr>
          <w:rFonts w:ascii="Times New Roman" w:hAnsi="Times New Roman" w:cs="Times New Roman"/>
          <w:color w:val="000000"/>
          <w:sz w:val="24"/>
          <w:szCs w:val="24"/>
        </w:rPr>
        <w:t xml:space="preserve"> round, so we also created an indicator variable where 1 represents operating a business and 0 otherwise.</w:t>
      </w:r>
      <w:r w:rsidR="003A6753" w:rsidRPr="00B5083F">
        <w:rPr>
          <w:rStyle w:val="FootnoteReference"/>
          <w:rFonts w:ascii="Times New Roman" w:hAnsi="Times New Roman" w:cs="Times New Roman"/>
          <w:color w:val="000000"/>
          <w:sz w:val="24"/>
          <w:szCs w:val="24"/>
        </w:rPr>
        <w:footnoteReference w:id="12"/>
      </w:r>
    </w:p>
    <w:p w14:paraId="4C5F533A" w14:textId="14782B77" w:rsidR="009045A9" w:rsidRPr="00B5083F" w:rsidRDefault="009F1628" w:rsidP="009045A9">
      <w:pPr>
        <w:spacing w:line="480" w:lineRule="auto"/>
        <w:ind w:firstLine="540"/>
        <w:jc w:val="both"/>
        <w:rPr>
          <w:rFonts w:ascii="Times New Roman" w:hAnsi="Times New Roman" w:cs="Times New Roman"/>
          <w:sz w:val="24"/>
          <w:szCs w:val="24"/>
        </w:rPr>
      </w:pPr>
      <w:ins w:id="292" w:author="Portner, Claus" w:date="2022-11-01T15:02:00Z">
        <w:r>
          <w:rPr>
            <w:rFonts w:ascii="Times New Roman" w:hAnsi="Times New Roman" w:cs="Times New Roman"/>
            <w:sz w:val="24"/>
            <w:szCs w:val="24"/>
          </w:rPr>
          <w:t xml:space="preserve">The </w:t>
        </w:r>
      </w:ins>
      <w:del w:id="293" w:author="Alam, Shamma" w:date="2022-10-27T10:24:00Z">
        <w:r w:rsidR="009045A9" w:rsidRPr="00B5083F" w:rsidDel="009045A9">
          <w:rPr>
            <w:rFonts w:ascii="Times New Roman" w:hAnsi="Times New Roman" w:cs="Times New Roman"/>
            <w:sz w:val="24"/>
            <w:szCs w:val="24"/>
          </w:rPr>
          <w:delText xml:space="preserve">The </w:delText>
        </w:r>
        <w:r w:rsidR="009045A9" w:rsidRPr="00B5083F" w:rsidDel="009045A9">
          <w:rPr>
            <w:rFonts w:ascii="Times New Roman" w:hAnsi="Times New Roman" w:cs="Times New Roman"/>
            <w:sz w:val="24"/>
            <w:szCs w:val="24"/>
          </w:rPr>
          <w:pgNum/>
        </w:r>
        <w:r w:rsidR="009045A9" w:rsidRPr="00B5083F" w:rsidDel="009045A9">
          <w:rPr>
            <w:rFonts w:ascii="Times New Roman" w:hAnsi="Times New Roman" w:cs="Times New Roman"/>
            <w:sz w:val="24"/>
            <w:szCs w:val="24"/>
          </w:rPr>
          <w:delText xml:space="preserve">loseng of workplaces likely affected some types of work less affected than others. </w:delText>
        </w:r>
      </w:del>
      <w:ins w:id="294" w:author="Alam, Shamma" w:date="2022-10-27T10:24:00Z">
        <w:del w:id="295" w:author="Portner, Claus" w:date="2022-11-01T15:02:00Z">
          <w:r w:rsidR="009045A9" w:rsidRPr="00B5083F" w:rsidDel="009F1628">
            <w:rPr>
              <w:rFonts w:ascii="Times New Roman" w:hAnsi="Times New Roman" w:cs="Times New Roman"/>
              <w:sz w:val="24"/>
              <w:szCs w:val="24"/>
            </w:rPr>
            <w:delText xml:space="preserve">As the place of work being </w:delText>
          </w:r>
        </w:del>
        <w:r w:rsidR="009045A9" w:rsidRPr="00B5083F">
          <w:rPr>
            <w:rFonts w:ascii="Times New Roman" w:hAnsi="Times New Roman" w:cs="Times New Roman"/>
            <w:sz w:val="24"/>
            <w:szCs w:val="24"/>
          </w:rPr>
          <w:t>clos</w:t>
        </w:r>
      </w:ins>
      <w:ins w:id="296" w:author="Portner, Claus" w:date="2022-11-01T15:02:00Z">
        <w:r>
          <w:rPr>
            <w:rFonts w:ascii="Times New Roman" w:hAnsi="Times New Roman" w:cs="Times New Roman"/>
            <w:sz w:val="24"/>
            <w:szCs w:val="24"/>
          </w:rPr>
          <w:t>ing of work places</w:t>
        </w:r>
      </w:ins>
      <w:ins w:id="297" w:author="Alam, Shamma" w:date="2022-10-27T10:24:00Z">
        <w:del w:id="298" w:author="Portner, Claus" w:date="2022-11-01T15:02:00Z">
          <w:r w:rsidR="009045A9" w:rsidRPr="00B5083F" w:rsidDel="009F1628">
            <w:rPr>
              <w:rFonts w:ascii="Times New Roman" w:hAnsi="Times New Roman" w:cs="Times New Roman"/>
              <w:sz w:val="24"/>
              <w:szCs w:val="24"/>
            </w:rPr>
            <w:delText>ed</w:delText>
          </w:r>
        </w:del>
        <w:r w:rsidR="009045A9" w:rsidRPr="00B5083F">
          <w:rPr>
            <w:rFonts w:ascii="Times New Roman" w:hAnsi="Times New Roman" w:cs="Times New Roman"/>
            <w:sz w:val="24"/>
            <w:szCs w:val="24"/>
          </w:rPr>
          <w:t xml:space="preserve"> </w:t>
        </w:r>
        <w:del w:id="299" w:author="Portner, Claus" w:date="2022-11-01T15:03:00Z">
          <w:r w:rsidR="009045A9" w:rsidRPr="00B5083F" w:rsidDel="009F1628">
            <w:rPr>
              <w:rFonts w:ascii="Times New Roman" w:hAnsi="Times New Roman" w:cs="Times New Roman"/>
              <w:sz w:val="24"/>
              <w:szCs w:val="24"/>
            </w:rPr>
            <w:delText>for</w:delText>
          </w:r>
        </w:del>
      </w:ins>
      <w:ins w:id="300" w:author="Portner, Claus" w:date="2022-11-01T15:03:00Z">
        <w:r>
          <w:rPr>
            <w:rFonts w:ascii="Times New Roman" w:hAnsi="Times New Roman" w:cs="Times New Roman"/>
            <w:sz w:val="24"/>
            <w:szCs w:val="24"/>
          </w:rPr>
          <w:t>to enforce</w:t>
        </w:r>
      </w:ins>
      <w:ins w:id="301" w:author="Alam, Shamma" w:date="2022-10-27T10:24:00Z">
        <w:r w:rsidR="009045A9" w:rsidRPr="00B5083F">
          <w:rPr>
            <w:rFonts w:ascii="Times New Roman" w:hAnsi="Times New Roman" w:cs="Times New Roman"/>
            <w:sz w:val="24"/>
            <w:szCs w:val="24"/>
          </w:rPr>
          <w:t xml:space="preserve"> social distancing </w:t>
        </w:r>
        <w:del w:id="302" w:author="Portner, Claus" w:date="2022-11-01T15:02:00Z">
          <w:r w:rsidR="009045A9" w:rsidRPr="00B5083F" w:rsidDel="009F1628">
            <w:rPr>
              <w:rFonts w:ascii="Times New Roman" w:hAnsi="Times New Roman" w:cs="Times New Roman"/>
              <w:sz w:val="24"/>
              <w:szCs w:val="24"/>
            </w:rPr>
            <w:delText>has been</w:delText>
          </w:r>
        </w:del>
      </w:ins>
      <w:ins w:id="303" w:author="Portner, Claus" w:date="2022-11-01T15:02:00Z">
        <w:r>
          <w:rPr>
            <w:rFonts w:ascii="Times New Roman" w:hAnsi="Times New Roman" w:cs="Times New Roman"/>
            <w:sz w:val="24"/>
            <w:szCs w:val="24"/>
          </w:rPr>
          <w:t>was</w:t>
        </w:r>
      </w:ins>
      <w:ins w:id="304" w:author="Alam, Shamma" w:date="2022-10-27T10:24:00Z">
        <w:r w:rsidR="009045A9" w:rsidRPr="00B5083F">
          <w:rPr>
            <w:rFonts w:ascii="Times New Roman" w:hAnsi="Times New Roman" w:cs="Times New Roman"/>
            <w:sz w:val="24"/>
            <w:szCs w:val="24"/>
          </w:rPr>
          <w:t xml:space="preserve"> one of the primary channels through which market work </w:t>
        </w:r>
      </w:ins>
      <w:ins w:id="305" w:author="Portner, Claus" w:date="2022-11-01T15:03:00Z">
        <w:r>
          <w:rPr>
            <w:rFonts w:ascii="Times New Roman" w:hAnsi="Times New Roman" w:cs="Times New Roman"/>
            <w:sz w:val="24"/>
            <w:szCs w:val="24"/>
          </w:rPr>
          <w:t>wa</w:t>
        </w:r>
      </w:ins>
      <w:ins w:id="306" w:author="Alam, Shamma" w:date="2022-10-27T10:24:00Z">
        <w:del w:id="307" w:author="Portner, Claus" w:date="2022-11-01T15:03:00Z">
          <w:r w:rsidR="009045A9" w:rsidRPr="00B5083F" w:rsidDel="009F1628">
            <w:rPr>
              <w:rFonts w:ascii="Times New Roman" w:hAnsi="Times New Roman" w:cs="Times New Roman"/>
              <w:sz w:val="24"/>
              <w:szCs w:val="24"/>
            </w:rPr>
            <w:delText>i</w:delText>
          </w:r>
        </w:del>
        <w:r w:rsidR="009045A9" w:rsidRPr="00B5083F">
          <w:rPr>
            <w:rFonts w:ascii="Times New Roman" w:hAnsi="Times New Roman" w:cs="Times New Roman"/>
            <w:sz w:val="24"/>
            <w:szCs w:val="24"/>
          </w:rPr>
          <w:t>s affected</w:t>
        </w:r>
      </w:ins>
      <w:ins w:id="308" w:author="Portner, Claus" w:date="2022-11-01T15:03:00Z">
        <w:r>
          <w:rPr>
            <w:rFonts w:ascii="Times New Roman" w:hAnsi="Times New Roman" w:cs="Times New Roman"/>
            <w:sz w:val="24"/>
            <w:szCs w:val="24"/>
          </w:rPr>
          <w:t>. However</w:t>
        </w:r>
      </w:ins>
      <w:ins w:id="309" w:author="Alam, Shamma" w:date="2022-10-27T10:24:00Z">
        <w:r w:rsidR="009045A9" w:rsidRPr="00B5083F">
          <w:rPr>
            <w:rFonts w:ascii="Times New Roman" w:hAnsi="Times New Roman" w:cs="Times New Roman"/>
            <w:sz w:val="24"/>
            <w:szCs w:val="24"/>
          </w:rPr>
          <w:t>, people may have been able to continue some types of work more</w:t>
        </w:r>
      </w:ins>
      <w:ins w:id="310" w:author="Portner, Claus" w:date="2022-11-01T15:03:00Z">
        <w:r>
          <w:rPr>
            <w:rFonts w:ascii="Times New Roman" w:hAnsi="Times New Roman" w:cs="Times New Roman"/>
            <w:sz w:val="24"/>
            <w:szCs w:val="24"/>
          </w:rPr>
          <w:t xml:space="preserve"> easily</w:t>
        </w:r>
      </w:ins>
      <w:ins w:id="311" w:author="Alam, Shamma" w:date="2022-10-27T10:24:00Z">
        <w:r w:rsidR="009045A9" w:rsidRPr="00B5083F">
          <w:rPr>
            <w:rFonts w:ascii="Times New Roman" w:hAnsi="Times New Roman" w:cs="Times New Roman"/>
            <w:sz w:val="24"/>
            <w:szCs w:val="24"/>
          </w:rPr>
          <w:t xml:space="preserve"> than others. </w:t>
        </w:r>
      </w:ins>
      <w:r w:rsidR="009045A9" w:rsidRPr="00B5083F">
        <w:rPr>
          <w:rFonts w:ascii="Times New Roman" w:hAnsi="Times New Roman" w:cs="Times New Roman"/>
          <w:sz w:val="24"/>
          <w:szCs w:val="24"/>
        </w:rPr>
        <w:t xml:space="preserve">For example, in agriculture, workers can more easily socially distance themselves while working, and, in many cases, the workers are from the same household removing the need to socially distance. Furthermore, lockdowns are more challenging to enforce on farms in rural areas. </w:t>
      </w:r>
    </w:p>
    <w:p w14:paraId="0008ABD8" w14:textId="4A7853DC" w:rsidR="009045A9" w:rsidRPr="00B5083F" w:rsidRDefault="003D36DE" w:rsidP="009045A9">
      <w:pPr>
        <w:spacing w:line="480" w:lineRule="auto"/>
        <w:ind w:firstLine="540"/>
        <w:jc w:val="both"/>
        <w:rPr>
          <w:rFonts w:ascii="Times New Roman" w:hAnsi="Times New Roman" w:cs="Times New Roman"/>
          <w:sz w:val="24"/>
          <w:szCs w:val="24"/>
        </w:rPr>
      </w:pPr>
      <w:ins w:id="312" w:author="Alam, Shamma" w:date="2022-10-27T10:37:00Z">
        <w:r w:rsidRPr="00B5083F">
          <w:rPr>
            <w:rFonts w:ascii="Times New Roman" w:hAnsi="Times New Roman" w:cs="Times New Roman"/>
            <w:sz w:val="24"/>
            <w:szCs w:val="24"/>
          </w:rPr>
          <w:t>Thus, t</w:t>
        </w:r>
      </w:ins>
      <w:del w:id="313" w:author="Alam, Shamma" w:date="2022-10-27T10:37:00Z">
        <w:r w:rsidR="009045A9" w:rsidRPr="00B5083F" w:rsidDel="003D36DE">
          <w:rPr>
            <w:rFonts w:ascii="Times New Roman" w:hAnsi="Times New Roman" w:cs="Times New Roman"/>
            <w:sz w:val="24"/>
            <w:szCs w:val="24"/>
          </w:rPr>
          <w:delText>T</w:delText>
        </w:r>
      </w:del>
      <w:r w:rsidR="009045A9" w:rsidRPr="00B5083F">
        <w:rPr>
          <w:rFonts w:ascii="Times New Roman" w:hAnsi="Times New Roman" w:cs="Times New Roman"/>
          <w:sz w:val="24"/>
          <w:szCs w:val="24"/>
        </w:rPr>
        <w:t xml:space="preserve">here are two implications of this differential </w:t>
      </w:r>
      <w:del w:id="314" w:author="Portner, Claus" w:date="2022-11-01T14:14:00Z">
        <w:r w:rsidR="009045A9" w:rsidRPr="00B5083F" w:rsidDel="001403BF">
          <w:rPr>
            <w:rFonts w:ascii="Times New Roman" w:hAnsi="Times New Roman" w:cs="Times New Roman"/>
            <w:sz w:val="24"/>
            <w:szCs w:val="24"/>
          </w:rPr>
          <w:delText>effect of lockdown</w:delText>
        </w:r>
      </w:del>
      <w:ins w:id="315" w:author="Portner, Claus" w:date="2022-11-01T14:14:00Z">
        <w:r w:rsidR="001403BF" w:rsidRPr="00B5083F">
          <w:rPr>
            <w:rFonts w:ascii="Times New Roman" w:hAnsi="Times New Roman" w:cs="Times New Roman"/>
            <w:sz w:val="24"/>
            <w:szCs w:val="24"/>
          </w:rPr>
          <w:t>lockdown effect</w:t>
        </w:r>
      </w:ins>
      <w:r w:rsidR="009045A9" w:rsidRPr="00B5083F">
        <w:rPr>
          <w:rFonts w:ascii="Times New Roman" w:hAnsi="Times New Roman" w:cs="Times New Roman"/>
          <w:sz w:val="24"/>
          <w:szCs w:val="24"/>
        </w:rPr>
        <w:t xml:space="preserve"> on workplace closings. First, the impacts of lockdowns likely differ between agricultural and non-agricultural households. Second, it is essential to understand how lockdowns affected the movement between unemployment, agricultural work, and non-agricultural work. We create a categorical variable </w:t>
      </w:r>
      <w:r w:rsidR="009045A9" w:rsidRPr="00B5083F">
        <w:rPr>
          <w:rFonts w:ascii="Times New Roman" w:hAnsi="Times New Roman" w:cs="Times New Roman"/>
          <w:sz w:val="24"/>
          <w:szCs w:val="24"/>
        </w:rPr>
        <w:lastRenderedPageBreak/>
        <w:t xml:space="preserve">where 0 represents non-agricultural work, 1 represents agricultural work, and 2 represents unemployment. As we know the industry before the first lockdown, we can utilize that data as a pre-lockdown round (i.e., round 0), so we have eight rounds of data for this estimation.  </w:t>
      </w:r>
    </w:p>
    <w:p w14:paraId="67B533CA" w14:textId="5E9B892C"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With three potential outcomes, we use a conditional fixed-effect</w:t>
      </w:r>
      <w:ins w:id="316" w:author="Portner, Claus" w:date="2022-11-01T10:52:00Z">
        <w:r w:rsidR="00FD547D"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multinomial logit model to estimate the movements between unemployment, agricultural work, and non-agricultural work. There are two potential issues with this estimation method. First, as with any multinomial model, the sign of a coefficient does not necessarily indicate the direction of the relationship between the explanatory variable and the outcome. Second, standard marginal analyses are not meaningful because the fixed-effect</w:t>
      </w:r>
      <w:ins w:id="317" w:author="Portner, Claus" w:date="2022-11-01T10:52:00Z">
        <w:r w:rsidR="00FD547D"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estimator cannot make predictions that account for the panel-level fixed effects, which are not estimated explicitly. To mitigate these issues, we present two sets of relative risk ratios, one the likelihood of working in the agricultural sector against working in the non-agricultural sector, and the other the likelihood of not working against working in the non-agricultural sector.</w:t>
      </w:r>
    </w:p>
    <w:p w14:paraId="0851FCE3" w14:textId="2D90C0AD"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000000"/>
          <w:sz w:val="24"/>
          <w:szCs w:val="24"/>
        </w:rPr>
        <w:t xml:space="preserve">Finally, </w:t>
      </w:r>
      <w:r w:rsidRPr="00B5083F">
        <w:rPr>
          <w:rFonts w:ascii="Times New Roman" w:hAnsi="Times New Roman" w:cs="Times New Roman"/>
          <w:sz w:val="24"/>
          <w:szCs w:val="24"/>
        </w:rPr>
        <w:t>the survey asked agricultural households whether they changed planting activities because of Covid-19. If yes, they are asked how they changed their activities. This allows us to examine whether households changed their agricultural strategy in response to the lockdowns.</w:t>
      </w:r>
    </w:p>
    <w:p w14:paraId="1FD2342A" w14:textId="1BA55A9E" w:rsidR="00894386" w:rsidRPr="00B5083F" w:rsidRDefault="00894386"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Income</w:t>
      </w:r>
    </w:p>
    <w:p w14:paraId="7210EF6E" w14:textId="29658559" w:rsidR="00894386" w:rsidRPr="00B5083F" w:rsidRDefault="00401F1F"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Households were asked questions related to income in rounds 1 through 6. </w:t>
      </w:r>
      <w:r w:rsidR="00BE0604" w:rsidRPr="00B5083F">
        <w:rPr>
          <w:rFonts w:ascii="Times New Roman" w:hAnsi="Times New Roman" w:cs="Times New Roman"/>
          <w:sz w:val="24"/>
          <w:szCs w:val="24"/>
        </w:rPr>
        <w:t xml:space="preserve">Instead of the monetary value of their income, households were asked </w:t>
      </w:r>
      <w:r w:rsidR="00894386" w:rsidRPr="00B5083F">
        <w:rPr>
          <w:rFonts w:ascii="Times New Roman" w:hAnsi="Times New Roman" w:cs="Times New Roman"/>
          <w:sz w:val="24"/>
          <w:szCs w:val="24"/>
        </w:rPr>
        <w:t xml:space="preserve">whether their income from different sources increased, remained the same, decreased, or </w:t>
      </w:r>
      <w:del w:id="318" w:author="Portner, Claus" w:date="2022-11-01T15:05:00Z">
        <w:r w:rsidR="00894386" w:rsidRPr="00B5083F" w:rsidDel="009F1628">
          <w:rPr>
            <w:rFonts w:ascii="Times New Roman" w:hAnsi="Times New Roman" w:cs="Times New Roman"/>
            <w:sz w:val="24"/>
            <w:szCs w:val="24"/>
          </w:rPr>
          <w:delText xml:space="preserve">had </w:delText>
        </w:r>
      </w:del>
      <w:ins w:id="319" w:author="Alam, Shamma" w:date="2022-10-30T14:43:00Z">
        <w:del w:id="320" w:author="Portner, Claus" w:date="2022-11-01T15:05:00Z">
          <w:r w:rsidR="00F63C2F" w:rsidRPr="00B5083F" w:rsidDel="009F1628">
            <w:rPr>
              <w:rFonts w:ascii="Times New Roman" w:hAnsi="Times New Roman" w:cs="Times New Roman"/>
              <w:sz w:val="24"/>
              <w:szCs w:val="24"/>
            </w:rPr>
            <w:delText xml:space="preserve">been </w:delText>
          </w:r>
        </w:del>
      </w:ins>
      <w:del w:id="321" w:author="Portner, Claus" w:date="2022-11-01T15:05:00Z">
        <w:r w:rsidR="00894386" w:rsidRPr="00B5083F" w:rsidDel="009F1628">
          <w:rPr>
            <w:rFonts w:ascii="Times New Roman" w:hAnsi="Times New Roman" w:cs="Times New Roman"/>
            <w:sz w:val="24"/>
            <w:szCs w:val="24"/>
          </w:rPr>
          <w:delText>a</w:delText>
        </w:r>
      </w:del>
      <w:ins w:id="322" w:author="Portner, Claus" w:date="2022-11-01T15:05:00Z">
        <w:r w:rsidR="009F1628">
          <w:rPr>
            <w:rFonts w:ascii="Times New Roman" w:hAnsi="Times New Roman" w:cs="Times New Roman"/>
            <w:sz w:val="24"/>
            <w:szCs w:val="24"/>
          </w:rPr>
          <w:t>was</w:t>
        </w:r>
      </w:ins>
      <w:r w:rsidR="00894386" w:rsidRPr="00B5083F">
        <w:rPr>
          <w:rFonts w:ascii="Times New Roman" w:hAnsi="Times New Roman" w:cs="Times New Roman"/>
          <w:sz w:val="24"/>
          <w:szCs w:val="24"/>
        </w:rPr>
        <w:t xml:space="preserve"> complete</w:t>
      </w:r>
      <w:ins w:id="323" w:author="Portner, Claus" w:date="2022-11-01T15:05:00Z">
        <w:r w:rsidR="009F1628">
          <w:rPr>
            <w:rFonts w:ascii="Times New Roman" w:hAnsi="Times New Roman" w:cs="Times New Roman"/>
            <w:sz w:val="24"/>
            <w:szCs w:val="24"/>
          </w:rPr>
          <w:t>ly</w:t>
        </w:r>
      </w:ins>
      <w:r w:rsidR="00894386" w:rsidRPr="00B5083F">
        <w:rPr>
          <w:rFonts w:ascii="Times New Roman" w:hAnsi="Times New Roman" w:cs="Times New Roman"/>
          <w:sz w:val="24"/>
          <w:szCs w:val="24"/>
        </w:rPr>
        <w:t xml:space="preserve"> los</w:t>
      </w:r>
      <w:ins w:id="324" w:author="Portner, Claus" w:date="2022-11-01T15:05:00Z">
        <w:r w:rsidR="009F1628">
          <w:rPr>
            <w:rFonts w:ascii="Times New Roman" w:hAnsi="Times New Roman" w:cs="Times New Roman"/>
            <w:sz w:val="24"/>
            <w:szCs w:val="24"/>
          </w:rPr>
          <w:t>t</w:t>
        </w:r>
      </w:ins>
      <w:del w:id="325" w:author="Portner, Claus" w:date="2022-11-01T15:05:00Z">
        <w:r w:rsidR="00894386" w:rsidRPr="00B5083F" w:rsidDel="009F1628">
          <w:rPr>
            <w:rFonts w:ascii="Times New Roman" w:hAnsi="Times New Roman" w:cs="Times New Roman"/>
            <w:sz w:val="24"/>
            <w:szCs w:val="24"/>
          </w:rPr>
          <w:delText>s</w:delText>
        </w:r>
      </w:del>
      <w:r w:rsidR="00894386" w:rsidRPr="00B5083F">
        <w:rPr>
          <w:rFonts w:ascii="Times New Roman" w:hAnsi="Times New Roman" w:cs="Times New Roman"/>
          <w:sz w:val="24"/>
          <w:szCs w:val="24"/>
        </w:rPr>
        <w:t xml:space="preserve"> since the prior round (for round 1, the questions were asked relative to the start date of the lockdown). The income questions </w:t>
      </w:r>
      <w:r w:rsidR="00127473" w:rsidRPr="00B5083F">
        <w:rPr>
          <w:rFonts w:ascii="Times New Roman" w:hAnsi="Times New Roman" w:cs="Times New Roman"/>
          <w:sz w:val="24"/>
          <w:szCs w:val="24"/>
        </w:rPr>
        <w:t xml:space="preserve">covered </w:t>
      </w:r>
      <w:r w:rsidR="00894386" w:rsidRPr="00B5083F">
        <w:rPr>
          <w:rFonts w:ascii="Times New Roman" w:hAnsi="Times New Roman" w:cs="Times New Roman"/>
          <w:sz w:val="24"/>
          <w:szCs w:val="24"/>
        </w:rPr>
        <w:t>five sources: (</w:t>
      </w:r>
      <w:proofErr w:type="spellStart"/>
      <w:r w:rsidR="00894386" w:rsidRPr="00B5083F">
        <w:rPr>
          <w:rFonts w:ascii="Times New Roman" w:hAnsi="Times New Roman" w:cs="Times New Roman"/>
          <w:sz w:val="24"/>
          <w:szCs w:val="24"/>
        </w:rPr>
        <w:t>i</w:t>
      </w:r>
      <w:proofErr w:type="spellEnd"/>
      <w:r w:rsidR="00894386" w:rsidRPr="00B5083F">
        <w:rPr>
          <w:rFonts w:ascii="Times New Roman" w:hAnsi="Times New Roman" w:cs="Times New Roman"/>
          <w:sz w:val="24"/>
          <w:szCs w:val="24"/>
        </w:rPr>
        <w:t xml:space="preserve">) family farming, livestock, or fishing, (ii) non-farm family </w:t>
      </w:r>
      <w:r w:rsidR="00894386" w:rsidRPr="00B5083F">
        <w:rPr>
          <w:rFonts w:ascii="Times New Roman" w:hAnsi="Times New Roman" w:cs="Times New Roman"/>
          <w:sz w:val="24"/>
          <w:szCs w:val="24"/>
        </w:rPr>
        <w:lastRenderedPageBreak/>
        <w:t>business, (iii) 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34F12A0E" w14:textId="00AE3A73" w:rsidR="00062D34" w:rsidRPr="00B5083F" w:rsidRDefault="00062D34"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that we use ordinal variables to represent changes in household income, we use a </w:t>
      </w:r>
      <w:bookmarkStart w:id="326" w:name="OLE_LINK8"/>
      <w:r w:rsidRPr="00B5083F">
        <w:rPr>
          <w:rFonts w:ascii="Times New Roman" w:hAnsi="Times New Roman" w:cs="Times New Roman"/>
          <w:sz w:val="24"/>
          <w:szCs w:val="24"/>
        </w:rPr>
        <w:t xml:space="preserve">conditional </w:t>
      </w:r>
      <w:proofErr w:type="gramStart"/>
      <w:r w:rsidRPr="00B5083F">
        <w:rPr>
          <w:rFonts w:ascii="Times New Roman" w:hAnsi="Times New Roman" w:cs="Times New Roman"/>
          <w:sz w:val="24"/>
          <w:szCs w:val="24"/>
        </w:rPr>
        <w:t>fixed-effect</w:t>
      </w:r>
      <w:ins w:id="327" w:author="Portner, Claus" w:date="2022-11-01T10:53:00Z">
        <w:r w:rsidR="00FD547D" w:rsidRPr="00B5083F">
          <w:rPr>
            <w:rFonts w:ascii="Times New Roman" w:hAnsi="Times New Roman" w:cs="Times New Roman"/>
            <w:sz w:val="24"/>
            <w:szCs w:val="24"/>
          </w:rPr>
          <w:t>s</w:t>
        </w:r>
      </w:ins>
      <w:proofErr w:type="gramEnd"/>
      <w:r w:rsidRPr="00B5083F">
        <w:rPr>
          <w:rFonts w:ascii="Times New Roman" w:hAnsi="Times New Roman" w:cs="Times New Roman"/>
          <w:sz w:val="24"/>
          <w:szCs w:val="24"/>
        </w:rPr>
        <w:t xml:space="preserve"> ordered logistic model</w:t>
      </w:r>
      <w:bookmarkEnd w:id="326"/>
      <w:r w:rsidRPr="00B5083F">
        <w:rPr>
          <w:rFonts w:ascii="Times New Roman" w:hAnsi="Times New Roman" w:cs="Times New Roman"/>
          <w:sz w:val="24"/>
          <w:szCs w:val="24"/>
        </w:rPr>
        <w:t>. The typical conditional logit model works by applying a fixed-effect</w:t>
      </w:r>
      <w:ins w:id="328" w:author="Portner, Claus" w:date="2022-11-01T10:53:00Z">
        <w:r w:rsidR="00FD547D"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logit model for households that see a change in the dependent variable over time. For the conditional </w:t>
      </w:r>
      <w:r w:rsidRPr="00B5083F">
        <w:rPr>
          <w:rFonts w:ascii="Times New Roman" w:hAnsi="Times New Roman" w:cs="Times New Roman"/>
          <w:i/>
          <w:iCs/>
          <w:sz w:val="24"/>
          <w:szCs w:val="24"/>
        </w:rPr>
        <w:t>ordered</w:t>
      </w:r>
      <w:r w:rsidRPr="00B5083F">
        <w:rPr>
          <w:rFonts w:ascii="Times New Roman" w:hAnsi="Times New Roman" w:cs="Times New Roman"/>
          <w:sz w:val="24"/>
          <w:szCs w:val="24"/>
        </w:rPr>
        <w:t xml:space="preserve"> logit model, the actual values of the dependent variable are irrelevant. Instead, greater values correspond to higher-value outcomes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w:t>
      </w:r>
      <w:proofErr w:type="spellStart"/>
      <w:r w:rsidRPr="00B5083F">
        <w:rPr>
          <w:rFonts w:ascii="Times New Roman" w:hAnsi="Times New Roman" w:cs="Times New Roman"/>
          <w:sz w:val="24"/>
        </w:rPr>
        <w:t>Baetschmann</w:t>
      </w:r>
      <w:proofErr w:type="spellEnd"/>
      <w:r w:rsidRPr="00B5083F">
        <w:rPr>
          <w:rFonts w:ascii="Times New Roman" w:hAnsi="Times New Roman" w:cs="Times New Roman"/>
          <w:sz w:val="24"/>
        </w:rPr>
        <w:t xml:space="preserve"> et al., 2015)</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Hence, for our regressions, a positive coefficient for lockdowns represents an increase in household income, a negative coefficient represents a decrease</w:t>
      </w:r>
      <w:del w:id="329" w:author="Alam, Shamma" w:date="2022-10-30T14:46:00Z">
        <w:r w:rsidRPr="00B5083F" w:rsidDel="00BE1E2C">
          <w:rPr>
            <w:rFonts w:ascii="Times New Roman" w:hAnsi="Times New Roman" w:cs="Times New Roman"/>
            <w:sz w:val="24"/>
            <w:szCs w:val="24"/>
          </w:rPr>
          <w:delText xml:space="preserve"> in income</w:delText>
        </w:r>
      </w:del>
      <w:r w:rsidRPr="00B5083F">
        <w:rPr>
          <w:rFonts w:ascii="Times New Roman" w:hAnsi="Times New Roman" w:cs="Times New Roman"/>
          <w:sz w:val="24"/>
          <w:szCs w:val="24"/>
        </w:rPr>
        <w:t>, and a coefficient near 0 indicates that income remained stable.</w:t>
      </w:r>
    </w:p>
    <w:p w14:paraId="380F2539" w14:textId="3CFBE062" w:rsidR="002B3211" w:rsidRPr="00B5083F" w:rsidRDefault="00443A41" w:rsidP="002B3211">
      <w:pPr>
        <w:spacing w:line="480" w:lineRule="auto"/>
        <w:jc w:val="both"/>
        <w:rPr>
          <w:rFonts w:ascii="Times New Roman" w:hAnsi="Times New Roman" w:cs="Times New Roman"/>
          <w:sz w:val="24"/>
          <w:szCs w:val="24"/>
          <w:u w:val="single"/>
        </w:rPr>
      </w:pPr>
      <w:r w:rsidRPr="00B5083F">
        <w:rPr>
          <w:rFonts w:ascii="Times New Roman" w:hAnsi="Times New Roman" w:cs="Times New Roman"/>
          <w:sz w:val="24"/>
          <w:szCs w:val="24"/>
          <w:u w:val="single"/>
        </w:rPr>
        <w:t>Outside Assistance</w:t>
      </w:r>
    </w:p>
    <w:p w14:paraId="190D00D9" w14:textId="1D121FF8" w:rsidR="006678EC" w:rsidRPr="00B5083F" w:rsidRDefault="00085A67" w:rsidP="002B321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In rounds 1 through 6, the UHFS asked households whether they received assistance from the following sources</w:t>
      </w:r>
      <w:r w:rsidR="006678EC" w:rsidRPr="00B5083F">
        <w:rPr>
          <w:rFonts w:ascii="Times New Roman" w:hAnsi="Times New Roman" w:cs="Times New Roman"/>
          <w:sz w:val="24"/>
          <w:szCs w:val="24"/>
        </w:rPr>
        <w:t>: (</w:t>
      </w:r>
      <w:proofErr w:type="spellStart"/>
      <w:r w:rsidR="006678EC" w:rsidRPr="00B5083F">
        <w:rPr>
          <w:rFonts w:ascii="Times New Roman" w:hAnsi="Times New Roman" w:cs="Times New Roman"/>
          <w:sz w:val="24"/>
          <w:szCs w:val="24"/>
        </w:rPr>
        <w:t>i</w:t>
      </w:r>
      <w:proofErr w:type="spellEnd"/>
      <w:r w:rsidR="006678EC" w:rsidRPr="00B5083F">
        <w:rPr>
          <w:rFonts w:ascii="Times New Roman" w:hAnsi="Times New Roman" w:cs="Times New Roman"/>
          <w:sz w:val="24"/>
          <w:szCs w:val="24"/>
        </w:rPr>
        <w:t>) remittance from abroad, (ii) assistance from family</w:t>
      </w:r>
      <w:ins w:id="330" w:author="Portner, Claus" w:date="2022-11-01T14:18:00Z">
        <w:r w:rsidR="00E258CE" w:rsidRPr="00B5083F">
          <w:rPr>
            <w:rFonts w:ascii="Times New Roman" w:hAnsi="Times New Roman" w:cs="Times New Roman"/>
            <w:sz w:val="24"/>
            <w:szCs w:val="24"/>
          </w:rPr>
          <w:t xml:space="preserve"> members</w:t>
        </w:r>
      </w:ins>
      <w:r w:rsidR="006678EC" w:rsidRPr="00B5083F">
        <w:rPr>
          <w:rFonts w:ascii="Times New Roman" w:hAnsi="Times New Roman" w:cs="Times New Roman"/>
          <w:sz w:val="24"/>
          <w:szCs w:val="24"/>
        </w:rPr>
        <w:t xml:space="preserve"> within the country, (iii) assistance from other non-family individuals, (iv) assistance from NGOs, and (v) assistance from the government.</w:t>
      </w:r>
      <w:r w:rsidR="006678EC" w:rsidRPr="00B5083F">
        <w:rPr>
          <w:rStyle w:val="FootnoteReference"/>
          <w:rFonts w:ascii="Times New Roman" w:hAnsi="Times New Roman" w:cs="Times New Roman"/>
          <w:sz w:val="24"/>
          <w:szCs w:val="24"/>
        </w:rPr>
        <w:footnoteReference w:id="13"/>
      </w:r>
      <w:r w:rsidR="006678EC" w:rsidRPr="00B5083F">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sidRPr="00B5083F">
        <w:rPr>
          <w:rFonts w:ascii="Times New Roman" w:hAnsi="Times New Roman" w:cs="Times New Roman"/>
          <w:sz w:val="24"/>
          <w:szCs w:val="24"/>
        </w:rPr>
        <w:t xml:space="preserve"> relative to the prior round</w:t>
      </w:r>
      <w:r w:rsidR="006678EC" w:rsidRPr="00B5083F">
        <w:rPr>
          <w:rFonts w:ascii="Times New Roman" w:hAnsi="Times New Roman" w:cs="Times New Roman"/>
          <w:sz w:val="24"/>
          <w:szCs w:val="24"/>
        </w:rPr>
        <w:t>. Therefore, like the income estimations, we create ordinal variables where 1,0 and -1 represent an increase, same, and decrease/complete loss, respectively</w:t>
      </w:r>
      <w:r w:rsidR="00B91AB9" w:rsidRPr="00B5083F">
        <w:rPr>
          <w:rFonts w:ascii="Times New Roman" w:hAnsi="Times New Roman" w:cs="Times New Roman"/>
          <w:sz w:val="24"/>
          <w:szCs w:val="24"/>
        </w:rPr>
        <w:t xml:space="preserve">, </w:t>
      </w:r>
      <w:r w:rsidR="00B91AB9" w:rsidRPr="00B5083F">
        <w:rPr>
          <w:rFonts w:ascii="Times New Roman" w:hAnsi="Times New Roman" w:cs="Times New Roman"/>
          <w:sz w:val="24"/>
          <w:szCs w:val="24"/>
        </w:rPr>
        <w:lastRenderedPageBreak/>
        <w:t xml:space="preserve">and estimate the effect of lockdowns using the same conditional </w:t>
      </w:r>
      <w:proofErr w:type="gramStart"/>
      <w:r w:rsidR="00B91AB9" w:rsidRPr="00B5083F">
        <w:rPr>
          <w:rFonts w:ascii="Times New Roman" w:hAnsi="Times New Roman" w:cs="Times New Roman"/>
          <w:sz w:val="24"/>
          <w:szCs w:val="24"/>
        </w:rPr>
        <w:t>fixed-effect</w:t>
      </w:r>
      <w:ins w:id="331" w:author="Portner, Claus" w:date="2022-11-01T10:53:00Z">
        <w:r w:rsidR="002E36DE" w:rsidRPr="00B5083F">
          <w:rPr>
            <w:rFonts w:ascii="Times New Roman" w:hAnsi="Times New Roman" w:cs="Times New Roman"/>
            <w:sz w:val="24"/>
            <w:szCs w:val="24"/>
          </w:rPr>
          <w:t>s</w:t>
        </w:r>
      </w:ins>
      <w:proofErr w:type="gramEnd"/>
      <w:r w:rsidR="00B91AB9" w:rsidRPr="00B5083F">
        <w:rPr>
          <w:rFonts w:ascii="Times New Roman" w:hAnsi="Times New Roman" w:cs="Times New Roman"/>
          <w:sz w:val="24"/>
          <w:szCs w:val="24"/>
        </w:rPr>
        <w:t xml:space="preserve"> ordered logistic model</w:t>
      </w:r>
      <w:r w:rsidR="006678EC" w:rsidRPr="00B5083F">
        <w:rPr>
          <w:rFonts w:ascii="Times New Roman" w:hAnsi="Times New Roman" w:cs="Times New Roman"/>
          <w:sz w:val="24"/>
          <w:szCs w:val="24"/>
        </w:rPr>
        <w:t>.</w:t>
      </w:r>
    </w:p>
    <w:p w14:paraId="4C1FE4D4" w14:textId="71626F20" w:rsidR="004F27DB" w:rsidRPr="00B5083F" w:rsidRDefault="004F27DB" w:rsidP="001812A6">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the household roster</w:t>
      </w:r>
      <w:ins w:id="332" w:author="Portner, Claus" w:date="2022-11-01T14:18:00Z">
        <w:r w:rsidR="00E258CE"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w:t>
      </w:r>
      <w:del w:id="333" w:author="Portner, Claus" w:date="2022-11-01T14:18:00Z">
        <w:r w:rsidRPr="00B5083F" w:rsidDel="00E258CE">
          <w:rPr>
            <w:rFonts w:ascii="Times New Roman" w:hAnsi="Times New Roman" w:cs="Times New Roman"/>
            <w:sz w:val="24"/>
            <w:szCs w:val="24"/>
          </w:rPr>
          <w:delText xml:space="preserve">information </w:delText>
        </w:r>
      </w:del>
      <w:r w:rsidRPr="00B5083F">
        <w:rPr>
          <w:rFonts w:ascii="Times New Roman" w:hAnsi="Times New Roman" w:cs="Times New Roman"/>
          <w:sz w:val="24"/>
          <w:szCs w:val="24"/>
        </w:rPr>
        <w:t xml:space="preserve">from </w:t>
      </w:r>
      <w:del w:id="334" w:author="Portner, Claus" w:date="2022-11-01T14:18:00Z">
        <w:r w:rsidRPr="00B5083F" w:rsidDel="00E258CE">
          <w:rPr>
            <w:rFonts w:ascii="Times New Roman" w:hAnsi="Times New Roman" w:cs="Times New Roman"/>
            <w:sz w:val="24"/>
            <w:szCs w:val="24"/>
          </w:rPr>
          <w:delText xml:space="preserve">both </w:delText>
        </w:r>
      </w:del>
      <w:r w:rsidRPr="00B5083F">
        <w:rPr>
          <w:rFonts w:ascii="Times New Roman" w:hAnsi="Times New Roman" w:cs="Times New Roman"/>
          <w:sz w:val="24"/>
          <w:szCs w:val="24"/>
        </w:rPr>
        <w:t xml:space="preserve">UHFS and the UNPS 2019/20, we have data on the number of household members, adults, and children. To understand the impact on household structure, we calculate the change in the number of household members by subtracting the number </w:t>
      </w:r>
      <w:del w:id="335" w:author="Portner, Claus" w:date="2022-11-01T14:22:00Z">
        <w:r w:rsidRPr="00B5083F" w:rsidDel="00E258CE">
          <w:rPr>
            <w:rFonts w:ascii="Times New Roman" w:hAnsi="Times New Roman" w:cs="Times New Roman"/>
            <w:sz w:val="24"/>
            <w:szCs w:val="24"/>
          </w:rPr>
          <w:delText xml:space="preserve">of household members </w:delText>
        </w:r>
      </w:del>
      <w:r w:rsidRPr="00B5083F">
        <w:rPr>
          <w:rFonts w:ascii="Times New Roman" w:hAnsi="Times New Roman" w:cs="Times New Roman"/>
          <w:sz w:val="24"/>
          <w:szCs w:val="24"/>
        </w:rPr>
        <w:t xml:space="preserve">in the prior round from the </w:t>
      </w:r>
      <w:ins w:id="336" w:author="Portner, Claus" w:date="2022-11-01T14:22:00Z">
        <w:r w:rsidR="00E258CE" w:rsidRPr="00B5083F">
          <w:rPr>
            <w:rFonts w:ascii="Times New Roman" w:hAnsi="Times New Roman" w:cs="Times New Roman"/>
            <w:sz w:val="24"/>
            <w:szCs w:val="24"/>
          </w:rPr>
          <w:t>current</w:t>
        </w:r>
      </w:ins>
      <w:ins w:id="337" w:author="Portner, Claus" w:date="2022-11-01T14:23:00Z">
        <w:r w:rsidR="00E258CE" w:rsidRPr="00B5083F">
          <w:rPr>
            <w:rFonts w:ascii="Times New Roman" w:hAnsi="Times New Roman" w:cs="Times New Roman"/>
            <w:sz w:val="24"/>
            <w:szCs w:val="24"/>
          </w:rPr>
          <w:t xml:space="preserve"> round’s </w:t>
        </w:r>
      </w:ins>
      <w:r w:rsidRPr="00B5083F">
        <w:rPr>
          <w:rFonts w:ascii="Times New Roman" w:hAnsi="Times New Roman" w:cs="Times New Roman"/>
          <w:sz w:val="24"/>
          <w:szCs w:val="24"/>
        </w:rPr>
        <w:t>number</w:t>
      </w:r>
      <w:del w:id="338" w:author="Portner, Claus" w:date="2022-11-01T14:23:00Z">
        <w:r w:rsidRPr="00B5083F" w:rsidDel="00E258CE">
          <w:rPr>
            <w:rFonts w:ascii="Times New Roman" w:hAnsi="Times New Roman" w:cs="Times New Roman"/>
            <w:sz w:val="24"/>
            <w:szCs w:val="24"/>
          </w:rPr>
          <w:delText xml:space="preserve"> </w:delText>
        </w:r>
      </w:del>
      <w:del w:id="339" w:author="Portner, Claus" w:date="2022-11-01T14:22:00Z">
        <w:r w:rsidRPr="00B5083F" w:rsidDel="00E258CE">
          <w:rPr>
            <w:rFonts w:ascii="Times New Roman" w:hAnsi="Times New Roman" w:cs="Times New Roman"/>
            <w:sz w:val="24"/>
            <w:szCs w:val="24"/>
          </w:rPr>
          <w:delText>for</w:delText>
        </w:r>
      </w:del>
      <w:del w:id="340" w:author="Portner, Claus" w:date="2022-11-01T14:23:00Z">
        <w:r w:rsidRPr="00B5083F" w:rsidDel="00E258CE">
          <w:rPr>
            <w:rFonts w:ascii="Times New Roman" w:hAnsi="Times New Roman" w:cs="Times New Roman"/>
            <w:sz w:val="24"/>
            <w:szCs w:val="24"/>
          </w:rPr>
          <w:delText xml:space="preserve"> the current round</w:delText>
        </w:r>
      </w:del>
      <w:r w:rsidRPr="00B5083F">
        <w:rPr>
          <w:rFonts w:ascii="Times New Roman" w:hAnsi="Times New Roman" w:cs="Times New Roman"/>
          <w:sz w:val="24"/>
          <w:szCs w:val="24"/>
        </w:rPr>
        <w:t xml:space="preserve">.  </w:t>
      </w:r>
    </w:p>
    <w:p w14:paraId="11F9562F" w14:textId="13A12711" w:rsidR="00E570CE" w:rsidRPr="00B5083F" w:rsidRDefault="00BD6EB6"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386546" w:rsidRPr="00B5083F">
        <w:rPr>
          <w:rFonts w:ascii="Times New Roman" w:hAnsi="Times New Roman" w:cs="Times New Roman"/>
          <w:i/>
          <w:iCs/>
          <w:sz w:val="24"/>
          <w:szCs w:val="24"/>
        </w:rPr>
        <w:t>4</w:t>
      </w:r>
      <w:r w:rsidR="005C38C9" w:rsidRPr="00B5083F">
        <w:rPr>
          <w:rFonts w:ascii="Times New Roman" w:hAnsi="Times New Roman" w:cs="Times New Roman"/>
          <w:i/>
          <w:iCs/>
          <w:sz w:val="24"/>
          <w:szCs w:val="24"/>
        </w:rPr>
        <w:t xml:space="preserve"> Summary Statistics</w:t>
      </w:r>
    </w:p>
    <w:p w14:paraId="0789489A" w14:textId="5AE8E2B5" w:rsidR="008A2195" w:rsidRPr="00B5083F" w:rsidRDefault="00BD6EB6" w:rsidP="000B006D">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present </w:t>
      </w:r>
      <w:r w:rsidR="00487E27" w:rsidRPr="00B5083F">
        <w:rPr>
          <w:rFonts w:ascii="Times New Roman" w:hAnsi="Times New Roman" w:cs="Times New Roman"/>
          <w:sz w:val="24"/>
          <w:szCs w:val="24"/>
        </w:rPr>
        <w:t xml:space="preserve">the summary statistics of </w:t>
      </w:r>
      <w:r w:rsidR="009140DC" w:rsidRPr="00B5083F">
        <w:rPr>
          <w:rFonts w:ascii="Times New Roman" w:hAnsi="Times New Roman" w:cs="Times New Roman"/>
          <w:sz w:val="24"/>
          <w:szCs w:val="24"/>
        </w:rPr>
        <w:t>key variables</w:t>
      </w:r>
      <w:r w:rsidRPr="00B5083F">
        <w:rPr>
          <w:rFonts w:ascii="Times New Roman" w:hAnsi="Times New Roman" w:cs="Times New Roman"/>
          <w:sz w:val="24"/>
          <w:szCs w:val="24"/>
        </w:rPr>
        <w:t xml:space="preserve"> in Appendix Table A1</w:t>
      </w:r>
      <w:r w:rsidR="009140DC" w:rsidRPr="00B5083F">
        <w:rPr>
          <w:rFonts w:ascii="Times New Roman" w:hAnsi="Times New Roman" w:cs="Times New Roman"/>
          <w:sz w:val="24"/>
          <w:szCs w:val="24"/>
        </w:rPr>
        <w:t xml:space="preserve">. </w:t>
      </w:r>
      <w:r w:rsidR="004F3CE9" w:rsidRPr="00B5083F">
        <w:rPr>
          <w:rFonts w:ascii="Times New Roman" w:hAnsi="Times New Roman" w:cs="Times New Roman"/>
          <w:sz w:val="24"/>
          <w:szCs w:val="24"/>
        </w:rPr>
        <w:t xml:space="preserve">Column 1 </w:t>
      </w:r>
      <w:r w:rsidR="000D1E63" w:rsidRPr="00B5083F">
        <w:rPr>
          <w:rFonts w:ascii="Times New Roman" w:hAnsi="Times New Roman" w:cs="Times New Roman"/>
          <w:sz w:val="24"/>
          <w:szCs w:val="24"/>
        </w:rPr>
        <w:t>shows</w:t>
      </w:r>
      <w:r w:rsidR="004F3CE9" w:rsidRPr="00B5083F">
        <w:rPr>
          <w:rFonts w:ascii="Times New Roman" w:hAnsi="Times New Roman" w:cs="Times New Roman"/>
          <w:sz w:val="24"/>
          <w:szCs w:val="24"/>
        </w:rPr>
        <w:t xml:space="preserve"> the overall sample mean</w:t>
      </w:r>
      <w:r w:rsidR="000D1E63" w:rsidRPr="00B5083F">
        <w:rPr>
          <w:rFonts w:ascii="Times New Roman" w:hAnsi="Times New Roman" w:cs="Times New Roman"/>
          <w:sz w:val="24"/>
          <w:szCs w:val="24"/>
        </w:rPr>
        <w:t>,</w:t>
      </w:r>
      <w:r w:rsidR="004F3CE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and </w:t>
      </w:r>
      <w:r w:rsidR="000D1E63" w:rsidRPr="00B5083F">
        <w:rPr>
          <w:rFonts w:ascii="Times New Roman" w:hAnsi="Times New Roman" w:cs="Times New Roman"/>
          <w:sz w:val="24"/>
          <w:szCs w:val="24"/>
        </w:rPr>
        <w:t>c</w:t>
      </w:r>
      <w:r w:rsidR="005B7C69" w:rsidRPr="00B5083F">
        <w:rPr>
          <w:rFonts w:ascii="Times New Roman" w:hAnsi="Times New Roman" w:cs="Times New Roman"/>
          <w:sz w:val="24"/>
          <w:szCs w:val="24"/>
        </w:rPr>
        <w:t>olumns 2</w:t>
      </w:r>
      <w:r w:rsidR="0044564D" w:rsidRPr="00B5083F">
        <w:rPr>
          <w:rFonts w:ascii="Times New Roman" w:hAnsi="Times New Roman" w:cs="Times New Roman"/>
          <w:sz w:val="24"/>
          <w:szCs w:val="24"/>
        </w:rPr>
        <w:t>, 3, and 4</w:t>
      </w:r>
      <w:r w:rsidR="005B7C6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show </w:t>
      </w:r>
      <w:r w:rsidR="005B7C69" w:rsidRPr="00B5083F">
        <w:rPr>
          <w:rFonts w:ascii="Times New Roman" w:hAnsi="Times New Roman" w:cs="Times New Roman"/>
          <w:sz w:val="24"/>
          <w:szCs w:val="24"/>
        </w:rPr>
        <w:t xml:space="preserve">the respective sample </w:t>
      </w:r>
      <w:r w:rsidR="0044564D" w:rsidRPr="00B5083F">
        <w:rPr>
          <w:rFonts w:ascii="Times New Roman" w:hAnsi="Times New Roman" w:cs="Times New Roman"/>
          <w:sz w:val="24"/>
          <w:szCs w:val="24"/>
        </w:rPr>
        <w:t xml:space="preserve">means in round 1 (short-run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 xml:space="preserve">first lockdown), round 2 (medium-run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first lockdown), and round 7 (medium run effect of the second lockdown)</w:t>
      </w:r>
      <w:r w:rsidR="00F7423C"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Column 5 presents the mean for the </w:t>
      </w:r>
      <w:del w:id="341" w:author="Portner, Claus" w:date="2022-11-01T14:23:00Z">
        <w:r w:rsidR="0044564D" w:rsidRPr="00B5083F" w:rsidDel="00E258CE">
          <w:rPr>
            <w:rFonts w:ascii="Times New Roman" w:hAnsi="Times New Roman" w:cs="Times New Roman"/>
            <w:sz w:val="24"/>
            <w:szCs w:val="24"/>
          </w:rPr>
          <w:delText>non-lockdown related</w:delText>
        </w:r>
      </w:del>
      <w:ins w:id="342" w:author="Portner, Claus" w:date="2022-11-01T14:23:00Z">
        <w:r w:rsidR="00E258CE" w:rsidRPr="00B5083F">
          <w:rPr>
            <w:rFonts w:ascii="Times New Roman" w:hAnsi="Times New Roman" w:cs="Times New Roman"/>
            <w:sz w:val="24"/>
            <w:szCs w:val="24"/>
          </w:rPr>
          <w:t>non-lockdown-related</w:t>
        </w:r>
      </w:ins>
      <w:r w:rsidR="0044564D" w:rsidRPr="00B5083F">
        <w:rPr>
          <w:rFonts w:ascii="Times New Roman" w:hAnsi="Times New Roman" w:cs="Times New Roman"/>
          <w:sz w:val="24"/>
          <w:szCs w:val="24"/>
        </w:rPr>
        <w:t xml:space="preserve"> rounds. </w:t>
      </w:r>
      <w:r w:rsidR="00081B04" w:rsidRPr="00B5083F">
        <w:rPr>
          <w:rFonts w:ascii="Times New Roman" w:hAnsi="Times New Roman" w:cs="Times New Roman"/>
          <w:sz w:val="24"/>
          <w:szCs w:val="24"/>
        </w:rPr>
        <w:t xml:space="preserve">Overall, the average food </w:t>
      </w:r>
      <w:r w:rsidR="008C3617" w:rsidRPr="00B5083F">
        <w:rPr>
          <w:rFonts w:ascii="Times New Roman" w:hAnsi="Times New Roman" w:cs="Times New Roman"/>
          <w:sz w:val="24"/>
          <w:szCs w:val="24"/>
        </w:rPr>
        <w:t>in</w:t>
      </w:r>
      <w:r w:rsidR="00081B04" w:rsidRPr="00B5083F">
        <w:rPr>
          <w:rFonts w:ascii="Times New Roman" w:hAnsi="Times New Roman" w:cs="Times New Roman"/>
          <w:sz w:val="24"/>
          <w:szCs w:val="24"/>
        </w:rPr>
        <w:t xml:space="preserve">security </w:t>
      </w:r>
      <w:r w:rsidR="008C29D9" w:rsidRPr="00B5083F">
        <w:rPr>
          <w:rFonts w:ascii="Times New Roman" w:hAnsi="Times New Roman" w:cs="Times New Roman"/>
          <w:sz w:val="24"/>
          <w:szCs w:val="24"/>
        </w:rPr>
        <w:t>across all rounds is relatively high</w:t>
      </w:r>
      <w:r w:rsidR="00237A2E" w:rsidRPr="00B5083F">
        <w:rPr>
          <w:rFonts w:ascii="Times New Roman" w:hAnsi="Times New Roman" w:cs="Times New Roman"/>
          <w:sz w:val="24"/>
          <w:szCs w:val="24"/>
        </w:rPr>
        <w:t>,</w:t>
      </w:r>
      <w:r w:rsidR="008C29D9" w:rsidRPr="00B5083F">
        <w:rPr>
          <w:rFonts w:ascii="Times New Roman" w:hAnsi="Times New Roman" w:cs="Times New Roman"/>
          <w:sz w:val="24"/>
          <w:szCs w:val="24"/>
        </w:rPr>
        <w:t xml:space="preserve"> with 5</w:t>
      </w:r>
      <w:r w:rsidR="0044564D" w:rsidRPr="00B5083F">
        <w:rPr>
          <w:rFonts w:ascii="Times New Roman" w:hAnsi="Times New Roman" w:cs="Times New Roman"/>
          <w:sz w:val="24"/>
          <w:szCs w:val="24"/>
        </w:rPr>
        <w:t>5.4</w:t>
      </w:r>
      <w:r w:rsidR="008C29D9" w:rsidRPr="00B5083F">
        <w:rPr>
          <w:rFonts w:ascii="Times New Roman" w:hAnsi="Times New Roman" w:cs="Times New Roman"/>
          <w:sz w:val="24"/>
          <w:szCs w:val="24"/>
        </w:rPr>
        <w:t xml:space="preserve">% reporting at least one type of food insecurity. </w:t>
      </w:r>
      <w:r w:rsidR="0044564D" w:rsidRPr="00B5083F">
        <w:rPr>
          <w:rFonts w:ascii="Times New Roman" w:hAnsi="Times New Roman" w:cs="Times New Roman"/>
          <w:sz w:val="24"/>
          <w:szCs w:val="24"/>
        </w:rPr>
        <w:t>However, the difference</w:t>
      </w:r>
      <w:ins w:id="343" w:author="Alam, Shamma" w:date="2022-10-31T07:21:00Z">
        <w:r w:rsidR="006C2706" w:rsidRPr="00B5083F">
          <w:rPr>
            <w:rFonts w:ascii="Times New Roman" w:hAnsi="Times New Roman" w:cs="Times New Roman"/>
            <w:sz w:val="24"/>
            <w:szCs w:val="24"/>
          </w:rPr>
          <w:t>s</w:t>
        </w:r>
      </w:ins>
      <w:r w:rsidR="0044564D" w:rsidRPr="00B5083F">
        <w:rPr>
          <w:rFonts w:ascii="Times New Roman" w:hAnsi="Times New Roman" w:cs="Times New Roman"/>
          <w:sz w:val="24"/>
          <w:szCs w:val="24"/>
        </w:rPr>
        <w:t xml:space="preserve"> between the lockdown and non-lockdown periods </w:t>
      </w:r>
      <w:del w:id="344" w:author="Portner, Claus" w:date="2022-11-01T14:23:00Z">
        <w:r w:rsidR="0044564D" w:rsidRPr="00B5083F" w:rsidDel="00E258CE">
          <w:rPr>
            <w:rFonts w:ascii="Times New Roman" w:hAnsi="Times New Roman" w:cs="Times New Roman"/>
            <w:sz w:val="24"/>
            <w:szCs w:val="24"/>
          </w:rPr>
          <w:delText>is</w:delText>
        </w:r>
      </w:del>
      <w:ins w:id="345" w:author="Portner, Claus" w:date="2022-11-01T14:23:00Z">
        <w:r w:rsidR="00E258CE" w:rsidRPr="00B5083F">
          <w:rPr>
            <w:rFonts w:ascii="Times New Roman" w:hAnsi="Times New Roman" w:cs="Times New Roman"/>
            <w:sz w:val="24"/>
            <w:szCs w:val="24"/>
          </w:rPr>
          <w:t>are</w:t>
        </w:r>
      </w:ins>
      <w:r w:rsidR="0044564D" w:rsidRPr="00B5083F">
        <w:rPr>
          <w:rFonts w:ascii="Times New Roman" w:hAnsi="Times New Roman" w:cs="Times New Roman"/>
          <w:sz w:val="24"/>
          <w:szCs w:val="24"/>
        </w:rPr>
        <w:t xml:space="preserve"> large. For example, 71.8 percent of households report</w:t>
      </w:r>
      <w:r w:rsidR="00575871" w:rsidRPr="00B5083F">
        <w:rPr>
          <w:rFonts w:ascii="Times New Roman" w:hAnsi="Times New Roman" w:cs="Times New Roman"/>
          <w:sz w:val="24"/>
          <w:szCs w:val="24"/>
        </w:rPr>
        <w:t>ed</w:t>
      </w:r>
      <w:r w:rsidR="0044564D" w:rsidRPr="00B5083F">
        <w:rPr>
          <w:rFonts w:ascii="Times New Roman" w:hAnsi="Times New Roman" w:cs="Times New Roman"/>
          <w:sz w:val="24"/>
          <w:szCs w:val="24"/>
        </w:rPr>
        <w:t xml:space="preserve"> any food insecurity during the first lockdown (round 1) as opposed to 47.2 percent for the non-lockdown period</w:t>
      </w:r>
      <w:del w:id="346" w:author="Portner, Claus" w:date="2022-11-01T14:23:00Z">
        <w:r w:rsidR="0044564D" w:rsidRPr="00B5083F" w:rsidDel="00E258CE">
          <w:rPr>
            <w:rFonts w:ascii="Times New Roman" w:hAnsi="Times New Roman" w:cs="Times New Roman"/>
            <w:sz w:val="24"/>
            <w:szCs w:val="24"/>
          </w:rPr>
          <w:delText xml:space="preserve">; </w:delText>
        </w:r>
      </w:del>
      <w:ins w:id="347" w:author="Portner, Claus" w:date="2022-11-01T14:23:00Z">
        <w:r w:rsidR="00E258CE" w:rsidRPr="00B5083F">
          <w:rPr>
            <w:rFonts w:ascii="Times New Roman" w:hAnsi="Times New Roman" w:cs="Times New Roman"/>
            <w:sz w:val="24"/>
            <w:szCs w:val="24"/>
          </w:rPr>
          <w:t>,</w:t>
        </w:r>
        <w:r w:rsidR="00E258CE" w:rsidRPr="00B5083F">
          <w:rPr>
            <w:rFonts w:ascii="Times New Roman" w:hAnsi="Times New Roman" w:cs="Times New Roman"/>
            <w:sz w:val="24"/>
            <w:szCs w:val="24"/>
          </w:rPr>
          <w:t xml:space="preserve"> </w:t>
        </w:r>
      </w:ins>
      <w:r w:rsidR="0044564D" w:rsidRPr="00B5083F">
        <w:rPr>
          <w:rFonts w:ascii="Times New Roman" w:hAnsi="Times New Roman" w:cs="Times New Roman"/>
          <w:sz w:val="24"/>
          <w:szCs w:val="24"/>
        </w:rPr>
        <w:t xml:space="preserve">a difference of 24.6 percent. </w:t>
      </w:r>
    </w:p>
    <w:p w14:paraId="5A0BD200" w14:textId="77777777" w:rsidR="00542751" w:rsidRPr="00B5083F" w:rsidRDefault="00542751">
      <w:pPr>
        <w:rPr>
          <w:rFonts w:ascii="Times New Roman" w:hAnsi="Times New Roman" w:cs="Times New Roman"/>
          <w:sz w:val="24"/>
          <w:szCs w:val="24"/>
        </w:rPr>
      </w:pPr>
    </w:p>
    <w:p w14:paraId="7F552331" w14:textId="62FD43A4" w:rsidR="00BC7E3E" w:rsidRPr="00B5083F" w:rsidRDefault="006C4063" w:rsidP="00215D2F">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t>4</w:t>
      </w:r>
      <w:r w:rsidR="00BC7E3E" w:rsidRPr="00B5083F">
        <w:rPr>
          <w:rFonts w:ascii="Times New Roman" w:hAnsi="Times New Roman" w:cs="Times New Roman"/>
          <w:b/>
          <w:bCs/>
          <w:sz w:val="24"/>
          <w:szCs w:val="24"/>
        </w:rPr>
        <w:t>. Results</w:t>
      </w:r>
    </w:p>
    <w:p w14:paraId="5478B0B9" w14:textId="3A0737D8" w:rsidR="00215D2F" w:rsidRPr="00B5083F" w:rsidRDefault="00BE3791" w:rsidP="00215D2F">
      <w:pPr>
        <w:spacing w:line="480" w:lineRule="auto"/>
        <w:rPr>
          <w:rFonts w:ascii="Times New Roman" w:hAnsi="Times New Roman" w:cs="Times New Roman"/>
          <w:i/>
          <w:iCs/>
          <w:sz w:val="24"/>
          <w:szCs w:val="24"/>
        </w:rPr>
      </w:pPr>
      <w:r w:rsidRPr="00B5083F">
        <w:rPr>
          <w:rFonts w:ascii="Times New Roman" w:hAnsi="Times New Roman" w:cs="Times New Roman"/>
          <w:i/>
          <w:iCs/>
          <w:sz w:val="24"/>
          <w:szCs w:val="24"/>
        </w:rPr>
        <w:t>4</w:t>
      </w:r>
      <w:r w:rsidR="00215D2F" w:rsidRPr="00B5083F">
        <w:rPr>
          <w:rFonts w:ascii="Times New Roman" w:hAnsi="Times New Roman" w:cs="Times New Roman"/>
          <w:i/>
          <w:iCs/>
          <w:sz w:val="24"/>
          <w:szCs w:val="24"/>
        </w:rPr>
        <w:t xml:space="preserve">.1 Food Insecurity </w:t>
      </w:r>
    </w:p>
    <w:p w14:paraId="1497E1BE" w14:textId="1DF228A9" w:rsidR="00792A18" w:rsidRPr="00B5083F" w:rsidRDefault="002142EA"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Table 1 shows </w:t>
      </w:r>
      <w:r w:rsidR="00AF0936" w:rsidRPr="00B5083F">
        <w:rPr>
          <w:rFonts w:ascii="Times New Roman" w:hAnsi="Times New Roman" w:cs="Times New Roman"/>
          <w:sz w:val="24"/>
          <w:szCs w:val="24"/>
        </w:rPr>
        <w:t>the impact of the Covid-19 lockdowns in Uganda on the likelihood of food insecurity</w:t>
      </w:r>
      <w:r w:rsidR="007B6FFE" w:rsidRPr="00B5083F">
        <w:rPr>
          <w:rFonts w:ascii="Times New Roman" w:hAnsi="Times New Roman" w:cs="Times New Roman"/>
          <w:sz w:val="24"/>
          <w:szCs w:val="24"/>
        </w:rPr>
        <w:t xml:space="preserve"> using a linear model with household fixed effects</w:t>
      </w:r>
      <w:r w:rsidR="00AF0936" w:rsidRPr="00B5083F">
        <w:rPr>
          <w:rFonts w:ascii="Times New Roman" w:hAnsi="Times New Roman" w:cs="Times New Roman"/>
          <w:sz w:val="24"/>
          <w:szCs w:val="24"/>
        </w:rPr>
        <w:t>.</w:t>
      </w:r>
      <w:r w:rsidR="003F4DB1" w:rsidRPr="00B5083F">
        <w:rPr>
          <w:rStyle w:val="FootnoteReference"/>
          <w:rFonts w:ascii="Times New Roman" w:hAnsi="Times New Roman" w:cs="Times New Roman"/>
          <w:sz w:val="24"/>
          <w:szCs w:val="24"/>
        </w:rPr>
        <w:footnoteReference w:id="14"/>
      </w:r>
      <w:r w:rsidR="00AF0936" w:rsidRPr="00B5083F">
        <w:rPr>
          <w:rFonts w:ascii="Times New Roman" w:hAnsi="Times New Roman" w:cs="Times New Roman"/>
          <w:sz w:val="24"/>
          <w:szCs w:val="24"/>
        </w:rPr>
        <w:t xml:space="preserve"> </w:t>
      </w:r>
      <w:r w:rsidR="00665976" w:rsidRPr="00B5083F">
        <w:rPr>
          <w:rFonts w:ascii="Times New Roman" w:hAnsi="Times New Roman" w:cs="Times New Roman"/>
          <w:sz w:val="24"/>
          <w:szCs w:val="24"/>
        </w:rPr>
        <w:t>Overall, lockdowns cause</w:t>
      </w:r>
      <w:r w:rsidR="00314317" w:rsidRPr="00B5083F">
        <w:rPr>
          <w:rFonts w:ascii="Times New Roman" w:hAnsi="Times New Roman" w:cs="Times New Roman"/>
          <w:sz w:val="24"/>
          <w:szCs w:val="24"/>
        </w:rPr>
        <w:t>d</w:t>
      </w:r>
      <w:r w:rsidR="00665976" w:rsidRPr="00B5083F">
        <w:rPr>
          <w:rFonts w:ascii="Times New Roman" w:hAnsi="Times New Roman" w:cs="Times New Roman"/>
          <w:sz w:val="24"/>
          <w:szCs w:val="24"/>
        </w:rPr>
        <w:t xml:space="preserve"> a substantial increase in all types of food insecurity in both the short and medium run. </w:t>
      </w:r>
    </w:p>
    <w:p w14:paraId="3952FF34" w14:textId="29FC4EAF" w:rsidR="00DE1E23" w:rsidRPr="00B5083F" w:rsidRDefault="00584239"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column 1, </w:t>
      </w:r>
      <w:r w:rsidR="00E77BC7" w:rsidRPr="00B5083F">
        <w:rPr>
          <w:rFonts w:ascii="Times New Roman" w:hAnsi="Times New Roman" w:cs="Times New Roman"/>
          <w:sz w:val="24"/>
          <w:szCs w:val="24"/>
        </w:rPr>
        <w:t xml:space="preserve">the first </w:t>
      </w:r>
      <w:r w:rsidR="00044BFF" w:rsidRPr="00B5083F">
        <w:rPr>
          <w:rFonts w:ascii="Times New Roman" w:hAnsi="Times New Roman" w:cs="Times New Roman"/>
          <w:sz w:val="24"/>
          <w:szCs w:val="24"/>
        </w:rPr>
        <w:t xml:space="preserve">lockdown </w:t>
      </w:r>
      <w:r w:rsidR="003B198F" w:rsidRPr="00B5083F">
        <w:rPr>
          <w:rFonts w:ascii="Times New Roman" w:hAnsi="Times New Roman" w:cs="Times New Roman"/>
          <w:sz w:val="24"/>
          <w:szCs w:val="24"/>
        </w:rPr>
        <w:t>led</w:t>
      </w:r>
      <w:r w:rsidR="00044BFF" w:rsidRPr="00B5083F">
        <w:rPr>
          <w:rFonts w:ascii="Times New Roman" w:hAnsi="Times New Roman" w:cs="Times New Roman"/>
          <w:sz w:val="24"/>
          <w:szCs w:val="24"/>
        </w:rPr>
        <w:t xml:space="preserve"> to </w:t>
      </w:r>
      <w:r w:rsidR="00761A75" w:rsidRPr="00B5083F">
        <w:rPr>
          <w:rFonts w:ascii="Times New Roman" w:hAnsi="Times New Roman" w:cs="Times New Roman"/>
          <w:sz w:val="24"/>
          <w:szCs w:val="24"/>
        </w:rPr>
        <w:t xml:space="preserve">a </w:t>
      </w:r>
      <w:r w:rsidR="004268B2" w:rsidRPr="00B5083F">
        <w:rPr>
          <w:rFonts w:ascii="Times New Roman" w:hAnsi="Times New Roman" w:cs="Times New Roman"/>
          <w:sz w:val="24"/>
          <w:szCs w:val="24"/>
        </w:rPr>
        <w:t xml:space="preserve">substantial and </w:t>
      </w:r>
      <w:r w:rsidR="006F0CE6" w:rsidRPr="00B5083F">
        <w:rPr>
          <w:rFonts w:ascii="Times New Roman" w:hAnsi="Times New Roman" w:cs="Times New Roman"/>
          <w:sz w:val="24"/>
          <w:szCs w:val="24"/>
        </w:rPr>
        <w:t xml:space="preserve">statistically significant </w:t>
      </w:r>
      <w:r w:rsidR="007D60DD" w:rsidRPr="00B5083F">
        <w:rPr>
          <w:rFonts w:ascii="Times New Roman" w:hAnsi="Times New Roman" w:cs="Times New Roman"/>
          <w:sz w:val="24"/>
          <w:szCs w:val="24"/>
        </w:rPr>
        <w:t xml:space="preserve">short-run </w:t>
      </w:r>
      <w:r w:rsidR="006F0CE6" w:rsidRPr="00B5083F">
        <w:rPr>
          <w:rFonts w:ascii="Times New Roman" w:hAnsi="Times New Roman" w:cs="Times New Roman"/>
          <w:sz w:val="24"/>
          <w:szCs w:val="24"/>
        </w:rPr>
        <w:t>increase in the likeli</w:t>
      </w:r>
      <w:r w:rsidR="003A0053" w:rsidRPr="00B5083F">
        <w:rPr>
          <w:rFonts w:ascii="Times New Roman" w:hAnsi="Times New Roman" w:cs="Times New Roman"/>
          <w:sz w:val="24"/>
          <w:szCs w:val="24"/>
        </w:rPr>
        <w:t>hood of having any food insecurity by 2</w:t>
      </w:r>
      <w:r w:rsidR="00AE78F0" w:rsidRPr="00B5083F">
        <w:rPr>
          <w:rFonts w:ascii="Times New Roman" w:hAnsi="Times New Roman" w:cs="Times New Roman"/>
          <w:sz w:val="24"/>
          <w:szCs w:val="24"/>
        </w:rPr>
        <w:t>5</w:t>
      </w:r>
      <w:r w:rsidR="003A0053" w:rsidRPr="00B5083F">
        <w:rPr>
          <w:rFonts w:ascii="Times New Roman" w:hAnsi="Times New Roman" w:cs="Times New Roman"/>
          <w:sz w:val="24"/>
          <w:szCs w:val="24"/>
        </w:rPr>
        <w:t>.</w:t>
      </w:r>
      <w:r w:rsidR="00AE78F0" w:rsidRPr="00B5083F">
        <w:rPr>
          <w:rFonts w:ascii="Times New Roman" w:hAnsi="Times New Roman" w:cs="Times New Roman"/>
          <w:sz w:val="24"/>
          <w:szCs w:val="24"/>
        </w:rPr>
        <w:t>2</w:t>
      </w:r>
      <w:r w:rsidR="003A0053" w:rsidRPr="00B5083F">
        <w:rPr>
          <w:rFonts w:ascii="Times New Roman" w:hAnsi="Times New Roman" w:cs="Times New Roman"/>
          <w:sz w:val="24"/>
          <w:szCs w:val="24"/>
        </w:rPr>
        <w:t xml:space="preserve"> percentage points. </w:t>
      </w:r>
      <w:r w:rsidR="004401FB" w:rsidRPr="00B5083F">
        <w:rPr>
          <w:rFonts w:ascii="Times New Roman" w:hAnsi="Times New Roman" w:cs="Times New Roman"/>
          <w:sz w:val="24"/>
          <w:szCs w:val="24"/>
        </w:rPr>
        <w:t>Furthermore, t</w:t>
      </w:r>
      <w:r w:rsidR="006206A0" w:rsidRPr="00B5083F">
        <w:rPr>
          <w:rFonts w:ascii="Times New Roman" w:hAnsi="Times New Roman" w:cs="Times New Roman"/>
          <w:sz w:val="24"/>
          <w:szCs w:val="24"/>
        </w:rPr>
        <w:t xml:space="preserve">he lockdowns </w:t>
      </w:r>
      <w:del w:id="348" w:author="Alam, Shamma" w:date="2022-10-30T14:51:00Z">
        <w:r w:rsidR="006206A0" w:rsidRPr="00B5083F" w:rsidDel="00317711">
          <w:rPr>
            <w:rFonts w:ascii="Times New Roman" w:hAnsi="Times New Roman" w:cs="Times New Roman"/>
            <w:sz w:val="24"/>
            <w:szCs w:val="24"/>
          </w:rPr>
          <w:delText xml:space="preserve">lead </w:delText>
        </w:r>
      </w:del>
      <w:ins w:id="349" w:author="Alam, Shamma" w:date="2022-10-30T14:51:00Z">
        <w:r w:rsidR="00317711" w:rsidRPr="00B5083F">
          <w:rPr>
            <w:rFonts w:ascii="Times New Roman" w:hAnsi="Times New Roman" w:cs="Times New Roman"/>
            <w:sz w:val="24"/>
            <w:szCs w:val="24"/>
          </w:rPr>
          <w:t xml:space="preserve">led </w:t>
        </w:r>
      </w:ins>
      <w:r w:rsidR="006206A0" w:rsidRPr="00B5083F">
        <w:rPr>
          <w:rFonts w:ascii="Times New Roman" w:hAnsi="Times New Roman" w:cs="Times New Roman"/>
          <w:sz w:val="24"/>
          <w:szCs w:val="24"/>
        </w:rPr>
        <w:t>to a significant increase in all eight food insecurity measures</w:t>
      </w:r>
      <w:r w:rsidR="007B3873" w:rsidRPr="00B5083F">
        <w:rPr>
          <w:rFonts w:ascii="Times New Roman" w:hAnsi="Times New Roman" w:cs="Times New Roman"/>
          <w:sz w:val="24"/>
          <w:szCs w:val="24"/>
        </w:rPr>
        <w:t xml:space="preserve">, where most of the point estimates </w:t>
      </w:r>
      <w:r w:rsidR="003735A2" w:rsidRPr="00B5083F">
        <w:rPr>
          <w:rFonts w:ascii="Times New Roman" w:hAnsi="Times New Roman" w:cs="Times New Roman"/>
          <w:sz w:val="24"/>
          <w:szCs w:val="24"/>
        </w:rPr>
        <w:t>are sizeable</w:t>
      </w:r>
      <w:r w:rsidR="002A5682" w:rsidRPr="00B5083F">
        <w:rPr>
          <w:rFonts w:ascii="Times New Roman" w:hAnsi="Times New Roman" w:cs="Times New Roman"/>
          <w:sz w:val="24"/>
          <w:szCs w:val="24"/>
        </w:rPr>
        <w:t>,</w:t>
      </w:r>
      <w:r w:rsidR="003735A2" w:rsidRPr="00B5083F">
        <w:rPr>
          <w:rFonts w:ascii="Times New Roman" w:hAnsi="Times New Roman" w:cs="Times New Roman"/>
          <w:sz w:val="24"/>
          <w:szCs w:val="24"/>
        </w:rPr>
        <w:t xml:space="preserve"> </w:t>
      </w:r>
      <w:r w:rsidR="004F480A" w:rsidRPr="00B5083F">
        <w:rPr>
          <w:rFonts w:ascii="Times New Roman" w:hAnsi="Times New Roman" w:cs="Times New Roman"/>
          <w:sz w:val="24"/>
          <w:szCs w:val="24"/>
        </w:rPr>
        <w:t xml:space="preserve">with magnitudes of </w:t>
      </w:r>
      <w:r w:rsidR="00984FBB" w:rsidRPr="00B5083F">
        <w:rPr>
          <w:rFonts w:ascii="Times New Roman" w:hAnsi="Times New Roman" w:cs="Times New Roman"/>
          <w:sz w:val="24"/>
          <w:szCs w:val="24"/>
        </w:rPr>
        <w:t xml:space="preserve">over </w:t>
      </w:r>
      <w:r w:rsidR="007B3873" w:rsidRPr="00B5083F">
        <w:rPr>
          <w:rFonts w:ascii="Times New Roman" w:hAnsi="Times New Roman" w:cs="Times New Roman"/>
          <w:sz w:val="24"/>
          <w:szCs w:val="24"/>
        </w:rPr>
        <w:t xml:space="preserve">20 percentage points. </w:t>
      </w:r>
      <w:r w:rsidR="00FB1626" w:rsidRPr="00B5083F">
        <w:rPr>
          <w:rFonts w:ascii="Times New Roman" w:hAnsi="Times New Roman" w:cs="Times New Roman"/>
          <w:sz w:val="24"/>
          <w:szCs w:val="24"/>
        </w:rPr>
        <w:t>Even more concerning, the worst forms of food insecurity</w:t>
      </w:r>
      <w:ins w:id="350" w:author="Portner, Claus" w:date="2022-11-01T14:24:00Z">
        <w:r w:rsidR="00E258CE" w:rsidRPr="00B5083F">
          <w:rPr>
            <w:rFonts w:ascii="Times New Roman" w:hAnsi="Times New Roman" w:cs="Times New Roman"/>
            <w:sz w:val="24"/>
            <w:szCs w:val="24"/>
          </w:rPr>
          <w:t xml:space="preserve"> (</w:t>
        </w:r>
      </w:ins>
      <w:del w:id="351" w:author="Portner, Claus" w:date="2022-11-01T14:24:00Z">
        <w:r w:rsidR="004401FB" w:rsidRPr="00B5083F" w:rsidDel="00E258CE">
          <w:rPr>
            <w:rFonts w:ascii="Times New Roman" w:hAnsi="Times New Roman" w:cs="Times New Roman"/>
            <w:sz w:val="24"/>
            <w:szCs w:val="24"/>
          </w:rPr>
          <w:delText>—</w:delText>
        </w:r>
      </w:del>
      <w:r w:rsidR="004401FB" w:rsidRPr="00B5083F">
        <w:rPr>
          <w:rFonts w:ascii="Times New Roman" w:hAnsi="Times New Roman" w:cs="Times New Roman"/>
          <w:sz w:val="24"/>
          <w:szCs w:val="24"/>
        </w:rPr>
        <w:t>“had to skip a meal” and “went hungry but did not eat”</w:t>
      </w:r>
      <w:ins w:id="352" w:author="Portner, Claus" w:date="2022-11-01T14:24:00Z">
        <w:r w:rsidR="00E258CE" w:rsidRPr="00B5083F">
          <w:rPr>
            <w:rFonts w:ascii="Times New Roman" w:hAnsi="Times New Roman" w:cs="Times New Roman"/>
            <w:sz w:val="24"/>
            <w:szCs w:val="24"/>
          </w:rPr>
          <w:t xml:space="preserve">) </w:t>
        </w:r>
      </w:ins>
      <w:del w:id="353" w:author="Portner, Claus" w:date="2022-11-01T14:24:00Z">
        <w:r w:rsidR="004401FB" w:rsidRPr="00B5083F" w:rsidDel="00E258CE">
          <w:rPr>
            <w:rFonts w:ascii="Times New Roman" w:hAnsi="Times New Roman" w:cs="Times New Roman"/>
            <w:sz w:val="24"/>
            <w:szCs w:val="24"/>
          </w:rPr>
          <w:delText>—</w:delText>
        </w:r>
      </w:del>
      <w:r w:rsidR="004401FB" w:rsidRPr="00B5083F">
        <w:rPr>
          <w:rFonts w:ascii="Times New Roman" w:hAnsi="Times New Roman" w:cs="Times New Roman"/>
          <w:sz w:val="24"/>
          <w:szCs w:val="24"/>
        </w:rPr>
        <w:t>more than doubled, and “went without eating for a whole day” almost tripled</w:t>
      </w:r>
      <w:r w:rsidR="00FB1626" w:rsidRPr="00B5083F">
        <w:rPr>
          <w:rFonts w:ascii="Times New Roman" w:hAnsi="Times New Roman" w:cs="Times New Roman"/>
          <w:sz w:val="24"/>
          <w:szCs w:val="24"/>
        </w:rPr>
        <w:t>.</w:t>
      </w:r>
    </w:p>
    <w:p w14:paraId="421A73A8" w14:textId="035823A7" w:rsidR="009707F9" w:rsidRPr="00B5083F" w:rsidRDefault="00334B6E"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w:t>
      </w:r>
      <w:r w:rsidR="005861FE" w:rsidRPr="00B5083F">
        <w:rPr>
          <w:rFonts w:ascii="Times New Roman" w:hAnsi="Times New Roman" w:cs="Times New Roman"/>
          <w:sz w:val="24"/>
          <w:szCs w:val="24"/>
        </w:rPr>
        <w:t>he effect</w:t>
      </w:r>
      <w:r w:rsidRPr="00B5083F">
        <w:rPr>
          <w:rFonts w:ascii="Times New Roman" w:hAnsi="Times New Roman" w:cs="Times New Roman"/>
          <w:sz w:val="24"/>
          <w:szCs w:val="24"/>
        </w:rPr>
        <w:t>s</w:t>
      </w:r>
      <w:r w:rsidR="005861FE" w:rsidRPr="00B5083F">
        <w:rPr>
          <w:rFonts w:ascii="Times New Roman" w:hAnsi="Times New Roman" w:cs="Times New Roman"/>
          <w:sz w:val="24"/>
          <w:szCs w:val="24"/>
        </w:rPr>
        <w:t xml:space="preserve"> of the first lockdown persisted in the medium</w:t>
      </w:r>
      <w:r w:rsidR="00644A9C" w:rsidRPr="00B5083F">
        <w:rPr>
          <w:rFonts w:ascii="Times New Roman" w:hAnsi="Times New Roman" w:cs="Times New Roman"/>
          <w:sz w:val="24"/>
          <w:szCs w:val="24"/>
        </w:rPr>
        <w:t xml:space="preserve"> </w:t>
      </w:r>
      <w:r w:rsidR="005861FE" w:rsidRPr="00B5083F">
        <w:rPr>
          <w:rFonts w:ascii="Times New Roman" w:hAnsi="Times New Roman" w:cs="Times New Roman"/>
          <w:sz w:val="24"/>
          <w:szCs w:val="24"/>
        </w:rPr>
        <w:t>run</w:t>
      </w:r>
      <w:r w:rsidR="009E63BC" w:rsidRPr="00B5083F">
        <w:rPr>
          <w:rFonts w:ascii="Times New Roman" w:hAnsi="Times New Roman" w:cs="Times New Roman"/>
          <w:sz w:val="24"/>
          <w:szCs w:val="24"/>
        </w:rPr>
        <w:t>,</w:t>
      </w:r>
      <w:r w:rsidR="005861FE" w:rsidRPr="00B5083F">
        <w:rPr>
          <w:rFonts w:ascii="Times New Roman" w:hAnsi="Times New Roman" w:cs="Times New Roman"/>
          <w:sz w:val="24"/>
          <w:szCs w:val="24"/>
        </w:rPr>
        <w:t xml:space="preserve"> </w:t>
      </w:r>
      <w:r w:rsidR="003B198F" w:rsidRPr="00B5083F">
        <w:rPr>
          <w:rFonts w:ascii="Times New Roman" w:hAnsi="Times New Roman" w:cs="Times New Roman"/>
          <w:sz w:val="24"/>
          <w:szCs w:val="24"/>
        </w:rPr>
        <w:t xml:space="preserve">with significant </w:t>
      </w:r>
      <w:r w:rsidR="00EA2078" w:rsidRPr="00B5083F">
        <w:rPr>
          <w:rFonts w:ascii="Times New Roman" w:hAnsi="Times New Roman" w:cs="Times New Roman"/>
          <w:sz w:val="24"/>
          <w:szCs w:val="24"/>
        </w:rPr>
        <w:t xml:space="preserve">increases in food insecurity </w:t>
      </w:r>
      <w:r w:rsidR="003B198F" w:rsidRPr="00B5083F">
        <w:rPr>
          <w:rFonts w:ascii="Times New Roman" w:hAnsi="Times New Roman" w:cs="Times New Roman"/>
          <w:sz w:val="24"/>
          <w:szCs w:val="24"/>
        </w:rPr>
        <w:t xml:space="preserve">about three months after the lockdowns were lifted. </w:t>
      </w:r>
      <w:r w:rsidR="00AE78F0" w:rsidRPr="00B5083F">
        <w:rPr>
          <w:rFonts w:ascii="Times New Roman" w:hAnsi="Times New Roman" w:cs="Times New Roman"/>
          <w:sz w:val="24"/>
          <w:szCs w:val="24"/>
        </w:rPr>
        <w:t xml:space="preserve">Any food insecurity </w:t>
      </w:r>
      <w:r w:rsidR="009707F9" w:rsidRPr="00B5083F">
        <w:rPr>
          <w:rFonts w:ascii="Times New Roman" w:hAnsi="Times New Roman" w:cs="Times New Roman"/>
          <w:sz w:val="24"/>
          <w:szCs w:val="24"/>
        </w:rPr>
        <w:t xml:space="preserve">was still 11.9 percentage points higher than in </w:t>
      </w:r>
      <w:r w:rsidR="00AE78F0" w:rsidRPr="00B5083F">
        <w:rPr>
          <w:rFonts w:ascii="Times New Roman" w:hAnsi="Times New Roman" w:cs="Times New Roman"/>
          <w:sz w:val="24"/>
          <w:szCs w:val="24"/>
        </w:rPr>
        <w:t>non-lockdown periods</w:t>
      </w:r>
      <w:r w:rsidR="009707F9" w:rsidRPr="00B5083F">
        <w:rPr>
          <w:rFonts w:ascii="Times New Roman" w:hAnsi="Times New Roman" w:cs="Times New Roman"/>
          <w:sz w:val="24"/>
          <w:szCs w:val="24"/>
        </w:rPr>
        <w:t xml:space="preserve">, and five of the nine </w:t>
      </w:r>
      <w:del w:id="354" w:author="Portner, Claus" w:date="2022-11-01T14:25:00Z">
        <w:r w:rsidR="009707F9" w:rsidRPr="00B5083F" w:rsidDel="00E258CE">
          <w:rPr>
            <w:rFonts w:ascii="Times New Roman" w:hAnsi="Times New Roman" w:cs="Times New Roman"/>
            <w:sz w:val="24"/>
            <w:szCs w:val="24"/>
          </w:rPr>
          <w:delText xml:space="preserve">food insecurity </w:delText>
        </w:r>
      </w:del>
      <w:r w:rsidR="009707F9" w:rsidRPr="00B5083F">
        <w:rPr>
          <w:rFonts w:ascii="Times New Roman" w:hAnsi="Times New Roman" w:cs="Times New Roman"/>
          <w:sz w:val="24"/>
          <w:szCs w:val="24"/>
        </w:rPr>
        <w:t xml:space="preserve">measures had a point estimate of at least </w:t>
      </w:r>
      <w:ins w:id="355" w:author="Portner, Claus" w:date="2022-11-01T14:25:00Z">
        <w:r w:rsidR="00E258CE" w:rsidRPr="00B5083F">
          <w:rPr>
            <w:rFonts w:ascii="Times New Roman" w:hAnsi="Times New Roman" w:cs="Times New Roman"/>
            <w:sz w:val="24"/>
            <w:szCs w:val="24"/>
          </w:rPr>
          <w:t>nine</w:t>
        </w:r>
      </w:ins>
      <w:del w:id="356" w:author="Portner, Claus" w:date="2022-11-01T14:25:00Z">
        <w:r w:rsidR="009707F9" w:rsidRPr="00B5083F" w:rsidDel="00E258CE">
          <w:rPr>
            <w:rFonts w:ascii="Times New Roman" w:hAnsi="Times New Roman" w:cs="Times New Roman"/>
            <w:sz w:val="24"/>
            <w:szCs w:val="24"/>
          </w:rPr>
          <w:delText>9</w:delText>
        </w:r>
      </w:del>
      <w:r w:rsidR="009707F9" w:rsidRPr="00B5083F">
        <w:rPr>
          <w:rFonts w:ascii="Times New Roman" w:hAnsi="Times New Roman" w:cs="Times New Roman"/>
          <w:sz w:val="24"/>
          <w:szCs w:val="24"/>
        </w:rPr>
        <w:t xml:space="preserve"> percentage points.</w:t>
      </w:r>
      <w:r w:rsidR="001A2BFB" w:rsidRPr="00B5083F">
        <w:rPr>
          <w:rFonts w:ascii="Times New Roman" w:hAnsi="Times New Roman" w:cs="Times New Roman"/>
          <w:sz w:val="24"/>
          <w:szCs w:val="24"/>
        </w:rPr>
        <w:t xml:space="preserve"> </w:t>
      </w:r>
    </w:p>
    <w:p w14:paraId="57D5BEB7" w14:textId="3FD8E975" w:rsidR="000F40AC" w:rsidRPr="00B5083F" w:rsidRDefault="00382E90"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Moreover, the medium-</w:t>
      </w:r>
      <w:del w:id="357" w:author="Alam, Shamma" w:date="2022-10-31T08:52:00Z">
        <w:r w:rsidRPr="00B5083F" w:rsidDel="00516711">
          <w:rPr>
            <w:rFonts w:ascii="Times New Roman" w:hAnsi="Times New Roman" w:cs="Times New Roman"/>
            <w:sz w:val="24"/>
            <w:szCs w:val="24"/>
          </w:rPr>
          <w:delText xml:space="preserve">term </w:delText>
        </w:r>
      </w:del>
      <w:ins w:id="358" w:author="Alam, Shamma" w:date="2022-10-31T08:52:00Z">
        <w:r w:rsidR="00516711" w:rsidRPr="00B5083F">
          <w:rPr>
            <w:rFonts w:ascii="Times New Roman" w:hAnsi="Times New Roman" w:cs="Times New Roman"/>
            <w:sz w:val="24"/>
            <w:szCs w:val="24"/>
          </w:rPr>
          <w:t xml:space="preserve">run </w:t>
        </w:r>
      </w:ins>
      <w:r w:rsidRPr="00B5083F">
        <w:rPr>
          <w:rFonts w:ascii="Times New Roman" w:hAnsi="Times New Roman" w:cs="Times New Roman"/>
          <w:sz w:val="24"/>
          <w:szCs w:val="24"/>
        </w:rPr>
        <w:t xml:space="preserve">impact of the second lockdown is similar </w:t>
      </w:r>
      <w:del w:id="359" w:author="Portner, Claus" w:date="2022-11-01T14:25:00Z">
        <w:r w:rsidRPr="00B5083F" w:rsidDel="00E258CE">
          <w:rPr>
            <w:rFonts w:ascii="Times New Roman" w:hAnsi="Times New Roman" w:cs="Times New Roman"/>
            <w:sz w:val="24"/>
            <w:szCs w:val="24"/>
          </w:rPr>
          <w:delText xml:space="preserve">in size </w:delText>
        </w:r>
        <w:r w:rsidR="00837DDE" w:rsidRPr="00B5083F" w:rsidDel="00E258CE">
          <w:rPr>
            <w:rFonts w:ascii="Times New Roman" w:hAnsi="Times New Roman" w:cs="Times New Roman"/>
            <w:sz w:val="24"/>
            <w:szCs w:val="24"/>
          </w:rPr>
          <w:delText>as</w:delText>
        </w:r>
      </w:del>
      <w:ins w:id="360" w:author="Portner, Claus" w:date="2022-11-01T14:25:00Z">
        <w:r w:rsidR="00E258CE" w:rsidRPr="00B5083F">
          <w:rPr>
            <w:rFonts w:ascii="Times New Roman" w:hAnsi="Times New Roman" w:cs="Times New Roman"/>
            <w:sz w:val="24"/>
            <w:szCs w:val="24"/>
          </w:rPr>
          <w:t>to</w:t>
        </w:r>
      </w:ins>
      <w:r w:rsidR="00837DDE" w:rsidRPr="00B5083F">
        <w:rPr>
          <w:rFonts w:ascii="Times New Roman" w:hAnsi="Times New Roman" w:cs="Times New Roman"/>
          <w:sz w:val="24"/>
          <w:szCs w:val="24"/>
        </w:rPr>
        <w:t xml:space="preserve"> the short-</w:t>
      </w:r>
      <w:del w:id="361" w:author="Alam, Shamma" w:date="2022-10-31T08:52:00Z">
        <w:r w:rsidR="00837DDE" w:rsidRPr="00B5083F" w:rsidDel="00516711">
          <w:rPr>
            <w:rFonts w:ascii="Times New Roman" w:hAnsi="Times New Roman" w:cs="Times New Roman"/>
            <w:sz w:val="24"/>
            <w:szCs w:val="24"/>
          </w:rPr>
          <w:delText xml:space="preserve">term </w:delText>
        </w:r>
      </w:del>
      <w:ins w:id="362" w:author="Alam, Shamma" w:date="2022-10-31T08:52:00Z">
        <w:r w:rsidR="00516711" w:rsidRPr="00B5083F">
          <w:rPr>
            <w:rFonts w:ascii="Times New Roman" w:hAnsi="Times New Roman" w:cs="Times New Roman"/>
            <w:sz w:val="24"/>
            <w:szCs w:val="24"/>
          </w:rPr>
          <w:t xml:space="preserve">run </w:t>
        </w:r>
      </w:ins>
      <w:r w:rsidR="00837DDE" w:rsidRPr="00B5083F">
        <w:rPr>
          <w:rFonts w:ascii="Times New Roman" w:hAnsi="Times New Roman" w:cs="Times New Roman"/>
          <w:sz w:val="24"/>
          <w:szCs w:val="24"/>
        </w:rPr>
        <w:t xml:space="preserve">effect of the first lockdown. </w:t>
      </w:r>
      <w:r w:rsidR="006946AB" w:rsidRPr="00B5083F">
        <w:rPr>
          <w:rFonts w:ascii="Times New Roman" w:hAnsi="Times New Roman" w:cs="Times New Roman"/>
          <w:sz w:val="24"/>
          <w:szCs w:val="24"/>
        </w:rPr>
        <w:t xml:space="preserve">The point estimates of </w:t>
      </w:r>
      <w:r w:rsidR="002B4746" w:rsidRPr="00B5083F">
        <w:rPr>
          <w:rFonts w:ascii="Times New Roman" w:hAnsi="Times New Roman" w:cs="Times New Roman"/>
          <w:sz w:val="24"/>
          <w:szCs w:val="24"/>
        </w:rPr>
        <w:t xml:space="preserve">the second lockdown are over 20 percentage points for </w:t>
      </w:r>
      <w:del w:id="363" w:author="Portner, Claus" w:date="2022-11-01T14:25:00Z">
        <w:r w:rsidR="002B4746" w:rsidRPr="00B5083F" w:rsidDel="00E258CE">
          <w:rPr>
            <w:rFonts w:ascii="Times New Roman" w:hAnsi="Times New Roman" w:cs="Times New Roman"/>
            <w:sz w:val="24"/>
            <w:szCs w:val="24"/>
          </w:rPr>
          <w:delText xml:space="preserve">the </w:delText>
        </w:r>
      </w:del>
      <w:r w:rsidR="00F4181C" w:rsidRPr="00B5083F">
        <w:rPr>
          <w:rFonts w:ascii="Times New Roman" w:hAnsi="Times New Roman" w:cs="Times New Roman"/>
          <w:sz w:val="24"/>
          <w:szCs w:val="24"/>
        </w:rPr>
        <w:t>six</w:t>
      </w:r>
      <w:r w:rsidR="002B4746" w:rsidRPr="00B5083F">
        <w:rPr>
          <w:rFonts w:ascii="Times New Roman" w:hAnsi="Times New Roman" w:cs="Times New Roman"/>
          <w:sz w:val="24"/>
          <w:szCs w:val="24"/>
        </w:rPr>
        <w:t xml:space="preserve"> of the nine food insecurity measures. </w:t>
      </w:r>
      <w:r w:rsidR="00B964F2" w:rsidRPr="00B5083F">
        <w:rPr>
          <w:rFonts w:ascii="Times New Roman" w:hAnsi="Times New Roman" w:cs="Times New Roman"/>
          <w:sz w:val="24"/>
          <w:szCs w:val="24"/>
        </w:rPr>
        <w:t xml:space="preserve">This suggests </w:t>
      </w:r>
      <w:r w:rsidR="002B4746" w:rsidRPr="00B5083F">
        <w:rPr>
          <w:rFonts w:ascii="Times New Roman" w:hAnsi="Times New Roman" w:cs="Times New Roman"/>
          <w:sz w:val="24"/>
          <w:szCs w:val="24"/>
        </w:rPr>
        <w:t>that the second lockdown</w:t>
      </w:r>
      <w:r w:rsidR="0082275E" w:rsidRPr="00B5083F">
        <w:rPr>
          <w:rFonts w:ascii="Times New Roman" w:hAnsi="Times New Roman" w:cs="Times New Roman"/>
          <w:sz w:val="24"/>
          <w:szCs w:val="24"/>
        </w:rPr>
        <w:t>,</w:t>
      </w:r>
      <w:r w:rsidR="002B4746" w:rsidRPr="00B5083F">
        <w:rPr>
          <w:rFonts w:ascii="Times New Roman" w:hAnsi="Times New Roman" w:cs="Times New Roman"/>
          <w:sz w:val="24"/>
          <w:szCs w:val="24"/>
        </w:rPr>
        <w:t xml:space="preserve"> </w:t>
      </w:r>
      <w:r w:rsidR="00F4181C" w:rsidRPr="00B5083F">
        <w:rPr>
          <w:rFonts w:ascii="Times New Roman" w:hAnsi="Times New Roman" w:cs="Times New Roman"/>
          <w:sz w:val="24"/>
          <w:szCs w:val="24"/>
        </w:rPr>
        <w:t>combined with a drought</w:t>
      </w:r>
      <w:r w:rsidR="0082275E" w:rsidRPr="00B5083F">
        <w:rPr>
          <w:rFonts w:ascii="Times New Roman" w:hAnsi="Times New Roman" w:cs="Times New Roman"/>
          <w:sz w:val="24"/>
          <w:szCs w:val="24"/>
        </w:rPr>
        <w:t>,</w:t>
      </w:r>
      <w:r w:rsidR="00F4181C" w:rsidRPr="00B5083F">
        <w:rPr>
          <w:rFonts w:ascii="Times New Roman" w:hAnsi="Times New Roman" w:cs="Times New Roman"/>
          <w:sz w:val="24"/>
          <w:szCs w:val="24"/>
        </w:rPr>
        <w:t xml:space="preserve"> </w:t>
      </w:r>
      <w:r w:rsidR="00690276" w:rsidRPr="00B5083F">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B5083F" w:rsidRDefault="00BE3791" w:rsidP="001D17BA">
      <w:pPr>
        <w:spacing w:after="40"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726A3F" w:rsidRPr="00B5083F">
        <w:rPr>
          <w:rFonts w:ascii="Times New Roman" w:hAnsi="Times New Roman" w:cs="Times New Roman"/>
          <w:i/>
          <w:iCs/>
          <w:sz w:val="24"/>
          <w:szCs w:val="24"/>
        </w:rPr>
        <w:t xml:space="preserve">.2 Impact on </w:t>
      </w:r>
      <w:r w:rsidR="00465639" w:rsidRPr="00B5083F">
        <w:rPr>
          <w:rFonts w:ascii="Times New Roman" w:hAnsi="Times New Roman" w:cs="Times New Roman"/>
          <w:i/>
          <w:iCs/>
          <w:sz w:val="24"/>
          <w:szCs w:val="24"/>
        </w:rPr>
        <w:t>Work</w:t>
      </w:r>
    </w:p>
    <w:p w14:paraId="6647EA8B" w14:textId="7F94E067" w:rsidR="002B5FC7" w:rsidRPr="00B5083F" w:rsidRDefault="0028337C" w:rsidP="00DC3C7A">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One </w:t>
      </w:r>
      <w:del w:id="364" w:author="Portner, Claus" w:date="2022-11-01T14:37:00Z">
        <w:r w:rsidRPr="00B5083F" w:rsidDel="00C974F4">
          <w:rPr>
            <w:rFonts w:ascii="Times New Roman" w:hAnsi="Times New Roman" w:cs="Times New Roman"/>
            <w:sz w:val="24"/>
            <w:szCs w:val="24"/>
          </w:rPr>
          <w:delText>way</w:delText>
        </w:r>
      </w:del>
      <w:ins w:id="365" w:author="Portner, Claus" w:date="2022-11-01T14:38:00Z">
        <w:r w:rsidR="00FC6260" w:rsidRPr="00B5083F">
          <w:rPr>
            <w:rFonts w:ascii="Times New Roman" w:hAnsi="Times New Roman" w:cs="Times New Roman"/>
            <w:sz w:val="24"/>
            <w:szCs w:val="24"/>
          </w:rPr>
          <w:t>way</w:t>
        </w:r>
      </w:ins>
      <w:r w:rsidRPr="00B5083F">
        <w:rPr>
          <w:rFonts w:ascii="Times New Roman" w:hAnsi="Times New Roman" w:cs="Times New Roman"/>
          <w:sz w:val="24"/>
          <w:szCs w:val="24"/>
        </w:rPr>
        <w:t xml:space="preserve"> lockdowns </w:t>
      </w:r>
      <w:r w:rsidR="003B1008" w:rsidRPr="00B5083F">
        <w:rPr>
          <w:rFonts w:ascii="Times New Roman" w:hAnsi="Times New Roman" w:cs="Times New Roman"/>
          <w:sz w:val="24"/>
          <w:szCs w:val="24"/>
        </w:rPr>
        <w:t xml:space="preserve">can affect </w:t>
      </w:r>
      <w:r w:rsidRPr="00B5083F">
        <w:rPr>
          <w:rFonts w:ascii="Times New Roman" w:hAnsi="Times New Roman" w:cs="Times New Roman"/>
          <w:sz w:val="24"/>
          <w:szCs w:val="24"/>
        </w:rPr>
        <w:t xml:space="preserve">food insecurity is </w:t>
      </w:r>
      <w:r w:rsidR="00C41592" w:rsidRPr="00B5083F">
        <w:rPr>
          <w:rFonts w:ascii="Times New Roman" w:hAnsi="Times New Roman" w:cs="Times New Roman"/>
          <w:sz w:val="24"/>
          <w:szCs w:val="24"/>
        </w:rPr>
        <w:t xml:space="preserve">by </w:t>
      </w:r>
      <w:r w:rsidR="007A2A02" w:rsidRPr="00B5083F">
        <w:rPr>
          <w:rFonts w:ascii="Times New Roman" w:hAnsi="Times New Roman" w:cs="Times New Roman"/>
          <w:sz w:val="24"/>
          <w:szCs w:val="24"/>
        </w:rPr>
        <w:t xml:space="preserve">lowering </w:t>
      </w:r>
      <w:r w:rsidR="00C41592" w:rsidRPr="00B5083F">
        <w:rPr>
          <w:rFonts w:ascii="Times New Roman" w:hAnsi="Times New Roman" w:cs="Times New Roman"/>
          <w:sz w:val="24"/>
          <w:szCs w:val="24"/>
        </w:rPr>
        <w:t xml:space="preserve">people’s </w:t>
      </w:r>
      <w:r w:rsidR="0089199E" w:rsidRPr="00B5083F">
        <w:rPr>
          <w:rFonts w:ascii="Times New Roman" w:hAnsi="Times New Roman" w:cs="Times New Roman"/>
          <w:sz w:val="24"/>
          <w:szCs w:val="24"/>
        </w:rPr>
        <w:t>ability to work</w:t>
      </w:r>
      <w:r w:rsidR="00BA6395" w:rsidRPr="00B5083F">
        <w:rPr>
          <w:rFonts w:ascii="Times New Roman" w:hAnsi="Times New Roman" w:cs="Times New Roman"/>
          <w:sz w:val="24"/>
          <w:szCs w:val="24"/>
        </w:rPr>
        <w:t xml:space="preserve">. </w:t>
      </w:r>
      <w:r w:rsidR="00736B1A" w:rsidRPr="00B5083F">
        <w:rPr>
          <w:rFonts w:ascii="Times New Roman" w:hAnsi="Times New Roman" w:cs="Times New Roman"/>
          <w:sz w:val="24"/>
          <w:szCs w:val="24"/>
        </w:rPr>
        <w:t>Table 2, column 1, shows that the likelihood of any market work decreased by a significant 18.6 percentage points during the first lockdown. These employment effects were driven mainly by lockdowns rather than being ill from Covid-19. As shown in Figure 1, there were almost no cases during the first lockdown. Furthermore, UHSF asked individuals the reason for not working, and the top three reasons reported are that the place of work is closed (62%), being ill from any illness or quarantined (10%</w:t>
      </w:r>
      <w:proofErr w:type="gramStart"/>
      <w:r w:rsidR="00736B1A" w:rsidRPr="00B5083F">
        <w:rPr>
          <w:rFonts w:ascii="Times New Roman" w:hAnsi="Times New Roman" w:cs="Times New Roman"/>
          <w:sz w:val="24"/>
          <w:szCs w:val="24"/>
        </w:rPr>
        <w:t>), and</w:t>
      </w:r>
      <w:proofErr w:type="gramEnd"/>
      <w:r w:rsidR="00736B1A" w:rsidRPr="00B5083F">
        <w:rPr>
          <w:rFonts w:ascii="Times New Roman" w:hAnsi="Times New Roman" w:cs="Times New Roman"/>
          <w:sz w:val="24"/>
          <w:szCs w:val="24"/>
        </w:rPr>
        <w:t xml:space="preserve"> being laid off from the job (8%).</w:t>
      </w:r>
      <w:r w:rsidR="00DC3C7A" w:rsidRPr="00B5083F">
        <w:rPr>
          <w:rFonts w:ascii="Times New Roman" w:hAnsi="Times New Roman" w:cs="Times New Roman"/>
          <w:sz w:val="24"/>
          <w:szCs w:val="24"/>
        </w:rPr>
        <w:t xml:space="preserve">  </w:t>
      </w:r>
    </w:p>
    <w:p w14:paraId="0B672AA8" w14:textId="5DA247C2" w:rsidR="00A571AE" w:rsidRPr="00B5083F" w:rsidRDefault="00A94358" w:rsidP="005D044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In the medium run, </w:t>
      </w:r>
      <w:r w:rsidR="005D40E6" w:rsidRPr="00B5083F">
        <w:rPr>
          <w:rFonts w:ascii="Times New Roman" w:hAnsi="Times New Roman" w:cs="Times New Roman"/>
          <w:sz w:val="24"/>
          <w:szCs w:val="24"/>
        </w:rPr>
        <w:t xml:space="preserve">the likelihood of market work </w:t>
      </w:r>
      <w:r w:rsidR="00BD44C0" w:rsidRPr="00B5083F">
        <w:rPr>
          <w:rFonts w:ascii="Times New Roman" w:hAnsi="Times New Roman" w:cs="Times New Roman"/>
          <w:sz w:val="24"/>
          <w:szCs w:val="24"/>
        </w:rPr>
        <w:t>is 2.5 percentage points lower than</w:t>
      </w:r>
      <w:r w:rsidR="00D149BA" w:rsidRPr="00B5083F">
        <w:rPr>
          <w:rFonts w:ascii="Times New Roman" w:hAnsi="Times New Roman" w:cs="Times New Roman"/>
          <w:sz w:val="24"/>
          <w:szCs w:val="24"/>
        </w:rPr>
        <w:t xml:space="preserve"> in</w:t>
      </w:r>
      <w:r w:rsidR="00BD44C0" w:rsidRPr="00B5083F">
        <w:rPr>
          <w:rFonts w:ascii="Times New Roman" w:hAnsi="Times New Roman" w:cs="Times New Roman"/>
          <w:sz w:val="24"/>
          <w:szCs w:val="24"/>
        </w:rPr>
        <w:t xml:space="preserve"> non-lockdown periods. </w:t>
      </w:r>
      <w:r w:rsidR="00870D8A" w:rsidRPr="00B5083F">
        <w:rPr>
          <w:rFonts w:ascii="Times New Roman" w:hAnsi="Times New Roman" w:cs="Times New Roman"/>
          <w:sz w:val="24"/>
          <w:szCs w:val="24"/>
        </w:rPr>
        <w:t>This suggests that the labor market was approaching but not yet fully recovered. The medium-run impact of the second lockdown combined with the drought is large, with the likelihood of market work decreasing by 13 percentage points. This large impact on market work may explain the large impact on food insecurity in the medium run following the second lockdown.</w:t>
      </w:r>
    </w:p>
    <w:p w14:paraId="2AB2ADF4" w14:textId="54F9D5E6" w:rsidR="005E3F24" w:rsidRPr="00B5083F" w:rsidRDefault="005E3F24" w:rsidP="005E3F2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While we do not have data </w:t>
      </w:r>
      <w:r w:rsidR="002B6720" w:rsidRPr="00B5083F">
        <w:rPr>
          <w:rFonts w:ascii="Times New Roman" w:hAnsi="Times New Roman" w:cs="Times New Roman"/>
          <w:sz w:val="24"/>
          <w:szCs w:val="24"/>
        </w:rPr>
        <w:t>for</w:t>
      </w:r>
      <w:r w:rsidRPr="00B5083F">
        <w:rPr>
          <w:rFonts w:ascii="Times New Roman" w:hAnsi="Times New Roman" w:cs="Times New Roman"/>
          <w:sz w:val="24"/>
          <w:szCs w:val="24"/>
        </w:rPr>
        <w:t xml:space="preserve"> round 1</w:t>
      </w:r>
      <w:r w:rsidR="00AC21B9" w:rsidRPr="00B5083F">
        <w:rPr>
          <w:rFonts w:ascii="Times New Roman" w:hAnsi="Times New Roman" w:cs="Times New Roman"/>
          <w:sz w:val="24"/>
          <w:szCs w:val="24"/>
        </w:rPr>
        <w:t xml:space="preserve"> and cannot estimate the short-run effect</w:t>
      </w:r>
      <w:del w:id="366" w:author="Alam, Shamma" w:date="2022-10-30T14:59:00Z">
        <w:r w:rsidR="00AC21B9" w:rsidRPr="00B5083F" w:rsidDel="00BE02BA">
          <w:rPr>
            <w:rFonts w:ascii="Times New Roman" w:hAnsi="Times New Roman" w:cs="Times New Roman"/>
            <w:sz w:val="24"/>
            <w:szCs w:val="24"/>
          </w:rPr>
          <w:delText xml:space="preserve"> on operating a non-farm family business</w:delText>
        </w:r>
      </w:del>
      <w:r w:rsidRPr="00B5083F">
        <w:rPr>
          <w:rFonts w:ascii="Times New Roman" w:hAnsi="Times New Roman" w:cs="Times New Roman"/>
          <w:sz w:val="24"/>
          <w:szCs w:val="24"/>
        </w:rPr>
        <w:t xml:space="preserve">, the likelihood of operating a non-farm family business </w:t>
      </w:r>
      <w:ins w:id="367" w:author="Alam, Shamma" w:date="2022-10-30T14:59:00Z">
        <w:r w:rsidR="00BE02BA" w:rsidRPr="00B5083F">
          <w:rPr>
            <w:rFonts w:ascii="Times New Roman" w:hAnsi="Times New Roman" w:cs="Times New Roman"/>
            <w:sz w:val="24"/>
            <w:szCs w:val="24"/>
          </w:rPr>
          <w:t>in the medium ru</w:t>
        </w:r>
      </w:ins>
      <w:ins w:id="368" w:author="Alam, Shamma" w:date="2022-10-30T15:00:00Z">
        <w:r w:rsidR="00BE02BA" w:rsidRPr="00B5083F">
          <w:rPr>
            <w:rFonts w:ascii="Times New Roman" w:hAnsi="Times New Roman" w:cs="Times New Roman"/>
            <w:sz w:val="24"/>
            <w:szCs w:val="24"/>
          </w:rPr>
          <w:t xml:space="preserve">n </w:t>
        </w:r>
      </w:ins>
      <w:r w:rsidRPr="00B5083F">
        <w:rPr>
          <w:rFonts w:ascii="Times New Roman" w:hAnsi="Times New Roman" w:cs="Times New Roman"/>
          <w:sz w:val="24"/>
          <w:szCs w:val="24"/>
        </w:rPr>
        <w:t xml:space="preserve">decreased by </w:t>
      </w:r>
      <w:r w:rsidR="00AC21B9" w:rsidRPr="00B5083F">
        <w:rPr>
          <w:rFonts w:ascii="Times New Roman" w:hAnsi="Times New Roman" w:cs="Times New Roman"/>
          <w:sz w:val="24"/>
          <w:szCs w:val="24"/>
        </w:rPr>
        <w:t>seven</w:t>
      </w:r>
      <w:r w:rsidRPr="00B5083F">
        <w:rPr>
          <w:rFonts w:ascii="Times New Roman" w:hAnsi="Times New Roman" w:cs="Times New Roman"/>
          <w:sz w:val="24"/>
          <w:szCs w:val="24"/>
        </w:rPr>
        <w:t xml:space="preserve"> percentage points </w:t>
      </w:r>
      <w:del w:id="369" w:author="Alam, Shamma" w:date="2022-10-30T15:00:00Z">
        <w:r w:rsidRPr="00B5083F" w:rsidDel="00BE02BA">
          <w:rPr>
            <w:rFonts w:ascii="Times New Roman" w:hAnsi="Times New Roman" w:cs="Times New Roman"/>
            <w:sz w:val="24"/>
            <w:szCs w:val="24"/>
          </w:rPr>
          <w:delText>in the medium run</w:delText>
        </w:r>
        <w:r w:rsidR="002B6720" w:rsidRPr="00B5083F" w:rsidDel="00BE02BA">
          <w:rPr>
            <w:rFonts w:ascii="Times New Roman" w:hAnsi="Times New Roman" w:cs="Times New Roman"/>
            <w:sz w:val="24"/>
            <w:szCs w:val="24"/>
          </w:rPr>
          <w:delText xml:space="preserve"> </w:delText>
        </w:r>
      </w:del>
      <w:r w:rsidR="002B6720" w:rsidRPr="00B5083F">
        <w:rPr>
          <w:rFonts w:ascii="Times New Roman" w:hAnsi="Times New Roman" w:cs="Times New Roman"/>
          <w:sz w:val="24"/>
          <w:szCs w:val="24"/>
        </w:rPr>
        <w:t>after the first lockdown</w:t>
      </w:r>
      <w:r w:rsidR="00AC21B9" w:rsidRPr="00B5083F">
        <w:rPr>
          <w:rFonts w:ascii="Times New Roman" w:hAnsi="Times New Roman" w:cs="Times New Roman"/>
          <w:sz w:val="24"/>
          <w:szCs w:val="24"/>
        </w:rPr>
        <w:t xml:space="preserve"> (column 2)</w:t>
      </w:r>
      <w:r w:rsidRPr="00B5083F">
        <w:rPr>
          <w:rFonts w:ascii="Times New Roman" w:hAnsi="Times New Roman" w:cs="Times New Roman"/>
          <w:sz w:val="24"/>
          <w:szCs w:val="24"/>
        </w:rPr>
        <w:t xml:space="preserve">. </w:t>
      </w:r>
      <w:r w:rsidR="00AC21B9" w:rsidRPr="00B5083F">
        <w:rPr>
          <w:rFonts w:ascii="Times New Roman" w:hAnsi="Times New Roman" w:cs="Times New Roman"/>
          <w:sz w:val="24"/>
          <w:szCs w:val="24"/>
        </w:rPr>
        <w:t xml:space="preserve">However, the second lockdown did not impact family business in the medium run, even though this coincided with the drought. </w:t>
      </w:r>
      <w:r w:rsidR="00660681" w:rsidRPr="00B5083F">
        <w:rPr>
          <w:rFonts w:ascii="Times New Roman" w:hAnsi="Times New Roman" w:cs="Times New Roman"/>
          <w:sz w:val="24"/>
          <w:szCs w:val="24"/>
        </w:rPr>
        <w:t xml:space="preserve"> </w:t>
      </w:r>
    </w:p>
    <w:p w14:paraId="3DCAA05D" w14:textId="62BAE609" w:rsidR="00CD1133" w:rsidRPr="00B5083F" w:rsidRDefault="00777138" w:rsidP="00DD3669">
      <w:pPr>
        <w:spacing w:line="480" w:lineRule="auto"/>
        <w:ind w:firstLine="540"/>
        <w:jc w:val="both"/>
        <w:rPr>
          <w:rFonts w:ascii="Times New Roman" w:hAnsi="Times New Roman" w:cs="Times New Roman"/>
          <w:sz w:val="24"/>
          <w:szCs w:val="24"/>
        </w:rPr>
      </w:pPr>
      <w:ins w:id="370" w:author="Alam, Shamma" w:date="2022-10-27T11:51:00Z">
        <w:r w:rsidRPr="00B5083F">
          <w:rPr>
            <w:rFonts w:ascii="Times New Roman" w:hAnsi="Times New Roman" w:cs="Times New Roman"/>
            <w:sz w:val="24"/>
            <w:szCs w:val="24"/>
          </w:rPr>
          <w:t xml:space="preserve">Given the overall decrease in market work, it is useful to understand whether individuals, who were able to continue work during the lockdowns, </w:t>
        </w:r>
        <w:del w:id="371" w:author="Portner, Claus" w:date="2022-11-01T15:07:00Z">
          <w:r w:rsidRPr="00B5083F" w:rsidDel="009F1628">
            <w:rPr>
              <w:rFonts w:ascii="Times New Roman" w:hAnsi="Times New Roman" w:cs="Times New Roman"/>
              <w:sz w:val="24"/>
              <w:szCs w:val="24"/>
            </w:rPr>
            <w:delText>were able to do</w:delText>
          </w:r>
        </w:del>
      </w:ins>
      <w:ins w:id="372" w:author="Portner, Claus" w:date="2022-11-01T15:07:00Z">
        <w:r w:rsidR="009F1628">
          <w:rPr>
            <w:rFonts w:ascii="Times New Roman" w:hAnsi="Times New Roman" w:cs="Times New Roman"/>
            <w:sz w:val="24"/>
            <w:szCs w:val="24"/>
          </w:rPr>
          <w:t>did</w:t>
        </w:r>
      </w:ins>
      <w:ins w:id="373" w:author="Alam, Shamma" w:date="2022-10-27T11:51:00Z">
        <w:r w:rsidRPr="00B5083F">
          <w:rPr>
            <w:rFonts w:ascii="Times New Roman" w:hAnsi="Times New Roman" w:cs="Times New Roman"/>
            <w:sz w:val="24"/>
            <w:szCs w:val="24"/>
          </w:rPr>
          <w:t xml:space="preserve"> so </w:t>
        </w:r>
      </w:ins>
      <w:ins w:id="374" w:author="Portner, Claus" w:date="2022-11-01T15:07:00Z">
        <w:r w:rsidR="009F1628">
          <w:rPr>
            <w:rFonts w:ascii="Times New Roman" w:hAnsi="Times New Roman" w:cs="Times New Roman"/>
            <w:sz w:val="24"/>
            <w:szCs w:val="24"/>
          </w:rPr>
          <w:t>in</w:t>
        </w:r>
      </w:ins>
      <w:ins w:id="375" w:author="Alam, Shamma" w:date="2022-10-27T11:51:00Z">
        <w:del w:id="376" w:author="Portner, Claus" w:date="2022-11-01T15:07:00Z">
          <w:r w:rsidRPr="00B5083F" w:rsidDel="009F1628">
            <w:rPr>
              <w:rFonts w:ascii="Times New Roman" w:hAnsi="Times New Roman" w:cs="Times New Roman"/>
              <w:sz w:val="24"/>
              <w:szCs w:val="24"/>
            </w:rPr>
            <w:delText>at</w:delText>
          </w:r>
        </w:del>
        <w:r w:rsidRPr="00B5083F">
          <w:rPr>
            <w:rFonts w:ascii="Times New Roman" w:hAnsi="Times New Roman" w:cs="Times New Roman"/>
            <w:sz w:val="24"/>
            <w:szCs w:val="24"/>
          </w:rPr>
          <w:t xml:space="preserve"> the same job</w:t>
        </w:r>
      </w:ins>
      <w:ins w:id="377" w:author="Portner, Claus" w:date="2022-11-01T15:07:00Z">
        <w:r w:rsidR="009F1628">
          <w:rPr>
            <w:rFonts w:ascii="Times New Roman" w:hAnsi="Times New Roman" w:cs="Times New Roman"/>
            <w:sz w:val="24"/>
            <w:szCs w:val="24"/>
          </w:rPr>
          <w:t>s</w:t>
        </w:r>
      </w:ins>
      <w:ins w:id="378" w:author="Alam, Shamma" w:date="2022-10-27T11:51:00Z">
        <w:r w:rsidRPr="00B5083F">
          <w:rPr>
            <w:rFonts w:ascii="Times New Roman" w:hAnsi="Times New Roman" w:cs="Times New Roman"/>
            <w:sz w:val="24"/>
            <w:szCs w:val="24"/>
          </w:rPr>
          <w:t xml:space="preserve">. </w:t>
        </w:r>
      </w:ins>
      <w:r w:rsidRPr="00B5083F">
        <w:rPr>
          <w:rFonts w:ascii="Times New Roman" w:hAnsi="Times New Roman" w:cs="Times New Roman"/>
          <w:sz w:val="24"/>
          <w:szCs w:val="24"/>
        </w:rPr>
        <w:t>T</w:t>
      </w:r>
      <w:r w:rsidR="00155ACD" w:rsidRPr="00B5083F">
        <w:rPr>
          <w:rFonts w:ascii="Times New Roman" w:hAnsi="Times New Roman" w:cs="Times New Roman"/>
          <w:sz w:val="24"/>
          <w:szCs w:val="24"/>
        </w:rPr>
        <w:t xml:space="preserve">he first lockdown </w:t>
      </w:r>
      <w:r w:rsidR="007855D2" w:rsidRPr="00B5083F">
        <w:rPr>
          <w:rFonts w:ascii="Times New Roman" w:hAnsi="Times New Roman" w:cs="Times New Roman"/>
          <w:sz w:val="24"/>
          <w:szCs w:val="24"/>
        </w:rPr>
        <w:t>significantly decrease</w:t>
      </w:r>
      <w:r w:rsidR="006F7C28" w:rsidRPr="00B5083F">
        <w:rPr>
          <w:rFonts w:ascii="Times New Roman" w:hAnsi="Times New Roman" w:cs="Times New Roman"/>
          <w:sz w:val="24"/>
          <w:szCs w:val="24"/>
        </w:rPr>
        <w:t>d</w:t>
      </w:r>
      <w:r w:rsidR="007855D2" w:rsidRPr="00B5083F">
        <w:rPr>
          <w:rFonts w:ascii="Times New Roman" w:hAnsi="Times New Roman" w:cs="Times New Roman"/>
          <w:sz w:val="24"/>
          <w:szCs w:val="24"/>
        </w:rPr>
        <w:t xml:space="preserve"> the likelihood of </w:t>
      </w:r>
      <w:r w:rsidR="00FD6BBD" w:rsidRPr="00B5083F">
        <w:rPr>
          <w:rFonts w:ascii="Times New Roman" w:hAnsi="Times New Roman" w:cs="Times New Roman"/>
          <w:sz w:val="24"/>
          <w:szCs w:val="24"/>
        </w:rPr>
        <w:t xml:space="preserve">working </w:t>
      </w:r>
      <w:r w:rsidR="007855D2" w:rsidRPr="00B5083F">
        <w:rPr>
          <w:rFonts w:ascii="Times New Roman" w:hAnsi="Times New Roman" w:cs="Times New Roman"/>
          <w:sz w:val="24"/>
          <w:szCs w:val="24"/>
        </w:rPr>
        <w:t xml:space="preserve">at the same </w:t>
      </w:r>
      <w:r w:rsidR="00B20FAF" w:rsidRPr="00B5083F">
        <w:rPr>
          <w:rFonts w:ascii="Times New Roman" w:hAnsi="Times New Roman" w:cs="Times New Roman"/>
          <w:sz w:val="24"/>
          <w:szCs w:val="24"/>
        </w:rPr>
        <w:t xml:space="preserve">job </w:t>
      </w:r>
      <w:r w:rsidR="00D84441" w:rsidRPr="00B5083F">
        <w:rPr>
          <w:rFonts w:ascii="Times New Roman" w:hAnsi="Times New Roman" w:cs="Times New Roman"/>
          <w:sz w:val="24"/>
          <w:szCs w:val="24"/>
        </w:rPr>
        <w:t xml:space="preserve">as the prior round </w:t>
      </w:r>
      <w:r w:rsidR="007855D2" w:rsidRPr="00B5083F">
        <w:rPr>
          <w:rFonts w:ascii="Times New Roman" w:hAnsi="Times New Roman" w:cs="Times New Roman"/>
          <w:sz w:val="24"/>
          <w:szCs w:val="24"/>
        </w:rPr>
        <w:t xml:space="preserve">by about </w:t>
      </w:r>
      <w:r w:rsidR="00B20FAF" w:rsidRPr="00B5083F">
        <w:rPr>
          <w:rFonts w:ascii="Times New Roman" w:hAnsi="Times New Roman" w:cs="Times New Roman"/>
          <w:sz w:val="24"/>
          <w:szCs w:val="24"/>
        </w:rPr>
        <w:t>8.6</w:t>
      </w:r>
      <w:r w:rsidR="007855D2" w:rsidRPr="00B5083F">
        <w:rPr>
          <w:rFonts w:ascii="Times New Roman" w:hAnsi="Times New Roman" w:cs="Times New Roman"/>
          <w:sz w:val="24"/>
          <w:szCs w:val="24"/>
        </w:rPr>
        <w:t xml:space="preserve"> percentage points (column </w:t>
      </w:r>
      <w:r w:rsidR="00B20FAF" w:rsidRPr="00B5083F">
        <w:rPr>
          <w:rFonts w:ascii="Times New Roman" w:hAnsi="Times New Roman" w:cs="Times New Roman"/>
          <w:sz w:val="24"/>
          <w:szCs w:val="24"/>
        </w:rPr>
        <w:t>3</w:t>
      </w:r>
      <w:r w:rsidR="007855D2" w:rsidRPr="00B5083F">
        <w:rPr>
          <w:rFonts w:ascii="Times New Roman" w:hAnsi="Times New Roman" w:cs="Times New Roman"/>
          <w:sz w:val="24"/>
          <w:szCs w:val="24"/>
        </w:rPr>
        <w:t xml:space="preserve">), </w:t>
      </w:r>
      <w:commentRangeStart w:id="379"/>
      <w:r w:rsidR="007855D2" w:rsidRPr="00B5083F">
        <w:rPr>
          <w:rFonts w:ascii="Times New Roman" w:hAnsi="Times New Roman" w:cs="Times New Roman"/>
          <w:sz w:val="24"/>
          <w:szCs w:val="24"/>
        </w:rPr>
        <w:t>suggesting broader change</w:t>
      </w:r>
      <w:r w:rsidR="00802C53" w:rsidRPr="00B5083F">
        <w:rPr>
          <w:rFonts w:ascii="Times New Roman" w:hAnsi="Times New Roman" w:cs="Times New Roman"/>
          <w:sz w:val="24"/>
          <w:szCs w:val="24"/>
        </w:rPr>
        <w:t>s in the labor market</w:t>
      </w:r>
      <w:ins w:id="380" w:author="Alam, Shamma" w:date="2022-10-31T10:25:00Z">
        <w:r w:rsidR="00CE0364" w:rsidRPr="00B5083F">
          <w:rPr>
            <w:rFonts w:ascii="Times New Roman" w:hAnsi="Times New Roman" w:cs="Times New Roman"/>
            <w:sz w:val="24"/>
            <w:szCs w:val="24"/>
          </w:rPr>
          <w:t xml:space="preserve"> beyond only unemployment</w:t>
        </w:r>
      </w:ins>
      <w:commentRangeEnd w:id="379"/>
      <w:r w:rsidR="009F1628">
        <w:rPr>
          <w:rStyle w:val="CommentReference"/>
        </w:rPr>
        <w:commentReference w:id="379"/>
      </w:r>
      <w:r w:rsidR="007855D2" w:rsidRPr="00B5083F">
        <w:rPr>
          <w:rFonts w:ascii="Times New Roman" w:hAnsi="Times New Roman" w:cs="Times New Roman"/>
          <w:sz w:val="24"/>
          <w:szCs w:val="24"/>
        </w:rPr>
        <w:t xml:space="preserve">. </w:t>
      </w:r>
      <w:r w:rsidR="00F55C30" w:rsidRPr="00B5083F">
        <w:rPr>
          <w:rFonts w:ascii="Times New Roman" w:hAnsi="Times New Roman" w:cs="Times New Roman"/>
          <w:sz w:val="24"/>
          <w:szCs w:val="24"/>
        </w:rPr>
        <w:t>The impact in the medium run is small, indicating that people remained in their new jobs after the end of the lockdown. These new jobs likely paid less than the pre-lockdown job</w:t>
      </w:r>
      <w:ins w:id="381" w:author="Alam, Shamma" w:date="2022-10-27T11:59:00Z">
        <w:r w:rsidR="00F55C30" w:rsidRPr="00B5083F">
          <w:rPr>
            <w:rFonts w:ascii="Times New Roman" w:hAnsi="Times New Roman" w:cs="Times New Roman"/>
            <w:sz w:val="24"/>
            <w:szCs w:val="24"/>
          </w:rPr>
          <w:t xml:space="preserve"> </w:t>
        </w:r>
        <w:commentRangeStart w:id="382"/>
        <w:r w:rsidR="00F55C30" w:rsidRPr="00B5083F">
          <w:rPr>
            <w:rFonts w:ascii="Times New Roman" w:hAnsi="Times New Roman" w:cs="Times New Roman"/>
            <w:sz w:val="24"/>
            <w:szCs w:val="24"/>
          </w:rPr>
          <w:t>(I do not think we want to say this without any data)</w:t>
        </w:r>
      </w:ins>
      <w:commentRangeEnd w:id="382"/>
      <w:r w:rsidR="00EB308B">
        <w:rPr>
          <w:rStyle w:val="CommentReference"/>
        </w:rPr>
        <w:commentReference w:id="382"/>
      </w:r>
      <w:r w:rsidR="00F55C30" w:rsidRPr="00B5083F">
        <w:rPr>
          <w:rFonts w:ascii="Times New Roman" w:hAnsi="Times New Roman" w:cs="Times New Roman"/>
          <w:sz w:val="24"/>
          <w:szCs w:val="24"/>
        </w:rPr>
        <w:t xml:space="preserve">, suggesting continued labor market </w:t>
      </w:r>
      <w:r w:rsidR="00F55C30" w:rsidRPr="00B5083F">
        <w:rPr>
          <w:rFonts w:ascii="Times New Roman" w:hAnsi="Times New Roman" w:cs="Times New Roman"/>
          <w:sz w:val="24"/>
          <w:szCs w:val="24"/>
        </w:rPr>
        <w:lastRenderedPageBreak/>
        <w:t xml:space="preserve">difficulties in the medium run, which would also affect food insecurity. There is a small effect in the medium run following the second lockdown. However, we cannot establish whether this is because the second lockdown follows the same pattern as the first or because there is less movement </w:t>
      </w:r>
      <w:del w:id="383" w:author="Alam, Shamma" w:date="2022-10-30T15:02:00Z">
        <w:r w:rsidR="00F55C30" w:rsidRPr="00B5083F" w:rsidDel="00592FBA">
          <w:rPr>
            <w:rFonts w:ascii="Times New Roman" w:hAnsi="Times New Roman" w:cs="Times New Roman"/>
            <w:sz w:val="24"/>
            <w:szCs w:val="24"/>
          </w:rPr>
          <w:delText xml:space="preserve">than during </w:delText>
        </w:r>
      </w:del>
      <w:ins w:id="384" w:author="Alam, Shamma" w:date="2022-10-30T15:02:00Z">
        <w:r w:rsidR="00592FBA" w:rsidRPr="00B5083F">
          <w:rPr>
            <w:rFonts w:ascii="Times New Roman" w:hAnsi="Times New Roman" w:cs="Times New Roman"/>
            <w:sz w:val="24"/>
            <w:szCs w:val="24"/>
          </w:rPr>
          <w:t xml:space="preserve">compared to </w:t>
        </w:r>
      </w:ins>
      <w:r w:rsidR="00F55C30" w:rsidRPr="00B5083F">
        <w:rPr>
          <w:rFonts w:ascii="Times New Roman" w:hAnsi="Times New Roman" w:cs="Times New Roman"/>
          <w:sz w:val="24"/>
          <w:szCs w:val="24"/>
        </w:rPr>
        <w:t>the first lockdown.</w:t>
      </w:r>
      <w:r w:rsidR="00E34212" w:rsidRPr="00B5083F">
        <w:rPr>
          <w:rFonts w:ascii="Times New Roman" w:hAnsi="Times New Roman" w:cs="Times New Roman"/>
          <w:sz w:val="24"/>
          <w:szCs w:val="24"/>
        </w:rPr>
        <w:t xml:space="preserve"> </w:t>
      </w:r>
    </w:p>
    <w:p w14:paraId="5FF137E3" w14:textId="7950F10D" w:rsidR="003321C1" w:rsidRPr="00B5083F" w:rsidRDefault="00DA6F89" w:rsidP="0065608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With workplace closures during lockdowns, we expect significant movement between sectors, and from employment to unemployment. </w:t>
      </w:r>
      <w:del w:id="385" w:author="Alam, Shamma" w:date="2022-10-30T15:04:00Z">
        <w:r w:rsidRPr="00B5083F" w:rsidDel="00754B11">
          <w:rPr>
            <w:rFonts w:ascii="Times New Roman" w:hAnsi="Times New Roman" w:cs="Times New Roman"/>
            <w:sz w:val="24"/>
            <w:szCs w:val="24"/>
          </w:rPr>
          <w:delText xml:space="preserve">Firings </w:delText>
        </w:r>
      </w:del>
      <w:ins w:id="386" w:author="Alam, Shamma" w:date="2022-10-30T15:04:00Z">
        <w:r w:rsidR="00754B11" w:rsidRPr="00B5083F">
          <w:rPr>
            <w:rFonts w:ascii="Times New Roman" w:hAnsi="Times New Roman" w:cs="Times New Roman"/>
            <w:sz w:val="24"/>
            <w:szCs w:val="24"/>
          </w:rPr>
          <w:t xml:space="preserve">Layoffs </w:t>
        </w:r>
      </w:ins>
      <w:r w:rsidRPr="00B5083F">
        <w:rPr>
          <w:rFonts w:ascii="Times New Roman" w:hAnsi="Times New Roman" w:cs="Times New Roman"/>
          <w:sz w:val="24"/>
          <w:szCs w:val="24"/>
        </w:rPr>
        <w:t xml:space="preserve">are likely in both the agricultural and non-agricultural sectors. To complicate the picture, some may resort to agricultural production, even if there is a lower return than their original job. Table 2, columns 4 and 5 show the relative risk of being in the agricultural sector and </w:t>
      </w:r>
      <w:ins w:id="387" w:author="Alam, Shamma" w:date="2022-10-30T15:04:00Z">
        <w:r w:rsidR="00754B11" w:rsidRPr="00B5083F">
          <w:rPr>
            <w:rFonts w:ascii="Times New Roman" w:hAnsi="Times New Roman" w:cs="Times New Roman"/>
            <w:sz w:val="24"/>
            <w:szCs w:val="24"/>
          </w:rPr>
          <w:t xml:space="preserve">being </w:t>
        </w:r>
      </w:ins>
      <w:r w:rsidRPr="00B5083F">
        <w:rPr>
          <w:rFonts w:ascii="Times New Roman" w:hAnsi="Times New Roman" w:cs="Times New Roman"/>
          <w:sz w:val="24"/>
          <w:szCs w:val="24"/>
        </w:rPr>
        <w:t xml:space="preserve">unemployed, respectively, versus working in the non-agricultural sector. Not surprisingly, the short-run effect of the first lockdown is to significantly increase unemployment relative to being employed in the non-agricultural sector, with the relative risk of unemployment increasing by 11.6 relative to working in the non-agricultural sector. However, there </w:t>
      </w:r>
      <w:del w:id="388" w:author="Portner, Claus" w:date="2022-11-01T14:40:00Z">
        <w:r w:rsidRPr="00B5083F" w:rsidDel="00FC6260">
          <w:rPr>
            <w:rFonts w:ascii="Times New Roman" w:hAnsi="Times New Roman" w:cs="Times New Roman"/>
            <w:sz w:val="24"/>
            <w:szCs w:val="24"/>
          </w:rPr>
          <w:delText xml:space="preserve">also is a significant shift to agriculture work </w:delText>
        </w:r>
      </w:del>
      <w:ins w:id="389" w:author="Portner, Claus" w:date="2022-11-01T14:41:00Z">
        <w:r w:rsidR="00FC6260" w:rsidRPr="00B5083F">
          <w:rPr>
            <w:rFonts w:ascii="Times New Roman" w:hAnsi="Times New Roman" w:cs="Times New Roman"/>
            <w:sz w:val="24"/>
            <w:szCs w:val="24"/>
          </w:rPr>
          <w:t>was</w:t>
        </w:r>
      </w:ins>
      <w:ins w:id="390" w:author="Portner, Claus" w:date="2022-11-01T14:40:00Z">
        <w:r w:rsidR="00FC6260" w:rsidRPr="00B5083F">
          <w:rPr>
            <w:rFonts w:ascii="Times New Roman" w:hAnsi="Times New Roman" w:cs="Times New Roman"/>
            <w:sz w:val="24"/>
            <w:szCs w:val="24"/>
          </w:rPr>
          <w:t xml:space="preserve"> also a significant shift to agriculture </w:t>
        </w:r>
      </w:ins>
      <w:r w:rsidRPr="00B5083F">
        <w:rPr>
          <w:rFonts w:ascii="Times New Roman" w:hAnsi="Times New Roman" w:cs="Times New Roman"/>
          <w:sz w:val="24"/>
          <w:szCs w:val="24"/>
        </w:rPr>
        <w:t>after the first lockdown: the relative risk of working in agriculture is 3.</w:t>
      </w:r>
      <w:ins w:id="391" w:author="Portner, Claus" w:date="2022-11-01T14:39:00Z">
        <w:r w:rsidR="00FC6260" w:rsidRPr="00B5083F">
          <w:rPr>
            <w:rFonts w:ascii="Times New Roman" w:hAnsi="Times New Roman" w:cs="Times New Roman"/>
            <w:sz w:val="24"/>
            <w:szCs w:val="24"/>
          </w:rPr>
          <w:t>9</w:t>
        </w:r>
      </w:ins>
      <w:del w:id="392" w:author="Portner, Claus" w:date="2022-11-01T14:39:00Z">
        <w:r w:rsidRPr="00B5083F" w:rsidDel="00FC6260">
          <w:rPr>
            <w:rFonts w:ascii="Times New Roman" w:hAnsi="Times New Roman" w:cs="Times New Roman"/>
            <w:sz w:val="24"/>
            <w:szCs w:val="24"/>
          </w:rPr>
          <w:delText>86</w:delText>
        </w:r>
      </w:del>
      <w:r w:rsidRPr="00B5083F">
        <w:rPr>
          <w:rFonts w:ascii="Times New Roman" w:hAnsi="Times New Roman" w:cs="Times New Roman"/>
          <w:sz w:val="24"/>
          <w:szCs w:val="24"/>
        </w:rPr>
        <w:t xml:space="preserve"> times higher </w:t>
      </w:r>
      <w:ins w:id="393" w:author="Alam, Shamma" w:date="2022-10-31T11:54:00Z">
        <w:r w:rsidR="00F90BC4" w:rsidRPr="00B5083F">
          <w:rPr>
            <w:rFonts w:ascii="Times New Roman" w:hAnsi="Times New Roman" w:cs="Times New Roman"/>
            <w:sz w:val="24"/>
            <w:szCs w:val="24"/>
          </w:rPr>
          <w:t xml:space="preserve">compared to </w:t>
        </w:r>
      </w:ins>
      <w:del w:id="394" w:author="Alam, Shamma" w:date="2022-10-31T11:55:00Z">
        <w:r w:rsidRPr="00B5083F" w:rsidDel="00F90BC4">
          <w:rPr>
            <w:rFonts w:ascii="Times New Roman" w:hAnsi="Times New Roman" w:cs="Times New Roman"/>
            <w:sz w:val="24"/>
            <w:szCs w:val="24"/>
          </w:rPr>
          <w:delText xml:space="preserve">than the relative risk of </w:delText>
        </w:r>
      </w:del>
      <w:r w:rsidRPr="00B5083F">
        <w:rPr>
          <w:rFonts w:ascii="Times New Roman" w:hAnsi="Times New Roman" w:cs="Times New Roman"/>
          <w:sz w:val="24"/>
          <w:szCs w:val="24"/>
        </w:rPr>
        <w:t xml:space="preserve">working in the non-agricultural sector. </w:t>
      </w:r>
      <w:r w:rsidR="00C85ACD" w:rsidRPr="00B5083F">
        <w:rPr>
          <w:rFonts w:ascii="Times New Roman" w:hAnsi="Times New Roman" w:cs="Times New Roman"/>
          <w:sz w:val="24"/>
          <w:szCs w:val="24"/>
        </w:rPr>
        <w:t xml:space="preserve">The results suggest that while more people were becoming unemployed, there is also a significant switch to agricultural work </w:t>
      </w:r>
      <w:r w:rsidR="004204F4" w:rsidRPr="00B5083F">
        <w:rPr>
          <w:rFonts w:ascii="Times New Roman" w:hAnsi="Times New Roman" w:cs="Times New Roman"/>
          <w:sz w:val="24"/>
          <w:szCs w:val="24"/>
        </w:rPr>
        <w:t xml:space="preserve">to cope with the effects of </w:t>
      </w:r>
      <w:r w:rsidR="00C85ACD" w:rsidRPr="00B5083F">
        <w:rPr>
          <w:rFonts w:ascii="Times New Roman" w:hAnsi="Times New Roman" w:cs="Times New Roman"/>
          <w:sz w:val="24"/>
          <w:szCs w:val="24"/>
        </w:rPr>
        <w:t>the first lockdown.</w:t>
      </w:r>
      <w:r w:rsidR="00DF02F6" w:rsidRPr="00B5083F">
        <w:rPr>
          <w:rStyle w:val="FootnoteReference"/>
          <w:rFonts w:ascii="Times New Roman" w:hAnsi="Times New Roman" w:cs="Times New Roman"/>
        </w:rPr>
        <w:footnoteReference w:id="15"/>
      </w:r>
      <w:r w:rsidR="00C85ACD" w:rsidRPr="00B5083F">
        <w:rPr>
          <w:rFonts w:ascii="Times New Roman" w:hAnsi="Times New Roman" w:cs="Times New Roman"/>
          <w:sz w:val="24"/>
          <w:szCs w:val="24"/>
        </w:rPr>
        <w:t xml:space="preserve"> </w:t>
      </w:r>
      <w:r w:rsidR="00805957" w:rsidRPr="00B5083F">
        <w:rPr>
          <w:rFonts w:ascii="Times New Roman" w:hAnsi="Times New Roman" w:cs="Times New Roman"/>
          <w:sz w:val="24"/>
          <w:szCs w:val="24"/>
        </w:rPr>
        <w:t xml:space="preserve">While the magnitude of the relative risk </w:t>
      </w:r>
      <w:r w:rsidR="00C85ACD" w:rsidRPr="00B5083F">
        <w:rPr>
          <w:rFonts w:ascii="Times New Roman" w:hAnsi="Times New Roman" w:cs="Times New Roman"/>
          <w:sz w:val="24"/>
          <w:szCs w:val="24"/>
        </w:rPr>
        <w:t xml:space="preserve">for unemployment </w:t>
      </w:r>
      <w:r w:rsidR="00805957" w:rsidRPr="00B5083F">
        <w:rPr>
          <w:rFonts w:ascii="Times New Roman" w:hAnsi="Times New Roman" w:cs="Times New Roman"/>
          <w:sz w:val="24"/>
          <w:szCs w:val="24"/>
        </w:rPr>
        <w:t xml:space="preserve">declined </w:t>
      </w:r>
      <w:r w:rsidR="00C85ACD" w:rsidRPr="00B5083F">
        <w:rPr>
          <w:rFonts w:ascii="Times New Roman" w:hAnsi="Times New Roman" w:cs="Times New Roman"/>
          <w:sz w:val="24"/>
          <w:szCs w:val="24"/>
        </w:rPr>
        <w:t xml:space="preserve">to </w:t>
      </w:r>
      <w:r w:rsidR="00805957" w:rsidRPr="00B5083F">
        <w:rPr>
          <w:rFonts w:ascii="Times New Roman" w:hAnsi="Times New Roman" w:cs="Times New Roman"/>
          <w:sz w:val="24"/>
          <w:szCs w:val="24"/>
        </w:rPr>
        <w:t xml:space="preserve">2.8 times, the </w:t>
      </w:r>
      <w:r w:rsidR="00773824" w:rsidRPr="00B5083F">
        <w:rPr>
          <w:rFonts w:ascii="Times New Roman" w:hAnsi="Times New Roman" w:cs="Times New Roman"/>
          <w:sz w:val="24"/>
          <w:szCs w:val="24"/>
        </w:rPr>
        <w:t>strong effect</w:t>
      </w:r>
      <w:r w:rsidR="00805957" w:rsidRPr="00B5083F">
        <w:rPr>
          <w:rFonts w:ascii="Times New Roman" w:hAnsi="Times New Roman" w:cs="Times New Roman"/>
          <w:sz w:val="24"/>
          <w:szCs w:val="24"/>
        </w:rPr>
        <w:t xml:space="preserve"> o</w:t>
      </w:r>
      <w:ins w:id="395" w:author="Portner, Claus" w:date="2022-11-01T14:41:00Z">
        <w:r w:rsidR="00FC6260" w:rsidRPr="00B5083F">
          <w:rPr>
            <w:rFonts w:ascii="Times New Roman" w:hAnsi="Times New Roman" w:cs="Times New Roman"/>
            <w:sz w:val="24"/>
            <w:szCs w:val="24"/>
          </w:rPr>
          <w:t>n</w:t>
        </w:r>
      </w:ins>
      <w:del w:id="396" w:author="Portner, Claus" w:date="2022-11-01T14:41:00Z">
        <w:r w:rsidR="00805957" w:rsidRPr="00B5083F" w:rsidDel="00FC6260">
          <w:rPr>
            <w:rFonts w:ascii="Times New Roman" w:hAnsi="Times New Roman" w:cs="Times New Roman"/>
            <w:sz w:val="24"/>
            <w:szCs w:val="24"/>
          </w:rPr>
          <w:delText>f</w:delText>
        </w:r>
      </w:del>
      <w:r w:rsidR="00805957" w:rsidRPr="00B5083F">
        <w:rPr>
          <w:rFonts w:ascii="Times New Roman" w:hAnsi="Times New Roman" w:cs="Times New Roman"/>
          <w:sz w:val="24"/>
          <w:szCs w:val="24"/>
        </w:rPr>
        <w:t xml:space="preserve"> working in agriculture</w:t>
      </w:r>
      <w:r w:rsidR="00773824" w:rsidRPr="00B5083F">
        <w:rPr>
          <w:rFonts w:ascii="Times New Roman" w:hAnsi="Times New Roman" w:cs="Times New Roman"/>
          <w:sz w:val="24"/>
          <w:szCs w:val="24"/>
        </w:rPr>
        <w:t xml:space="preserve"> </w:t>
      </w:r>
      <w:r w:rsidR="003A3286" w:rsidRPr="00B5083F">
        <w:rPr>
          <w:rFonts w:ascii="Times New Roman" w:hAnsi="Times New Roman" w:cs="Times New Roman"/>
          <w:sz w:val="24"/>
          <w:szCs w:val="24"/>
        </w:rPr>
        <w:t>persisted in the medium run</w:t>
      </w:r>
      <w:r w:rsidR="005F483B" w:rsidRPr="00B5083F">
        <w:rPr>
          <w:rFonts w:ascii="Times New Roman" w:hAnsi="Times New Roman" w:cs="Times New Roman"/>
          <w:sz w:val="24"/>
          <w:szCs w:val="24"/>
        </w:rPr>
        <w:t xml:space="preserve">, suggesting </w:t>
      </w:r>
      <w:r w:rsidR="00821A2D" w:rsidRPr="00B5083F">
        <w:rPr>
          <w:rFonts w:ascii="Times New Roman" w:hAnsi="Times New Roman" w:cs="Times New Roman"/>
          <w:sz w:val="24"/>
          <w:szCs w:val="24"/>
        </w:rPr>
        <w:t xml:space="preserve">that people did not immediately shift back to non-agricultural work after the end of the first lockdown. </w:t>
      </w:r>
    </w:p>
    <w:p w14:paraId="1C2BFF45" w14:textId="0DEA4908" w:rsidR="00656088" w:rsidRPr="00B5083F" w:rsidRDefault="006B39BD" w:rsidP="00CA6C3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However, we do not find</w:t>
      </w:r>
      <w:r w:rsidR="00E81B15" w:rsidRPr="00B5083F">
        <w:rPr>
          <w:rFonts w:ascii="Times New Roman" w:hAnsi="Times New Roman" w:cs="Times New Roman"/>
          <w:sz w:val="24"/>
          <w:szCs w:val="24"/>
        </w:rPr>
        <w:t xml:space="preserve"> a</w:t>
      </w:r>
      <w:r w:rsidRPr="00B5083F">
        <w:rPr>
          <w:rFonts w:ascii="Times New Roman" w:hAnsi="Times New Roman" w:cs="Times New Roman"/>
          <w:sz w:val="24"/>
          <w:szCs w:val="24"/>
        </w:rPr>
        <w:t xml:space="preserve"> </w:t>
      </w:r>
      <w:r w:rsidR="00C043F3" w:rsidRPr="00B5083F">
        <w:rPr>
          <w:rFonts w:ascii="Times New Roman" w:hAnsi="Times New Roman" w:cs="Times New Roman"/>
          <w:sz w:val="24"/>
          <w:szCs w:val="24"/>
        </w:rPr>
        <w:t>higher likelihood of</w:t>
      </w:r>
      <w:r w:rsidRPr="00B5083F">
        <w:rPr>
          <w:rFonts w:ascii="Times New Roman" w:hAnsi="Times New Roman" w:cs="Times New Roman"/>
          <w:sz w:val="24"/>
          <w:szCs w:val="24"/>
        </w:rPr>
        <w:t xml:space="preserve"> agricultural work </w:t>
      </w:r>
      <w:r w:rsidR="00E0020E" w:rsidRPr="00B5083F">
        <w:rPr>
          <w:rFonts w:ascii="Times New Roman" w:hAnsi="Times New Roman" w:cs="Times New Roman"/>
          <w:sz w:val="24"/>
          <w:szCs w:val="24"/>
        </w:rPr>
        <w:t>in the medium</w:t>
      </w:r>
      <w:r w:rsidR="00E81B15" w:rsidRPr="00B5083F">
        <w:rPr>
          <w:rFonts w:ascii="Times New Roman" w:hAnsi="Times New Roman" w:cs="Times New Roman"/>
          <w:sz w:val="24"/>
          <w:szCs w:val="24"/>
        </w:rPr>
        <w:t xml:space="preserve"> </w:t>
      </w:r>
      <w:r w:rsidR="00E0020E" w:rsidRPr="00B5083F">
        <w:rPr>
          <w:rFonts w:ascii="Times New Roman" w:hAnsi="Times New Roman" w:cs="Times New Roman"/>
          <w:sz w:val="24"/>
          <w:szCs w:val="24"/>
        </w:rPr>
        <w:t xml:space="preserve">run following </w:t>
      </w:r>
      <w:r w:rsidRPr="00B5083F">
        <w:rPr>
          <w:rFonts w:ascii="Times New Roman" w:hAnsi="Times New Roman" w:cs="Times New Roman"/>
          <w:sz w:val="24"/>
          <w:szCs w:val="24"/>
        </w:rPr>
        <w:t xml:space="preserve">the second lockdown compared to </w:t>
      </w:r>
      <w:r w:rsidR="00E0020E" w:rsidRPr="00B5083F">
        <w:rPr>
          <w:rFonts w:ascii="Times New Roman" w:hAnsi="Times New Roman" w:cs="Times New Roman"/>
          <w:sz w:val="24"/>
          <w:szCs w:val="24"/>
        </w:rPr>
        <w:t xml:space="preserve">the </w:t>
      </w:r>
      <w:r w:rsidRPr="00B5083F">
        <w:rPr>
          <w:rFonts w:ascii="Times New Roman" w:hAnsi="Times New Roman" w:cs="Times New Roman"/>
          <w:sz w:val="24"/>
          <w:szCs w:val="24"/>
        </w:rPr>
        <w:t>non-lockdown periods</w:t>
      </w:r>
      <w:r w:rsidR="006F4891" w:rsidRPr="00B5083F">
        <w:rPr>
          <w:rFonts w:ascii="Times New Roman" w:hAnsi="Times New Roman" w:cs="Times New Roman"/>
          <w:sz w:val="24"/>
          <w:szCs w:val="24"/>
        </w:rPr>
        <w:t xml:space="preserve">, </w:t>
      </w:r>
      <w:r w:rsidR="008E4B53" w:rsidRPr="00B5083F">
        <w:rPr>
          <w:rFonts w:ascii="Times New Roman" w:hAnsi="Times New Roman" w:cs="Times New Roman"/>
          <w:sz w:val="24"/>
          <w:szCs w:val="24"/>
        </w:rPr>
        <w:t xml:space="preserve">likely because </w:t>
      </w:r>
      <w:r w:rsidR="00A16633" w:rsidRPr="00B5083F">
        <w:rPr>
          <w:rFonts w:ascii="Times New Roman" w:hAnsi="Times New Roman" w:cs="Times New Roman"/>
          <w:sz w:val="24"/>
          <w:szCs w:val="24"/>
        </w:rPr>
        <w:t xml:space="preserve">the </w:t>
      </w:r>
      <w:r w:rsidR="00A16633" w:rsidRPr="00B5083F">
        <w:rPr>
          <w:rFonts w:ascii="Times New Roman" w:hAnsi="Times New Roman" w:cs="Times New Roman"/>
          <w:sz w:val="24"/>
          <w:szCs w:val="24"/>
        </w:rPr>
        <w:lastRenderedPageBreak/>
        <w:t xml:space="preserve">concurrent drought negatively affected the agricultural labor market. The lack of opportunities in the agricultural sector may also explain why individuals </w:t>
      </w:r>
      <w:r w:rsidR="00C043F3" w:rsidRPr="00B5083F">
        <w:rPr>
          <w:rFonts w:ascii="Times New Roman" w:hAnsi="Times New Roman" w:cs="Times New Roman"/>
          <w:sz w:val="24"/>
          <w:szCs w:val="24"/>
        </w:rPr>
        <w:t xml:space="preserve">were </w:t>
      </w:r>
      <w:r w:rsidR="00A16633" w:rsidRPr="00B5083F">
        <w:rPr>
          <w:rFonts w:ascii="Times New Roman" w:hAnsi="Times New Roman" w:cs="Times New Roman"/>
          <w:sz w:val="24"/>
          <w:szCs w:val="24"/>
        </w:rPr>
        <w:t xml:space="preserve">likely to remain at the same job after the second lockdown (results from column 3). </w:t>
      </w:r>
      <w:r w:rsidR="00C043F3" w:rsidRPr="00B5083F">
        <w:rPr>
          <w:rFonts w:ascii="Times New Roman" w:hAnsi="Times New Roman" w:cs="Times New Roman"/>
          <w:sz w:val="24"/>
          <w:szCs w:val="24"/>
        </w:rPr>
        <w:t xml:space="preserve">Overall, these results suggest that while </w:t>
      </w:r>
      <w:ins w:id="397" w:author="Portner, Claus" w:date="2022-11-01T14:42:00Z">
        <w:r w:rsidR="00FC6260" w:rsidRPr="00B5083F">
          <w:rPr>
            <w:rFonts w:ascii="Times New Roman" w:hAnsi="Times New Roman" w:cs="Times New Roman"/>
            <w:sz w:val="24"/>
            <w:szCs w:val="24"/>
          </w:rPr>
          <w:t xml:space="preserve">some </w:t>
        </w:r>
      </w:ins>
      <w:del w:id="398" w:author="Portner, Claus" w:date="2022-11-01T14:42:00Z">
        <w:r w:rsidR="00C043F3" w:rsidRPr="00B5083F" w:rsidDel="00FC6260">
          <w:rPr>
            <w:rFonts w:ascii="Times New Roman" w:hAnsi="Times New Roman" w:cs="Times New Roman"/>
            <w:sz w:val="24"/>
            <w:szCs w:val="24"/>
          </w:rPr>
          <w:delText>individuals were able to join</w:delText>
        </w:r>
      </w:del>
      <w:ins w:id="399" w:author="Portner, Claus" w:date="2022-11-01T14:42:00Z">
        <w:r w:rsidR="00FC6260" w:rsidRPr="00B5083F">
          <w:rPr>
            <w:rFonts w:ascii="Times New Roman" w:hAnsi="Times New Roman" w:cs="Times New Roman"/>
            <w:sz w:val="24"/>
            <w:szCs w:val="24"/>
          </w:rPr>
          <w:t>joined the</w:t>
        </w:r>
      </w:ins>
      <w:r w:rsidR="00C043F3" w:rsidRPr="00B5083F">
        <w:rPr>
          <w:rFonts w:ascii="Times New Roman" w:hAnsi="Times New Roman" w:cs="Times New Roman"/>
          <w:sz w:val="24"/>
          <w:szCs w:val="24"/>
        </w:rPr>
        <w:t xml:space="preserve"> agricultural sector to cope with the effects of the first lockdown, the negative impact of the drought on </w:t>
      </w:r>
      <w:r w:rsidR="006F4891" w:rsidRPr="00B5083F">
        <w:rPr>
          <w:rFonts w:ascii="Times New Roman" w:hAnsi="Times New Roman" w:cs="Times New Roman"/>
          <w:sz w:val="24"/>
          <w:szCs w:val="24"/>
        </w:rPr>
        <w:t xml:space="preserve">agriculture </w:t>
      </w:r>
      <w:r w:rsidR="00C043F3" w:rsidRPr="00B5083F">
        <w:rPr>
          <w:rFonts w:ascii="Times New Roman" w:hAnsi="Times New Roman" w:cs="Times New Roman"/>
          <w:sz w:val="24"/>
          <w:szCs w:val="24"/>
        </w:rPr>
        <w:t xml:space="preserve">meant that </w:t>
      </w:r>
      <w:r w:rsidR="006F4891" w:rsidRPr="00B5083F">
        <w:rPr>
          <w:rFonts w:ascii="Times New Roman" w:hAnsi="Times New Roman" w:cs="Times New Roman"/>
          <w:sz w:val="24"/>
          <w:szCs w:val="24"/>
        </w:rPr>
        <w:t>this was a less attractive coping mechanism during the second lockdown</w:t>
      </w:r>
      <w:r w:rsidR="00C043F3" w:rsidRPr="00B5083F">
        <w:rPr>
          <w:rFonts w:ascii="Times New Roman" w:hAnsi="Times New Roman" w:cs="Times New Roman"/>
          <w:sz w:val="24"/>
          <w:szCs w:val="24"/>
        </w:rPr>
        <w:t xml:space="preserve">. </w:t>
      </w:r>
    </w:p>
    <w:p w14:paraId="700EBF51" w14:textId="45FF62F3"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 xml:space="preserve">4.3 Impact on Income </w:t>
      </w:r>
    </w:p>
    <w:p w14:paraId="00A14F4F" w14:textId="0A0DE806" w:rsidR="00881777" w:rsidRPr="00B5083F" w:rsidRDefault="00EE1114" w:rsidP="00D879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Panel </w:t>
      </w:r>
      <w:r w:rsidR="00736FEC" w:rsidRPr="00B5083F">
        <w:rPr>
          <w:rFonts w:ascii="Times New Roman" w:hAnsi="Times New Roman" w:cs="Times New Roman"/>
          <w:sz w:val="24"/>
          <w:szCs w:val="24"/>
        </w:rPr>
        <w:t>B</w:t>
      </w:r>
      <w:r w:rsidRPr="00B5083F">
        <w:rPr>
          <w:rFonts w:ascii="Times New Roman" w:hAnsi="Times New Roman" w:cs="Times New Roman"/>
          <w:sz w:val="24"/>
          <w:szCs w:val="24"/>
        </w:rPr>
        <w:t xml:space="preserve"> of Table </w:t>
      </w:r>
      <w:r w:rsidR="00736FEC" w:rsidRPr="00B5083F">
        <w:rPr>
          <w:rFonts w:ascii="Times New Roman" w:hAnsi="Times New Roman" w:cs="Times New Roman"/>
          <w:sz w:val="24"/>
          <w:szCs w:val="24"/>
        </w:rPr>
        <w:t>2</w:t>
      </w:r>
      <w:r w:rsidRPr="00B5083F">
        <w:rPr>
          <w:rFonts w:ascii="Times New Roman" w:hAnsi="Times New Roman" w:cs="Times New Roman"/>
          <w:sz w:val="24"/>
          <w:szCs w:val="24"/>
        </w:rPr>
        <w:t xml:space="preserve">, </w:t>
      </w:r>
      <w:r w:rsidR="00736FEC" w:rsidRPr="00B5083F">
        <w:rPr>
          <w:rFonts w:ascii="Times New Roman" w:hAnsi="Times New Roman" w:cs="Times New Roman"/>
          <w:sz w:val="24"/>
          <w:szCs w:val="24"/>
        </w:rPr>
        <w:t xml:space="preserve">the first </w:t>
      </w:r>
      <w:r w:rsidRPr="00B5083F">
        <w:rPr>
          <w:rFonts w:ascii="Times New Roman" w:hAnsi="Times New Roman" w:cs="Times New Roman"/>
          <w:sz w:val="24"/>
          <w:szCs w:val="24"/>
        </w:rPr>
        <w:t>lockdown</w:t>
      </w:r>
      <w:r w:rsidR="00736FEC" w:rsidRPr="00B5083F">
        <w:rPr>
          <w:rFonts w:ascii="Times New Roman" w:hAnsi="Times New Roman" w:cs="Times New Roman"/>
          <w:sz w:val="24"/>
          <w:szCs w:val="24"/>
        </w:rPr>
        <w:t xml:space="preserve"> </w:t>
      </w:r>
      <w:r w:rsidRPr="00B5083F">
        <w:rPr>
          <w:rFonts w:ascii="Times New Roman" w:hAnsi="Times New Roman" w:cs="Times New Roman"/>
          <w:sz w:val="24"/>
          <w:szCs w:val="24"/>
        </w:rPr>
        <w:t>significant</w:t>
      </w:r>
      <w:r w:rsidR="0048369D" w:rsidRPr="00B5083F">
        <w:rPr>
          <w:rFonts w:ascii="Times New Roman" w:hAnsi="Times New Roman" w:cs="Times New Roman"/>
          <w:sz w:val="24"/>
          <w:szCs w:val="24"/>
        </w:rPr>
        <w:t>ly</w:t>
      </w:r>
      <w:r w:rsidRPr="00B5083F">
        <w:rPr>
          <w:rFonts w:ascii="Times New Roman" w:hAnsi="Times New Roman" w:cs="Times New Roman"/>
          <w:sz w:val="24"/>
          <w:szCs w:val="24"/>
        </w:rPr>
        <w:t xml:space="preserve"> decrease</w:t>
      </w:r>
      <w:r w:rsidR="00736FEC" w:rsidRPr="00B5083F">
        <w:rPr>
          <w:rFonts w:ascii="Times New Roman" w:hAnsi="Times New Roman" w:cs="Times New Roman"/>
          <w:sz w:val="24"/>
          <w:szCs w:val="24"/>
        </w:rPr>
        <w:t>d</w:t>
      </w:r>
      <w:r w:rsidRPr="00B5083F">
        <w:rPr>
          <w:rFonts w:ascii="Times New Roman" w:hAnsi="Times New Roman" w:cs="Times New Roman"/>
          <w:sz w:val="24"/>
          <w:szCs w:val="24"/>
        </w:rPr>
        <w:t xml:space="preserve"> farm income, non-farm family business income, wage income, and income from assets</w:t>
      </w:r>
      <w:r w:rsidR="00FC2942" w:rsidRPr="00B5083F">
        <w:rPr>
          <w:rFonts w:ascii="Times New Roman" w:hAnsi="Times New Roman" w:cs="Times New Roman"/>
          <w:sz w:val="24"/>
          <w:szCs w:val="24"/>
        </w:rPr>
        <w:t xml:space="preserve">, and the </w:t>
      </w:r>
      <w:r w:rsidR="00736FEC" w:rsidRPr="00B5083F">
        <w:rPr>
          <w:rFonts w:ascii="Times New Roman" w:hAnsi="Times New Roman" w:cs="Times New Roman"/>
          <w:sz w:val="24"/>
          <w:szCs w:val="24"/>
        </w:rPr>
        <w:t xml:space="preserve">effects persisted in the medium run. </w:t>
      </w:r>
      <w:r w:rsidR="003B7C92" w:rsidRPr="00B5083F">
        <w:rPr>
          <w:rFonts w:ascii="Times New Roman" w:hAnsi="Times New Roman" w:cs="Times New Roman"/>
          <w:sz w:val="24"/>
          <w:szCs w:val="24"/>
        </w:rPr>
        <w:t xml:space="preserve">These income effects are likely a major reason for the significant </w:t>
      </w:r>
      <w:ins w:id="400" w:author="Portner, Claus" w:date="2022-11-01T14:43:00Z">
        <w:r w:rsidR="00FC6260" w:rsidRPr="00B5083F">
          <w:rPr>
            <w:rFonts w:ascii="Times New Roman" w:hAnsi="Times New Roman" w:cs="Times New Roman"/>
            <w:sz w:val="24"/>
            <w:szCs w:val="24"/>
          </w:rPr>
          <w:t>in</w:t>
        </w:r>
      </w:ins>
      <w:del w:id="401" w:author="Portner, Claus" w:date="2022-11-01T14:43:00Z">
        <w:r w:rsidR="003B7C92" w:rsidRPr="00B5083F" w:rsidDel="00FC6260">
          <w:rPr>
            <w:rFonts w:ascii="Times New Roman" w:hAnsi="Times New Roman" w:cs="Times New Roman"/>
            <w:sz w:val="24"/>
            <w:szCs w:val="24"/>
          </w:rPr>
          <w:delText>de</w:delText>
        </w:r>
      </w:del>
      <w:r w:rsidR="003B7C92" w:rsidRPr="00B5083F">
        <w:rPr>
          <w:rFonts w:ascii="Times New Roman" w:hAnsi="Times New Roman" w:cs="Times New Roman"/>
          <w:sz w:val="24"/>
          <w:szCs w:val="24"/>
        </w:rPr>
        <w:t xml:space="preserve">crease in food insecurity from the lockdowns. As a placebo, since pensions are typically not dependent on the state of the economy and remain steady over time, we also examine the impact on pension income. Not surprisingly, we do not find any changes in pension </w:t>
      </w:r>
      <w:r w:rsidR="008E5150" w:rsidRPr="00B5083F">
        <w:rPr>
          <w:rFonts w:ascii="Times New Roman" w:hAnsi="Times New Roman" w:cs="Times New Roman"/>
          <w:sz w:val="24"/>
          <w:szCs w:val="24"/>
        </w:rPr>
        <w:t xml:space="preserve">income </w:t>
      </w:r>
      <w:r w:rsidR="003B7C92" w:rsidRPr="00B5083F">
        <w:rPr>
          <w:rFonts w:ascii="Times New Roman" w:hAnsi="Times New Roman" w:cs="Times New Roman"/>
          <w:sz w:val="24"/>
          <w:szCs w:val="24"/>
        </w:rPr>
        <w:t>during the lockdowns.</w:t>
      </w:r>
      <w:r w:rsidR="00881777" w:rsidRPr="00B5083F">
        <w:rPr>
          <w:rStyle w:val="FootnoteReference"/>
          <w:rFonts w:ascii="Times New Roman" w:hAnsi="Times New Roman" w:cs="Times New Roman"/>
          <w:sz w:val="24"/>
          <w:szCs w:val="24"/>
        </w:rPr>
        <w:footnoteReference w:id="16"/>
      </w:r>
      <w:r w:rsidRPr="00B5083F">
        <w:rPr>
          <w:rFonts w:ascii="Times New Roman" w:hAnsi="Times New Roman" w:cs="Times New Roman"/>
          <w:sz w:val="24"/>
          <w:szCs w:val="24"/>
        </w:rPr>
        <w:t xml:space="preserve"> </w:t>
      </w:r>
    </w:p>
    <w:p w14:paraId="0AAE673E" w14:textId="69F8A190"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4.4 Coping Mechanisms</w:t>
      </w:r>
    </w:p>
    <w:p w14:paraId="5FBB5CEF" w14:textId="74532E9D" w:rsidR="00EE1114" w:rsidRPr="00B5083F" w:rsidRDefault="008E5460"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reductions in household income with the lockdowns, we examine a set of potential coping mechanisms in Table 3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(Morduch, 1995; Townsend, 1994)</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Two possibilities are receiving assistance from family members outside of the household or receiving assistance from institutions. Assistance from both sources decreased during the first lockdown, with a significant reduction in assistance from the family within the country, assistance from non-family individuals, and assistance from NGOs. Remittances also decreased, but the effect is not statistically significant. The only increase came in government assistance, although the effect is statistically insignificant. </w:t>
      </w:r>
      <w:del w:id="402" w:author="Alam, Shamma" w:date="2022-10-27T15:41:00Z">
        <w:r w:rsidR="00D34857" w:rsidRPr="00B5083F" w:rsidDel="00D34857">
          <w:rPr>
            <w:rFonts w:ascii="Times New Roman" w:hAnsi="Times New Roman" w:cs="Times New Roman"/>
            <w:sz w:val="24"/>
            <w:szCs w:val="24"/>
          </w:rPr>
          <w:lastRenderedPageBreak/>
          <w:delText>Hence</w:delText>
        </w:r>
      </w:del>
      <w:ins w:id="403" w:author="Alam, Shamma" w:date="2022-10-27T15:41:00Z">
        <w:r w:rsidR="00D34857" w:rsidRPr="00B5083F">
          <w:rPr>
            <w:rFonts w:ascii="Times New Roman" w:hAnsi="Times New Roman" w:cs="Times New Roman"/>
            <w:sz w:val="24"/>
            <w:szCs w:val="24"/>
          </w:rPr>
          <w:t>These resu</w:t>
        </w:r>
      </w:ins>
      <w:ins w:id="404" w:author="Alam, Shamma" w:date="2022-10-27T15:42:00Z">
        <w:r w:rsidR="00D34857" w:rsidRPr="00B5083F">
          <w:rPr>
            <w:rFonts w:ascii="Times New Roman" w:hAnsi="Times New Roman" w:cs="Times New Roman"/>
            <w:sz w:val="24"/>
            <w:szCs w:val="24"/>
          </w:rPr>
          <w:t>lts suggest that</w:t>
        </w:r>
      </w:ins>
      <w:del w:id="405" w:author="Alam, Shamma" w:date="2022-10-27T15:42:00Z">
        <w:r w:rsidR="00D34857" w:rsidRPr="00B5083F" w:rsidDel="00D34857">
          <w:rPr>
            <w:rFonts w:ascii="Times New Roman" w:hAnsi="Times New Roman" w:cs="Times New Roman"/>
            <w:sz w:val="24"/>
            <w:szCs w:val="24"/>
          </w:rPr>
          <w:delText>,</w:delText>
        </w:r>
      </w:del>
      <w:r w:rsidR="00D34857" w:rsidRPr="00B5083F">
        <w:rPr>
          <w:rFonts w:ascii="Times New Roman" w:hAnsi="Times New Roman" w:cs="Times New Roman"/>
          <w:sz w:val="24"/>
          <w:szCs w:val="24"/>
        </w:rPr>
        <w:t xml:space="preserve"> households' standard coping mechanisms were unavailable during the lockdowns. This is in line with the substantial decline in remittances across the world in the second quarter of 2020, as lockdowns worldwide led to the closure of workplaces and limited people’s movements</w:t>
      </w:r>
      <w:r w:rsidR="00D34857" w:rsidRPr="00B5083F">
        <w:rPr>
          <w:rFonts w:ascii="Times New Roman" w:eastAsia="Times New Roman" w:hAnsi="Times New Roman" w:cs="Times New Roman"/>
          <w:sz w:val="24"/>
          <w:szCs w:val="24"/>
        </w:rPr>
        <w:t xml:space="preserve"> </w:t>
      </w:r>
      <w:r w:rsidR="00D34857" w:rsidRPr="00B5083F">
        <w:rPr>
          <w:rFonts w:ascii="Times New Roman" w:hAnsi="Times New Roman" w:cs="Times New Roman"/>
          <w:sz w:val="24"/>
          <w:szCs w:val="24"/>
        </w:rPr>
        <w:fldChar w:fldCharType="begin"/>
      </w:r>
      <w:r w:rsidR="00FC6260" w:rsidRPr="00B5083F">
        <w:rPr>
          <w:rFonts w:ascii="Times New Roman" w:hAnsi="Times New Roman" w:cs="Times New Roman"/>
          <w:sz w:val="24"/>
          <w:szCs w:val="24"/>
        </w:rPr>
        <w:instrText xml:space="preserve"> ADDIN ZOTERO_ITEM CSL_CITATION {"citationID":"40aadWIW","properties":{"formattedCitation":"(Cardozo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sidR="00D34857" w:rsidRPr="00B5083F">
        <w:rPr>
          <w:rFonts w:ascii="Times New Roman" w:hAnsi="Times New Roman" w:cs="Times New Roman"/>
          <w:sz w:val="24"/>
          <w:szCs w:val="24"/>
        </w:rPr>
        <w:fldChar w:fldCharType="separate"/>
      </w:r>
      <w:r w:rsidR="00FC6260" w:rsidRPr="00B5083F">
        <w:rPr>
          <w:rFonts w:ascii="Times New Roman" w:hAnsi="Times New Roman" w:cs="Times New Roman"/>
          <w:sz w:val="24"/>
          <w:rPrChange w:id="406" w:author="Portner, Claus" w:date="2022-11-01T14:55:00Z">
            <w:rPr>
              <w:rFonts w:ascii="Times New Roman" w:hAnsi="Times New Roman" w:cs="Times New Roman"/>
              <w:sz w:val="24"/>
              <w:lang w:val="da-DK"/>
            </w:rPr>
          </w:rPrChange>
        </w:rPr>
        <w:t xml:space="preserve">(Cardozo Silva et al., 2022; Guha et al., 2021; </w:t>
      </w:r>
      <w:proofErr w:type="spellStart"/>
      <w:r w:rsidR="00FC6260" w:rsidRPr="00B5083F">
        <w:rPr>
          <w:rFonts w:ascii="Times New Roman" w:hAnsi="Times New Roman" w:cs="Times New Roman"/>
          <w:sz w:val="24"/>
          <w:rPrChange w:id="407" w:author="Portner, Claus" w:date="2022-11-01T14:55:00Z">
            <w:rPr>
              <w:rFonts w:ascii="Times New Roman" w:hAnsi="Times New Roman" w:cs="Times New Roman"/>
              <w:sz w:val="24"/>
              <w:lang w:val="da-DK"/>
            </w:rPr>
          </w:rPrChange>
        </w:rPr>
        <w:t>Kpodar</w:t>
      </w:r>
      <w:proofErr w:type="spellEnd"/>
      <w:r w:rsidR="00FC6260" w:rsidRPr="00B5083F">
        <w:rPr>
          <w:rFonts w:ascii="Times New Roman" w:hAnsi="Times New Roman" w:cs="Times New Roman"/>
          <w:sz w:val="24"/>
          <w:rPrChange w:id="408" w:author="Portner, Claus" w:date="2022-11-01T14:55:00Z">
            <w:rPr>
              <w:rFonts w:ascii="Times New Roman" w:hAnsi="Times New Roman" w:cs="Times New Roman"/>
              <w:sz w:val="24"/>
              <w:lang w:val="da-DK"/>
            </w:rPr>
          </w:rPrChange>
        </w:rPr>
        <w:t xml:space="preserve"> et al., 2021; </w:t>
      </w:r>
      <w:proofErr w:type="spellStart"/>
      <w:r w:rsidR="00FC6260" w:rsidRPr="00B5083F">
        <w:rPr>
          <w:rFonts w:ascii="Times New Roman" w:hAnsi="Times New Roman" w:cs="Times New Roman"/>
          <w:sz w:val="24"/>
          <w:rPrChange w:id="409" w:author="Portner, Claus" w:date="2022-11-01T14:55:00Z">
            <w:rPr>
              <w:rFonts w:ascii="Times New Roman" w:hAnsi="Times New Roman" w:cs="Times New Roman"/>
              <w:sz w:val="24"/>
              <w:lang w:val="da-DK"/>
            </w:rPr>
          </w:rPrChange>
        </w:rPr>
        <w:t>Shimizutani</w:t>
      </w:r>
      <w:proofErr w:type="spellEnd"/>
      <w:r w:rsidR="00FC6260" w:rsidRPr="00B5083F">
        <w:rPr>
          <w:rFonts w:ascii="Times New Roman" w:hAnsi="Times New Roman" w:cs="Times New Roman"/>
          <w:sz w:val="24"/>
          <w:rPrChange w:id="410" w:author="Portner, Claus" w:date="2022-11-01T14:55:00Z">
            <w:rPr>
              <w:rFonts w:ascii="Times New Roman" w:hAnsi="Times New Roman" w:cs="Times New Roman"/>
              <w:sz w:val="24"/>
              <w:lang w:val="da-DK"/>
            </w:rPr>
          </w:rPrChange>
        </w:rPr>
        <w:t xml:space="preserve"> &amp; Yamada, 2021; Zhang et al., 2021)</w:t>
      </w:r>
      <w:r w:rsidR="00D34857" w:rsidRPr="00B5083F">
        <w:rPr>
          <w:rFonts w:ascii="Times New Roman" w:hAnsi="Times New Roman" w:cs="Times New Roman"/>
          <w:sz w:val="24"/>
          <w:szCs w:val="24"/>
        </w:rPr>
        <w:fldChar w:fldCharType="end"/>
      </w:r>
      <w:r w:rsidR="00D34857" w:rsidRPr="00B5083F">
        <w:rPr>
          <w:rFonts w:ascii="Times New Roman" w:hAnsi="Times New Roman" w:cs="Times New Roman"/>
          <w:sz w:val="24"/>
          <w:szCs w:val="24"/>
          <w:rPrChange w:id="411" w:author="Portner, Claus" w:date="2022-11-01T14:55:00Z">
            <w:rPr>
              <w:rFonts w:ascii="Times New Roman" w:hAnsi="Times New Roman" w:cs="Times New Roman"/>
              <w:sz w:val="24"/>
              <w:szCs w:val="24"/>
              <w:lang w:val="da-DK"/>
            </w:rPr>
          </w:rPrChange>
        </w:rPr>
        <w:t xml:space="preserve">. </w:t>
      </w:r>
      <w:r w:rsidR="00D34857" w:rsidRPr="00B5083F">
        <w:rPr>
          <w:rFonts w:ascii="Times New Roman" w:hAnsi="Times New Roman" w:cs="Times New Roman"/>
          <w:sz w:val="24"/>
          <w:szCs w:val="24"/>
        </w:rPr>
        <w:t xml:space="preserve">The failure of these coping mechanisms in the face of </w:t>
      </w:r>
      <w:del w:id="412" w:author="Alam, Shamma" w:date="2022-10-27T15:44:00Z">
        <w:r w:rsidR="00D34857" w:rsidRPr="00B5083F" w:rsidDel="009335DE">
          <w:rPr>
            <w:rFonts w:ascii="Times New Roman" w:hAnsi="Times New Roman" w:cs="Times New Roman"/>
            <w:sz w:val="24"/>
            <w:szCs w:val="24"/>
          </w:rPr>
          <w:delText xml:space="preserve">large </w:delText>
        </w:r>
      </w:del>
      <w:r w:rsidR="00D34857" w:rsidRPr="00B5083F">
        <w:rPr>
          <w:rFonts w:ascii="Times New Roman" w:hAnsi="Times New Roman" w:cs="Times New Roman"/>
          <w:sz w:val="24"/>
          <w:szCs w:val="24"/>
        </w:rPr>
        <w:t xml:space="preserve">reductions in income likely contributed substantially to the large effects of lockdowns on food insecurity. </w:t>
      </w:r>
    </w:p>
    <w:p w14:paraId="31E936FF" w14:textId="676A8381" w:rsidR="00EE1114" w:rsidRPr="00B5083F" w:rsidRDefault="00C47DB7"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households faced greater food insecurity during lockdowns, it is possible that, on the one hand, some household members left to look for better opportunities. On the other hand, as lockdowns led to reduced income and lower availability of work, migrants might return to their families. </w:t>
      </w:r>
      <w:r w:rsidR="000160C0" w:rsidRPr="00B5083F">
        <w:rPr>
          <w:rFonts w:ascii="Times New Roman" w:hAnsi="Times New Roman" w:cs="Times New Roman"/>
          <w:sz w:val="24"/>
          <w:szCs w:val="24"/>
        </w:rPr>
        <w:t>Panel B of Table 3 shows the impact of lockdowns on the change in the number of household members</w:t>
      </w:r>
      <w:del w:id="413" w:author="Alam, Shamma" w:date="2022-10-30T16:55:00Z">
        <w:r w:rsidR="000160C0" w:rsidRPr="00B5083F" w:rsidDel="004672A7">
          <w:rPr>
            <w:rFonts w:ascii="Times New Roman" w:hAnsi="Times New Roman" w:cs="Times New Roman"/>
            <w:sz w:val="24"/>
            <w:szCs w:val="24"/>
          </w:rPr>
          <w:delText xml:space="preserve"> in each round</w:delText>
        </w:r>
      </w:del>
      <w:r w:rsidR="000160C0" w:rsidRPr="00B5083F">
        <w:rPr>
          <w:rFonts w:ascii="Times New Roman" w:hAnsi="Times New Roman" w:cs="Times New Roman"/>
          <w:sz w:val="24"/>
          <w:szCs w:val="24"/>
        </w:rPr>
        <w:t xml:space="preserve">. </w:t>
      </w:r>
      <w:r w:rsidR="00EE1114" w:rsidRPr="00B5083F">
        <w:rPr>
          <w:rFonts w:ascii="Times New Roman" w:hAnsi="Times New Roman" w:cs="Times New Roman"/>
          <w:sz w:val="24"/>
          <w:szCs w:val="24"/>
        </w:rPr>
        <w:t xml:space="preserve">We find </w:t>
      </w:r>
      <w:r w:rsidR="000160C0" w:rsidRPr="00B5083F">
        <w:rPr>
          <w:rFonts w:ascii="Times New Roman" w:hAnsi="Times New Roman" w:cs="Times New Roman"/>
          <w:sz w:val="24"/>
          <w:szCs w:val="24"/>
        </w:rPr>
        <w:t xml:space="preserve">an increase in </w:t>
      </w:r>
      <w:r w:rsidR="00EE1114" w:rsidRPr="00B5083F">
        <w:rPr>
          <w:rFonts w:ascii="Times New Roman" w:hAnsi="Times New Roman" w:cs="Times New Roman"/>
          <w:sz w:val="24"/>
          <w:szCs w:val="24"/>
        </w:rPr>
        <w:t xml:space="preserve">household members during </w:t>
      </w:r>
      <w:r w:rsidR="009C155E" w:rsidRPr="00B5083F">
        <w:rPr>
          <w:rFonts w:ascii="Times New Roman" w:hAnsi="Times New Roman" w:cs="Times New Roman"/>
          <w:sz w:val="24"/>
          <w:szCs w:val="24"/>
        </w:rPr>
        <w:t xml:space="preserve">the first </w:t>
      </w:r>
      <w:r w:rsidR="00EE1114" w:rsidRPr="00B5083F">
        <w:rPr>
          <w:rFonts w:ascii="Times New Roman" w:hAnsi="Times New Roman" w:cs="Times New Roman"/>
          <w:sz w:val="24"/>
          <w:szCs w:val="24"/>
        </w:rPr>
        <w:t xml:space="preserve">lockdown (column 1). </w:t>
      </w:r>
      <w:r w:rsidR="00B45AEB" w:rsidRPr="00B5083F">
        <w:rPr>
          <w:rFonts w:ascii="Times New Roman" w:hAnsi="Times New Roman" w:cs="Times New Roman"/>
          <w:sz w:val="24"/>
          <w:szCs w:val="24"/>
        </w:rPr>
        <w:t xml:space="preserve">Furthermore, this effect holds for adults (column 2) and children (column 3). </w:t>
      </w:r>
      <w:r w:rsidR="00411D0D" w:rsidRPr="00B5083F">
        <w:rPr>
          <w:rFonts w:ascii="Times New Roman" w:hAnsi="Times New Roman" w:cs="Times New Roman"/>
          <w:sz w:val="24"/>
          <w:szCs w:val="24"/>
        </w:rPr>
        <w:t>The positive effect continued in the medium run for total members</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although statistically insignificant</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and </w:t>
      </w:r>
      <w:r w:rsidR="00BE3416" w:rsidRPr="00B5083F">
        <w:rPr>
          <w:rFonts w:ascii="Times New Roman" w:hAnsi="Times New Roman" w:cs="Times New Roman"/>
          <w:sz w:val="24"/>
          <w:szCs w:val="24"/>
        </w:rPr>
        <w:t xml:space="preserve">the </w:t>
      </w:r>
      <w:r w:rsidR="00411D0D" w:rsidRPr="00B5083F">
        <w:rPr>
          <w:rFonts w:ascii="Times New Roman" w:hAnsi="Times New Roman" w:cs="Times New Roman"/>
          <w:sz w:val="24"/>
          <w:szCs w:val="24"/>
        </w:rPr>
        <w:t>number of children</w:t>
      </w:r>
      <w:r w:rsidR="0009154A"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but there was a </w:t>
      </w:r>
      <w:r w:rsidR="00BE3416" w:rsidRPr="00B5083F">
        <w:rPr>
          <w:rFonts w:ascii="Times New Roman" w:hAnsi="Times New Roman" w:cs="Times New Roman"/>
          <w:sz w:val="24"/>
          <w:szCs w:val="24"/>
        </w:rPr>
        <w:t xml:space="preserve">slight </w:t>
      </w:r>
      <w:r w:rsidR="00411D0D" w:rsidRPr="00B5083F">
        <w:rPr>
          <w:rFonts w:ascii="Times New Roman" w:hAnsi="Times New Roman" w:cs="Times New Roman"/>
          <w:sz w:val="24"/>
          <w:szCs w:val="24"/>
        </w:rPr>
        <w:t xml:space="preserve">reduction in the number of adults. </w:t>
      </w:r>
      <w:r w:rsidR="002E591F" w:rsidRPr="00B5083F">
        <w:rPr>
          <w:rFonts w:ascii="Times New Roman" w:hAnsi="Times New Roman" w:cs="Times New Roman"/>
          <w:sz w:val="24"/>
          <w:szCs w:val="24"/>
        </w:rPr>
        <w:t xml:space="preserve">In contrast to </w:t>
      </w:r>
      <w:r w:rsidR="000D107D" w:rsidRPr="00B5083F">
        <w:rPr>
          <w:rFonts w:ascii="Times New Roman" w:hAnsi="Times New Roman" w:cs="Times New Roman"/>
          <w:sz w:val="24"/>
          <w:szCs w:val="24"/>
        </w:rPr>
        <w:t xml:space="preserve">the </w:t>
      </w:r>
      <w:r w:rsidR="002E591F" w:rsidRPr="00B5083F">
        <w:rPr>
          <w:rFonts w:ascii="Times New Roman" w:hAnsi="Times New Roman" w:cs="Times New Roman"/>
          <w:sz w:val="24"/>
          <w:szCs w:val="24"/>
        </w:rPr>
        <w:t xml:space="preserve">effects </w:t>
      </w:r>
      <w:r w:rsidR="000D107D" w:rsidRPr="00B5083F">
        <w:rPr>
          <w:rFonts w:ascii="Times New Roman" w:hAnsi="Times New Roman" w:cs="Times New Roman"/>
          <w:sz w:val="24"/>
          <w:szCs w:val="24"/>
        </w:rPr>
        <w:t xml:space="preserve">from </w:t>
      </w:r>
      <w:r w:rsidR="002E591F" w:rsidRPr="00B5083F">
        <w:rPr>
          <w:rFonts w:ascii="Times New Roman" w:hAnsi="Times New Roman" w:cs="Times New Roman"/>
          <w:sz w:val="24"/>
          <w:szCs w:val="24"/>
        </w:rPr>
        <w:t xml:space="preserve">the first lockdown, there were </w:t>
      </w:r>
      <w:r w:rsidR="009C155E" w:rsidRPr="00B5083F">
        <w:rPr>
          <w:rFonts w:ascii="Times New Roman" w:hAnsi="Times New Roman" w:cs="Times New Roman"/>
          <w:sz w:val="24"/>
          <w:szCs w:val="24"/>
        </w:rPr>
        <w:t>larger effect</w:t>
      </w:r>
      <w:r w:rsidR="002E591F" w:rsidRPr="00B5083F">
        <w:rPr>
          <w:rFonts w:ascii="Times New Roman" w:hAnsi="Times New Roman" w:cs="Times New Roman"/>
          <w:sz w:val="24"/>
          <w:szCs w:val="24"/>
        </w:rPr>
        <w:t>s</w:t>
      </w:r>
      <w:r w:rsidR="009C155E" w:rsidRPr="00B5083F">
        <w:rPr>
          <w:rFonts w:ascii="Times New Roman" w:hAnsi="Times New Roman" w:cs="Times New Roman"/>
          <w:sz w:val="24"/>
          <w:szCs w:val="24"/>
        </w:rPr>
        <w:t xml:space="preserve"> in the medium run following the second lockdown. </w:t>
      </w:r>
    </w:p>
    <w:p w14:paraId="5AEFA1A9" w14:textId="15FED12F"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w:t>
      </w:r>
      <w:r w:rsidR="00CA4C40" w:rsidRPr="00B5083F">
        <w:rPr>
          <w:rFonts w:ascii="Times New Roman" w:hAnsi="Times New Roman" w:cs="Times New Roman"/>
          <w:sz w:val="24"/>
          <w:szCs w:val="24"/>
        </w:rPr>
        <w:t xml:space="preserve">increase </w:t>
      </w:r>
      <w:r w:rsidRPr="00B5083F">
        <w:rPr>
          <w:rFonts w:ascii="Times New Roman" w:hAnsi="Times New Roman" w:cs="Times New Roman"/>
          <w:sz w:val="24"/>
          <w:szCs w:val="24"/>
        </w:rPr>
        <w:t xml:space="preserve">in the number of household members raises the question of whether the lockdowns caused an urban-to-rural migration. However, we find no such evidence of lockdown-induced migration in column 4, where we examine the likelihood of living in an urban area.  </w:t>
      </w:r>
    </w:p>
    <w:p w14:paraId="15D1E15D" w14:textId="74D95896" w:rsidR="00EE1114" w:rsidRPr="00B5083F" w:rsidRDefault="00EE1114" w:rsidP="001245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Lastly, </w:t>
      </w:r>
      <w:r w:rsidR="000A30FA" w:rsidRPr="00B5083F">
        <w:rPr>
          <w:rFonts w:ascii="Times New Roman" w:hAnsi="Times New Roman" w:cs="Times New Roman"/>
          <w:sz w:val="24"/>
          <w:szCs w:val="24"/>
        </w:rPr>
        <w:t xml:space="preserve">given the shift to agricultural work, </w:t>
      </w:r>
      <w:bookmarkStart w:id="414" w:name="_Hlk115728706"/>
      <w:r w:rsidR="000A30FA" w:rsidRPr="00B5083F">
        <w:rPr>
          <w:rFonts w:ascii="Times New Roman" w:hAnsi="Times New Roman" w:cs="Times New Roman"/>
          <w:sz w:val="24"/>
          <w:szCs w:val="24"/>
        </w:rPr>
        <w:t xml:space="preserve">we examine </w:t>
      </w:r>
      <w:r w:rsidRPr="00B5083F">
        <w:rPr>
          <w:rFonts w:ascii="Times New Roman" w:hAnsi="Times New Roman" w:cs="Times New Roman"/>
          <w:sz w:val="24"/>
          <w:szCs w:val="24"/>
        </w:rPr>
        <w:t xml:space="preserve">whether agricultural households change their agricultural strategy to cope with the lockdowns. </w:t>
      </w:r>
      <w:bookmarkEnd w:id="414"/>
      <w:r w:rsidR="000A30FA" w:rsidRPr="00B5083F">
        <w:rPr>
          <w:rFonts w:ascii="Times New Roman" w:hAnsi="Times New Roman" w:cs="Times New Roman"/>
          <w:sz w:val="24"/>
          <w:szCs w:val="24"/>
        </w:rPr>
        <w:t xml:space="preserve">We find suggestive evidence that agricultural households changed their farming strategy during the lockdowns, such as changing </w:t>
      </w:r>
      <w:r w:rsidR="000A30FA" w:rsidRPr="00B5083F">
        <w:rPr>
          <w:rFonts w:ascii="Times New Roman" w:hAnsi="Times New Roman" w:cs="Times New Roman"/>
          <w:sz w:val="24"/>
          <w:szCs w:val="24"/>
        </w:rPr>
        <w:lastRenderedPageBreak/>
        <w:t xml:space="preserve">the farming area and changes in the variety </w:t>
      </w:r>
      <w:r w:rsidR="00084F9D" w:rsidRPr="00B5083F">
        <w:rPr>
          <w:rFonts w:ascii="Times New Roman" w:hAnsi="Times New Roman" w:cs="Times New Roman"/>
          <w:sz w:val="24"/>
          <w:szCs w:val="24"/>
        </w:rPr>
        <w:t xml:space="preserve">of </w:t>
      </w:r>
      <w:r w:rsidR="000A30FA" w:rsidRPr="00B5083F">
        <w:rPr>
          <w:rFonts w:ascii="Times New Roman" w:hAnsi="Times New Roman" w:cs="Times New Roman"/>
          <w:sz w:val="24"/>
          <w:szCs w:val="24"/>
        </w:rPr>
        <w:t xml:space="preserve">crops produced. The details of these results are in Appendix Section A1. </w:t>
      </w:r>
    </w:p>
    <w:p w14:paraId="30921A7B" w14:textId="511A3B7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w:t>
      </w:r>
      <w:r w:rsidR="0058603B" w:rsidRPr="00B5083F">
        <w:rPr>
          <w:rFonts w:ascii="Times New Roman" w:hAnsi="Times New Roman" w:cs="Times New Roman"/>
          <w:sz w:val="24"/>
          <w:szCs w:val="24"/>
        </w:rPr>
        <w:t xml:space="preserve">suggesting </w:t>
      </w:r>
      <w:r w:rsidRPr="00B5083F">
        <w:rPr>
          <w:rFonts w:ascii="Times New Roman" w:hAnsi="Times New Roman" w:cs="Times New Roman"/>
          <w:sz w:val="24"/>
          <w:szCs w:val="24"/>
        </w:rPr>
        <w:t xml:space="preserve">that some household members return to the family for farm work.  </w:t>
      </w:r>
    </w:p>
    <w:p w14:paraId="08747154" w14:textId="6AE1D6BD" w:rsidR="009B3F08" w:rsidRPr="00B5083F" w:rsidRDefault="009B3F08" w:rsidP="009B3F08">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5643D8" w:rsidRPr="00B5083F">
        <w:rPr>
          <w:rFonts w:ascii="Times New Roman" w:hAnsi="Times New Roman" w:cs="Times New Roman"/>
          <w:i/>
          <w:iCs/>
          <w:sz w:val="24"/>
          <w:szCs w:val="24"/>
        </w:rPr>
        <w:t>5</w:t>
      </w:r>
      <w:r w:rsidRPr="00B5083F">
        <w:rPr>
          <w:rFonts w:ascii="Times New Roman" w:hAnsi="Times New Roman" w:cs="Times New Roman"/>
          <w:i/>
          <w:iCs/>
          <w:sz w:val="24"/>
          <w:szCs w:val="24"/>
        </w:rPr>
        <w:t xml:space="preserve"> Agricultural vs. Non-agricultural households</w:t>
      </w:r>
    </w:p>
    <w:p w14:paraId="65F46AEF" w14:textId="129C1C15" w:rsidR="00DD3669" w:rsidRPr="00B5083F" w:rsidRDefault="00CE09D5" w:rsidP="005D45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w:t>
      </w:r>
      <w:r w:rsidR="0089582A" w:rsidRPr="00B5083F">
        <w:rPr>
          <w:rFonts w:ascii="Times New Roman" w:hAnsi="Times New Roman" w:cs="Times New Roman"/>
          <w:sz w:val="24"/>
          <w:szCs w:val="24"/>
        </w:rPr>
        <w:t xml:space="preserve">increase in agricultural work during the first lockdown, </w:t>
      </w:r>
      <w:r w:rsidR="00564D8D" w:rsidRPr="00B5083F">
        <w:rPr>
          <w:rFonts w:ascii="Times New Roman" w:hAnsi="Times New Roman" w:cs="Times New Roman"/>
          <w:sz w:val="24"/>
          <w:szCs w:val="24"/>
        </w:rPr>
        <w:t xml:space="preserve">Table 4 examines </w:t>
      </w:r>
      <w:r w:rsidR="0089582A" w:rsidRPr="00B5083F">
        <w:rPr>
          <w:rFonts w:ascii="Times New Roman" w:hAnsi="Times New Roman" w:cs="Times New Roman"/>
          <w:sz w:val="24"/>
          <w:szCs w:val="24"/>
        </w:rPr>
        <w:t>whether agricultural households fared better</w:t>
      </w:r>
      <w:r w:rsidR="00E910F4"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than non-agricultural households. </w:t>
      </w:r>
      <w:r w:rsidR="005D45FF" w:rsidRPr="00B5083F">
        <w:rPr>
          <w:rFonts w:ascii="Times New Roman" w:hAnsi="Times New Roman" w:cs="Times New Roman"/>
          <w:sz w:val="24"/>
          <w:szCs w:val="24"/>
        </w:rPr>
        <w:t xml:space="preserve">It is important to note that </w:t>
      </w:r>
      <w:r w:rsidRPr="00B5083F">
        <w:rPr>
          <w:rFonts w:ascii="Times New Roman" w:hAnsi="Times New Roman" w:cs="Times New Roman"/>
          <w:sz w:val="24"/>
          <w:szCs w:val="24"/>
        </w:rPr>
        <w:t xml:space="preserve">as </w:t>
      </w:r>
      <w:r w:rsidR="005D45FF" w:rsidRPr="00B5083F">
        <w:rPr>
          <w:rFonts w:ascii="Times New Roman" w:hAnsi="Times New Roman" w:cs="Times New Roman"/>
          <w:sz w:val="24"/>
          <w:szCs w:val="24"/>
        </w:rPr>
        <w:t xml:space="preserve">we previously </w:t>
      </w:r>
      <w:r w:rsidR="0099023F" w:rsidRPr="00B5083F">
        <w:rPr>
          <w:rFonts w:ascii="Times New Roman" w:hAnsi="Times New Roman" w:cs="Times New Roman"/>
          <w:sz w:val="24"/>
          <w:szCs w:val="24"/>
        </w:rPr>
        <w:t xml:space="preserve">treated </w:t>
      </w:r>
      <w:del w:id="415" w:author="Alam, Shamma" w:date="2022-10-30T17:06:00Z">
        <w:r w:rsidR="0099023F" w:rsidRPr="00B5083F" w:rsidDel="00DC339A">
          <w:rPr>
            <w:rFonts w:ascii="Times New Roman" w:hAnsi="Times New Roman" w:cs="Times New Roman"/>
            <w:sz w:val="24"/>
            <w:szCs w:val="24"/>
          </w:rPr>
          <w:delText xml:space="preserve">whether the household works in </w:delText>
        </w:r>
      </w:del>
      <w:ins w:id="416" w:author="Alam, Shamma" w:date="2022-10-30T17:06:00Z">
        <w:r w:rsidR="00DC339A" w:rsidRPr="00B5083F">
          <w:rPr>
            <w:rFonts w:ascii="Times New Roman" w:hAnsi="Times New Roman" w:cs="Times New Roman"/>
            <w:sz w:val="24"/>
            <w:szCs w:val="24"/>
          </w:rPr>
          <w:t xml:space="preserve">the households’ work in </w:t>
        </w:r>
      </w:ins>
      <w:r w:rsidR="0099023F" w:rsidRPr="00B5083F">
        <w:rPr>
          <w:rFonts w:ascii="Times New Roman" w:hAnsi="Times New Roman" w:cs="Times New Roman"/>
          <w:sz w:val="24"/>
          <w:szCs w:val="24"/>
        </w:rPr>
        <w:t>agriculture as a choice variable, these estimations are exploratory rather than causal</w:t>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As lockdowns affect</w:t>
      </w:r>
      <w:r w:rsidR="0089582A" w:rsidRPr="00B5083F">
        <w:rPr>
          <w:rFonts w:ascii="Times New Roman" w:hAnsi="Times New Roman" w:cs="Times New Roman"/>
          <w:sz w:val="24"/>
          <w:szCs w:val="24"/>
        </w:rPr>
        <w:t>ed</w:t>
      </w:r>
      <w:r w:rsidR="00656088" w:rsidRPr="00B5083F">
        <w:rPr>
          <w:rFonts w:ascii="Times New Roman" w:hAnsi="Times New Roman" w:cs="Times New Roman"/>
          <w:sz w:val="24"/>
          <w:szCs w:val="24"/>
        </w:rPr>
        <w:t xml:space="preserve"> the likelihood of working in agriculture, we interact lockdown</w:t>
      </w:r>
      <w:r w:rsidR="001B2FF6" w:rsidRPr="00B5083F">
        <w:rPr>
          <w:rFonts w:ascii="Times New Roman" w:hAnsi="Times New Roman" w:cs="Times New Roman"/>
          <w:sz w:val="24"/>
          <w:szCs w:val="24"/>
        </w:rPr>
        <w:t xml:space="preserve"> variables</w:t>
      </w:r>
      <w:r w:rsidR="00656088" w:rsidRPr="00B5083F">
        <w:rPr>
          <w:rFonts w:ascii="Times New Roman" w:hAnsi="Times New Roman" w:cs="Times New Roman"/>
          <w:sz w:val="24"/>
          <w:szCs w:val="24"/>
        </w:rPr>
        <w:t xml:space="preserve"> with </w:t>
      </w:r>
      <w:r w:rsidR="00B16262" w:rsidRPr="00B5083F">
        <w:rPr>
          <w:rFonts w:ascii="Times New Roman" w:hAnsi="Times New Roman" w:cs="Times New Roman"/>
          <w:sz w:val="24"/>
          <w:szCs w:val="24"/>
        </w:rPr>
        <w:t>whether the household was engaged in agricultural production in the prior round</w:t>
      </w:r>
      <w:r w:rsidR="00656088" w:rsidRPr="00B5083F">
        <w:rPr>
          <w:rFonts w:ascii="Times New Roman" w:hAnsi="Times New Roman" w:cs="Times New Roman"/>
          <w:sz w:val="24"/>
          <w:szCs w:val="24"/>
        </w:rPr>
        <w:t>.</w:t>
      </w:r>
      <w:r w:rsidR="00656088" w:rsidRPr="00B5083F">
        <w:rPr>
          <w:rStyle w:val="FootnoteReference"/>
          <w:rFonts w:ascii="Times New Roman" w:hAnsi="Times New Roman" w:cs="Times New Roman"/>
          <w:sz w:val="24"/>
          <w:szCs w:val="24"/>
        </w:rPr>
        <w:footnoteReference w:id="17"/>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 xml:space="preserve">As shown in column </w:t>
      </w:r>
      <w:r w:rsidR="00E910F4" w:rsidRPr="00B5083F">
        <w:rPr>
          <w:rFonts w:ascii="Times New Roman" w:hAnsi="Times New Roman" w:cs="Times New Roman"/>
          <w:sz w:val="24"/>
          <w:szCs w:val="24"/>
        </w:rPr>
        <w:t xml:space="preserve">1 of Table </w:t>
      </w:r>
      <w:r w:rsidRPr="00B5083F">
        <w:rPr>
          <w:rFonts w:ascii="Times New Roman" w:hAnsi="Times New Roman" w:cs="Times New Roman"/>
          <w:sz w:val="24"/>
          <w:szCs w:val="24"/>
        </w:rPr>
        <w:t>4</w:t>
      </w:r>
      <w:r w:rsidR="00656088" w:rsidRPr="00B5083F">
        <w:rPr>
          <w:rFonts w:ascii="Times New Roman" w:hAnsi="Times New Roman" w:cs="Times New Roman"/>
          <w:sz w:val="24"/>
          <w:szCs w:val="24"/>
        </w:rPr>
        <w:t xml:space="preserve">, agricultural households </w:t>
      </w:r>
      <w:r w:rsidR="001B47B5" w:rsidRPr="00B5083F">
        <w:rPr>
          <w:rFonts w:ascii="Times New Roman" w:hAnsi="Times New Roman" w:cs="Times New Roman"/>
          <w:sz w:val="24"/>
          <w:szCs w:val="24"/>
        </w:rPr>
        <w:t xml:space="preserve">were </w:t>
      </w:r>
      <w:r w:rsidRPr="00B5083F">
        <w:rPr>
          <w:rFonts w:ascii="Times New Roman" w:hAnsi="Times New Roman" w:cs="Times New Roman"/>
          <w:sz w:val="24"/>
          <w:szCs w:val="24"/>
        </w:rPr>
        <w:t>31</w:t>
      </w:r>
      <w:r w:rsidR="00656088" w:rsidRPr="00B5083F">
        <w:rPr>
          <w:rFonts w:ascii="Times New Roman" w:hAnsi="Times New Roman" w:cs="Times New Roman"/>
          <w:sz w:val="24"/>
          <w:szCs w:val="24"/>
        </w:rPr>
        <w:t xml:space="preserve"> percentage points more likely to work during the </w:t>
      </w:r>
      <w:r w:rsidRPr="00B5083F">
        <w:rPr>
          <w:rFonts w:ascii="Times New Roman" w:hAnsi="Times New Roman" w:cs="Times New Roman"/>
          <w:sz w:val="24"/>
          <w:szCs w:val="24"/>
        </w:rPr>
        <w:t xml:space="preserve">first lockdown </w:t>
      </w:r>
      <w:r w:rsidR="00656088" w:rsidRPr="00B5083F">
        <w:rPr>
          <w:rFonts w:ascii="Times New Roman" w:hAnsi="Times New Roman" w:cs="Times New Roman"/>
          <w:sz w:val="24"/>
          <w:szCs w:val="24"/>
        </w:rPr>
        <w:t xml:space="preserve">than non-agricultural households. </w:t>
      </w:r>
      <w:r w:rsidR="001B47B5" w:rsidRPr="00B5083F">
        <w:rPr>
          <w:rFonts w:ascii="Times New Roman" w:hAnsi="Times New Roman" w:cs="Times New Roman"/>
          <w:sz w:val="24"/>
          <w:szCs w:val="24"/>
        </w:rPr>
        <w:t xml:space="preserve">However, this </w:t>
      </w:r>
      <w:r w:rsidR="00E64A3F" w:rsidRPr="00B5083F">
        <w:rPr>
          <w:rFonts w:ascii="Times New Roman" w:hAnsi="Times New Roman" w:cs="Times New Roman"/>
          <w:sz w:val="24"/>
          <w:szCs w:val="24"/>
        </w:rPr>
        <w:t>difference disappears in the mediu</w:t>
      </w:r>
      <w:r w:rsidR="0082774F" w:rsidRPr="00B5083F">
        <w:rPr>
          <w:rFonts w:ascii="Times New Roman" w:hAnsi="Times New Roman" w:cs="Times New Roman"/>
          <w:sz w:val="24"/>
          <w:szCs w:val="24"/>
        </w:rPr>
        <w:t>m run</w:t>
      </w:r>
      <w:r w:rsidR="00E64A3F" w:rsidRPr="00B5083F">
        <w:rPr>
          <w:rFonts w:ascii="Times New Roman" w:hAnsi="Times New Roman" w:cs="Times New Roman"/>
          <w:sz w:val="24"/>
          <w:szCs w:val="24"/>
        </w:rPr>
        <w:t xml:space="preserve"> </w:t>
      </w:r>
      <w:r w:rsidR="006102C7" w:rsidRPr="00B5083F">
        <w:rPr>
          <w:rFonts w:ascii="Times New Roman" w:hAnsi="Times New Roman" w:cs="Times New Roman"/>
          <w:sz w:val="24"/>
          <w:szCs w:val="24"/>
        </w:rPr>
        <w:t xml:space="preserve">suggesting an improvement in employment conditions. </w:t>
      </w:r>
    </w:p>
    <w:p w14:paraId="74EB8F2D" w14:textId="0D76129C" w:rsidR="009A763F" w:rsidRPr="00B5083F" w:rsidRDefault="0041033A" w:rsidP="00402008">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Agricultural households appeared to be more food secure than non-agricultural households during the first lockdown. Their likelihood of suffering “any food insecurity” during lockdowns was about 20 percentage points lower than non-agricultural households. Furthermore, all individual food security questions show that agricultural households do better than non-</w:t>
      </w:r>
      <w:r w:rsidRPr="00B5083F">
        <w:rPr>
          <w:rFonts w:ascii="Times New Roman" w:hAnsi="Times New Roman" w:cs="Times New Roman"/>
          <w:sz w:val="24"/>
          <w:szCs w:val="24"/>
        </w:rPr>
        <w:lastRenderedPageBreak/>
        <w:t>agricultural households. However, for “Had to skip a meal” and “Went hungry but did not eat,” the effects are not statistically significant. Like the employment results, the difference disappears in the medium run. Overall, these results suggest that agricultural households were better able to keep working and did better in terms of food security.</w:t>
      </w:r>
      <w:r w:rsidR="00B63592" w:rsidRPr="00B5083F">
        <w:rPr>
          <w:rFonts w:ascii="Times New Roman" w:hAnsi="Times New Roman" w:cs="Times New Roman"/>
          <w:sz w:val="24"/>
          <w:szCs w:val="24"/>
        </w:rPr>
        <w:t xml:space="preserve"> </w:t>
      </w:r>
    </w:p>
    <w:p w14:paraId="7A521393" w14:textId="4FD17571" w:rsidR="00A1071F" w:rsidRPr="00B5083F" w:rsidRDefault="00C757C7" w:rsidP="004D193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There is no difference in employment or food insecurity for the second lockdown between the two types of households. This is likely because of the concurrent drought during and after the second lockdown in Uganda that affected the agricultural households' employment and food production.</w:t>
      </w:r>
      <w:r w:rsidR="00357BCC" w:rsidRPr="00B5083F">
        <w:rPr>
          <w:rFonts w:ascii="Times New Roman" w:hAnsi="Times New Roman" w:cs="Times New Roman"/>
          <w:sz w:val="24"/>
          <w:szCs w:val="24"/>
        </w:rPr>
        <w:t xml:space="preserve">  </w:t>
      </w:r>
    </w:p>
    <w:p w14:paraId="786B2D1F" w14:textId="71939F82" w:rsidR="00A1071F" w:rsidRPr="00B5083F" w:rsidRDefault="00EB071A" w:rsidP="0027200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DF7DF5" w:rsidRPr="00B5083F">
        <w:rPr>
          <w:rFonts w:ascii="Times New Roman" w:hAnsi="Times New Roman" w:cs="Times New Roman"/>
          <w:i/>
          <w:iCs/>
          <w:sz w:val="24"/>
          <w:szCs w:val="24"/>
        </w:rPr>
        <w:t>.6 Robustness Checks</w:t>
      </w:r>
    </w:p>
    <w:p w14:paraId="31F48978" w14:textId="3E0F1D44" w:rsidR="00A36678" w:rsidRPr="00B5083F" w:rsidRDefault="00A36678" w:rsidP="00A3667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Finally, as discussed earlier, we use the average of our revised daily lockdown stringency measure for the 30 days before the interview as a consistency check on our main specifications </w:t>
      </w:r>
      <w:ins w:id="417" w:author="Alam, Shamma" w:date="2022-10-30T20:16:00Z">
        <w:r w:rsidR="002E1017" w:rsidRPr="00B5083F">
          <w:rPr>
            <w:rFonts w:ascii="Times New Roman" w:hAnsi="Times New Roman" w:cs="Times New Roman"/>
            <w:sz w:val="24"/>
            <w:szCs w:val="24"/>
          </w:rPr>
          <w:t xml:space="preserve">that uses </w:t>
        </w:r>
      </w:ins>
      <w:del w:id="418" w:author="Alam, Shamma" w:date="2022-10-30T20:16:00Z">
        <w:r w:rsidRPr="00B5083F" w:rsidDel="002E1017">
          <w:rPr>
            <w:rFonts w:ascii="Times New Roman" w:hAnsi="Times New Roman" w:cs="Times New Roman"/>
            <w:sz w:val="24"/>
            <w:szCs w:val="24"/>
          </w:rPr>
          <w:delText xml:space="preserve">using </w:delText>
        </w:r>
      </w:del>
      <w:r w:rsidRPr="00B5083F">
        <w:rPr>
          <w:rFonts w:ascii="Times New Roman" w:hAnsi="Times New Roman" w:cs="Times New Roman"/>
          <w:sz w:val="24"/>
          <w:szCs w:val="24"/>
        </w:rPr>
        <w:t xml:space="preserve">indicator variables for lockdowns. The results are presented in Appendix Table A4. Stronger stringency leads to significant increases in all food insecurity variables. During the first round, the average measure of the stringency index is 77, while the index in the non-lockdown rounds (rounds 3 through 6) is 47. </w:t>
      </w:r>
      <w:bookmarkStart w:id="419" w:name="OLE_LINK9"/>
      <w:r w:rsidRPr="00B5083F">
        <w:rPr>
          <w:rFonts w:ascii="Times New Roman" w:hAnsi="Times New Roman" w:cs="Times New Roman"/>
          <w:sz w:val="24"/>
          <w:szCs w:val="24"/>
        </w:rPr>
        <w:t xml:space="preserve">Therefore, the point estimates imply that “any food insecurity” increased by 15 percentage points when comparing the first lockdown to the periods with no lockdown. </w:t>
      </w:r>
      <w:bookmarkEnd w:id="419"/>
    </w:p>
    <w:p w14:paraId="7FE18B74" w14:textId="5F9A5097" w:rsidR="00B96EFE" w:rsidRPr="00B5083F" w:rsidRDefault="00A36678" w:rsidP="00674357">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One downside of the stringency measure is that it does not capture the extent to which the policies were enforced.  Therefore, we also use Google mobility data on </w:t>
      </w:r>
      <w:del w:id="420" w:author="Portner, Claus" w:date="2022-11-01T14:47:00Z">
        <w:r w:rsidRPr="00B5083F" w:rsidDel="00FC6260">
          <w:rPr>
            <w:rFonts w:ascii="Times New Roman" w:hAnsi="Times New Roman" w:cs="Times New Roman"/>
            <w:sz w:val="24"/>
            <w:szCs w:val="24"/>
          </w:rPr>
          <w:delText xml:space="preserve">the </w:delText>
        </w:r>
      </w:del>
      <w:del w:id="421" w:author="Portner, Claus" w:date="2022-11-01T14:46:00Z">
        <w:r w:rsidRPr="00B5083F" w:rsidDel="00FC6260">
          <w:rPr>
            <w:rFonts w:ascii="Times New Roman" w:hAnsi="Times New Roman" w:cs="Times New Roman"/>
            <w:sz w:val="24"/>
            <w:szCs w:val="24"/>
          </w:rPr>
          <w:delText xml:space="preserve">amount of </w:delText>
        </w:r>
      </w:del>
      <w:del w:id="422" w:author="Portner, Claus" w:date="2022-11-01T14:47:00Z">
        <w:r w:rsidRPr="00B5083F" w:rsidDel="00FC6260">
          <w:rPr>
            <w:rFonts w:ascii="Times New Roman" w:hAnsi="Times New Roman" w:cs="Times New Roman"/>
            <w:sz w:val="24"/>
            <w:szCs w:val="24"/>
          </w:rPr>
          <w:delText>time individuals spen</w:delText>
        </w:r>
      </w:del>
      <w:ins w:id="423" w:author="Alam, Shamma" w:date="2022-10-30T04:54:00Z">
        <w:del w:id="424" w:author="Portner, Claus" w:date="2022-11-01T14:47:00Z">
          <w:r w:rsidR="00B07B38" w:rsidRPr="00B5083F" w:rsidDel="00FC6260">
            <w:rPr>
              <w:rFonts w:ascii="Times New Roman" w:hAnsi="Times New Roman" w:cs="Times New Roman"/>
              <w:sz w:val="24"/>
              <w:szCs w:val="24"/>
            </w:rPr>
            <w:delText>t</w:delText>
          </w:r>
        </w:del>
      </w:ins>
      <w:ins w:id="425" w:author="Portner, Claus" w:date="2022-11-01T14:47:00Z">
        <w:r w:rsidR="00FC6260" w:rsidRPr="00B5083F">
          <w:rPr>
            <w:rFonts w:ascii="Times New Roman" w:hAnsi="Times New Roman" w:cs="Times New Roman"/>
            <w:sz w:val="24"/>
            <w:szCs w:val="24"/>
          </w:rPr>
          <w:t>individuals' time</w:t>
        </w:r>
      </w:ins>
      <w:del w:id="426" w:author="Alam, Shamma" w:date="2022-10-30T04:54:00Z">
        <w:r w:rsidRPr="00B5083F" w:rsidDel="00B07B38">
          <w:rPr>
            <w:rFonts w:ascii="Times New Roman" w:hAnsi="Times New Roman" w:cs="Times New Roman"/>
            <w:sz w:val="24"/>
            <w:szCs w:val="24"/>
          </w:rPr>
          <w:delText>d</w:delText>
        </w:r>
      </w:del>
      <w:r w:rsidRPr="00B5083F">
        <w:rPr>
          <w:rFonts w:ascii="Times New Roman" w:hAnsi="Times New Roman" w:cs="Times New Roman"/>
          <w:sz w:val="24"/>
          <w:szCs w:val="24"/>
        </w:rPr>
        <w:t xml:space="preserve"> at their residences. The results are presented in Appendix Table A5. </w:t>
      </w:r>
      <w:del w:id="427" w:author="Alam, Shamma" w:date="2022-10-30T04:55:00Z">
        <w:r w:rsidRPr="00B5083F" w:rsidDel="00B07B38">
          <w:rPr>
            <w:rFonts w:ascii="Times New Roman" w:hAnsi="Times New Roman" w:cs="Times New Roman"/>
            <w:sz w:val="24"/>
            <w:szCs w:val="24"/>
          </w:rPr>
          <w:delText xml:space="preserve">As mentioned above, the third round looks almost identical to the second in terms of the stringency measure, but the mobility measure was down to 5 percent above the baseline at the end of the second survey window. As for the stringency measure, the </w:delText>
        </w:r>
      </w:del>
      <w:ins w:id="428" w:author="Alam, Shamma" w:date="2022-10-30T04:56:00Z">
        <w:r w:rsidR="00B07B38" w:rsidRPr="00B5083F">
          <w:rPr>
            <w:rFonts w:ascii="Times New Roman" w:hAnsi="Times New Roman" w:cs="Times New Roman"/>
            <w:sz w:val="24"/>
            <w:szCs w:val="24"/>
          </w:rPr>
          <w:t xml:space="preserve">The </w:t>
        </w:r>
      </w:ins>
      <w:r w:rsidRPr="00B5083F">
        <w:rPr>
          <w:rFonts w:ascii="Times New Roman" w:hAnsi="Times New Roman" w:cs="Times New Roman"/>
          <w:sz w:val="24"/>
          <w:szCs w:val="24"/>
        </w:rPr>
        <w:t xml:space="preserve">mobility measure </w:t>
      </w:r>
      <w:ins w:id="429" w:author="Alam, Shamma" w:date="2022-10-30T20:20:00Z">
        <w:r w:rsidR="002E1017" w:rsidRPr="00B5083F">
          <w:rPr>
            <w:rFonts w:ascii="Times New Roman" w:hAnsi="Times New Roman" w:cs="Times New Roman"/>
            <w:sz w:val="24"/>
            <w:szCs w:val="24"/>
          </w:rPr>
          <w:t xml:space="preserve">also </w:t>
        </w:r>
      </w:ins>
      <w:r w:rsidRPr="00B5083F">
        <w:rPr>
          <w:rFonts w:ascii="Times New Roman" w:hAnsi="Times New Roman" w:cs="Times New Roman"/>
          <w:sz w:val="24"/>
          <w:szCs w:val="24"/>
        </w:rPr>
        <w:t>suggests significant increases in food insecurity due to the lockdowns. For example,</w:t>
      </w:r>
      <w:ins w:id="430" w:author="Portner, Claus" w:date="2022-11-01T14:48:00Z">
        <w:r w:rsidR="00B5083F" w:rsidRPr="00B5083F">
          <w:rPr>
            <w:rFonts w:ascii="Times New Roman" w:hAnsi="Times New Roman" w:cs="Times New Roman"/>
            <w:sz w:val="24"/>
            <w:szCs w:val="24"/>
          </w:rPr>
          <w:t xml:space="preserve"> </w:t>
        </w:r>
      </w:ins>
      <w:ins w:id="431" w:author="Portner, Claus" w:date="2022-11-01T14:50:00Z">
        <w:r w:rsidR="00B5083F" w:rsidRPr="00B5083F">
          <w:rPr>
            <w:rFonts w:ascii="Times New Roman" w:hAnsi="Times New Roman" w:cs="Times New Roman"/>
            <w:sz w:val="24"/>
            <w:szCs w:val="24"/>
          </w:rPr>
          <w:t xml:space="preserve">the </w:t>
        </w:r>
      </w:ins>
      <w:ins w:id="432" w:author="Portner, Claus" w:date="2022-11-01T14:49:00Z">
        <w:r w:rsidR="00B5083F" w:rsidRPr="00B5083F">
          <w:rPr>
            <w:rFonts w:ascii="Times New Roman" w:hAnsi="Times New Roman" w:cs="Times New Roman"/>
            <w:sz w:val="24"/>
            <w:szCs w:val="24"/>
          </w:rPr>
          <w:t>difference between the non-lockdown periods and the first lockdown periods</w:t>
        </w:r>
      </w:ins>
      <w:ins w:id="433" w:author="Portner, Claus" w:date="2022-11-01T14:50:00Z">
        <w:r w:rsidR="00B5083F" w:rsidRPr="00B5083F">
          <w:rPr>
            <w:rFonts w:ascii="Times New Roman" w:hAnsi="Times New Roman" w:cs="Times New Roman"/>
            <w:sz w:val="24"/>
            <w:szCs w:val="24"/>
          </w:rPr>
          <w:t xml:space="preserve"> in time spent at residences</w:t>
        </w:r>
      </w:ins>
      <w:ins w:id="434" w:author="Portner, Claus" w:date="2022-11-01T14:49:00Z">
        <w:r w:rsidR="00B5083F" w:rsidRPr="00B5083F">
          <w:rPr>
            <w:rFonts w:ascii="Times New Roman" w:hAnsi="Times New Roman" w:cs="Times New Roman"/>
            <w:sz w:val="24"/>
            <w:szCs w:val="24"/>
          </w:rPr>
          <w:t xml:space="preserve"> </w:t>
        </w:r>
      </w:ins>
      <w:del w:id="435" w:author="Portner, Claus" w:date="2022-11-01T14:49:00Z">
        <w:r w:rsidRPr="00B5083F" w:rsidDel="00B5083F">
          <w:rPr>
            <w:rFonts w:ascii="Times New Roman" w:hAnsi="Times New Roman" w:cs="Times New Roman"/>
            <w:sz w:val="24"/>
            <w:szCs w:val="24"/>
          </w:rPr>
          <w:delText xml:space="preserve"> taking 10% above the baseline as the non-lockdown periods suggests</w:delText>
        </w:r>
      </w:del>
      <w:ins w:id="436" w:author="Portner, Claus" w:date="2022-11-01T14:49:00Z">
        <w:r w:rsidR="00B5083F" w:rsidRPr="00B5083F">
          <w:rPr>
            <w:rFonts w:ascii="Times New Roman" w:hAnsi="Times New Roman" w:cs="Times New Roman"/>
            <w:sz w:val="24"/>
            <w:szCs w:val="24"/>
          </w:rPr>
          <w:t>implies</w:t>
        </w:r>
      </w:ins>
      <w:r w:rsidRPr="00B5083F">
        <w:rPr>
          <w:rFonts w:ascii="Times New Roman" w:hAnsi="Times New Roman" w:cs="Times New Roman"/>
          <w:sz w:val="24"/>
          <w:szCs w:val="24"/>
        </w:rPr>
        <w:t xml:space="preserve"> a 30 percentage points </w:t>
      </w:r>
      <w:r w:rsidRPr="00B5083F">
        <w:rPr>
          <w:rFonts w:ascii="Times New Roman" w:hAnsi="Times New Roman" w:cs="Times New Roman"/>
          <w:sz w:val="24"/>
          <w:szCs w:val="24"/>
        </w:rPr>
        <w:lastRenderedPageBreak/>
        <w:t>increase in any food insecurity due to the first lockdown</w:t>
      </w:r>
      <w:ins w:id="437" w:author="Portner, Claus" w:date="2022-11-01T14:50:00Z">
        <w:r w:rsidR="00B5083F" w:rsidRPr="00B5083F">
          <w:rPr>
            <w:rFonts w:ascii="Times New Roman" w:hAnsi="Times New Roman" w:cs="Times New Roman"/>
            <w:sz w:val="24"/>
            <w:szCs w:val="24"/>
          </w:rPr>
          <w:t>.</w:t>
        </w:r>
      </w:ins>
      <w:commentRangeStart w:id="438"/>
      <w:ins w:id="439" w:author="Alam, Shamma" w:date="2022-10-30T05:00:00Z">
        <w:r w:rsidR="00173D5F" w:rsidRPr="00B5083F">
          <w:rPr>
            <w:rFonts w:ascii="Times New Roman" w:hAnsi="Times New Roman" w:cs="Times New Roman"/>
            <w:sz w:val="24"/>
            <w:szCs w:val="24"/>
          </w:rPr>
          <w:t xml:space="preserve"> [I did not understand this interpretation from looking at </w:t>
        </w:r>
      </w:ins>
      <w:ins w:id="440" w:author="Alam, Shamma" w:date="2022-10-30T05:01:00Z">
        <w:r w:rsidR="00173D5F" w:rsidRPr="00B5083F">
          <w:rPr>
            <w:rFonts w:ascii="Times New Roman" w:hAnsi="Times New Roman" w:cs="Times New Roman"/>
            <w:sz w:val="24"/>
            <w:szCs w:val="24"/>
          </w:rPr>
          <w:t>the results]</w:t>
        </w:r>
      </w:ins>
      <w:r w:rsidRPr="00B5083F">
        <w:rPr>
          <w:rFonts w:ascii="Times New Roman" w:hAnsi="Times New Roman" w:cs="Times New Roman"/>
          <w:sz w:val="24"/>
          <w:szCs w:val="24"/>
        </w:rPr>
        <w:t>.</w:t>
      </w:r>
      <w:commentRangeEnd w:id="438"/>
      <w:r w:rsidR="00B5083F" w:rsidRPr="00B5083F">
        <w:rPr>
          <w:rStyle w:val="CommentReference"/>
        </w:rPr>
        <w:commentReference w:id="438"/>
      </w:r>
      <w:r w:rsidR="00B96EFE" w:rsidRPr="00B5083F">
        <w:rPr>
          <w:rFonts w:ascii="Times New Roman" w:hAnsi="Times New Roman" w:cs="Times New Roman"/>
          <w:sz w:val="24"/>
          <w:szCs w:val="24"/>
        </w:rPr>
        <w:t xml:space="preserve"> </w:t>
      </w:r>
    </w:p>
    <w:p w14:paraId="4024A082" w14:textId="16F388FC" w:rsidR="00DE04E8" w:rsidRPr="00B5083F" w:rsidRDefault="00DE04E8" w:rsidP="00DE04E8">
      <w:pPr>
        <w:spacing w:line="480" w:lineRule="auto"/>
        <w:jc w:val="both"/>
        <w:rPr>
          <w:rFonts w:ascii="Times New Roman" w:hAnsi="Times New Roman" w:cs="Times New Roman"/>
          <w:b/>
          <w:bCs/>
          <w:sz w:val="24"/>
          <w:szCs w:val="24"/>
        </w:rPr>
      </w:pPr>
      <w:r w:rsidRPr="00B5083F">
        <w:rPr>
          <w:rFonts w:ascii="Times New Roman" w:hAnsi="Times New Roman" w:cs="Times New Roman"/>
          <w:b/>
          <w:bCs/>
          <w:sz w:val="24"/>
          <w:szCs w:val="24"/>
        </w:rPr>
        <w:t>5. Conclusion</w:t>
      </w:r>
    </w:p>
    <w:p w14:paraId="101BE54B" w14:textId="0CCD6BB7" w:rsidR="00C93860" w:rsidRPr="00B5083F" w:rsidRDefault="00C93860" w:rsidP="00830BD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country-wide panel data with a household fixed-effect</w:t>
      </w:r>
      <w:ins w:id="441" w:author="Portner, Claus" w:date="2022-11-01T10:53:00Z">
        <w:r w:rsidR="002E36DE" w:rsidRPr="00B5083F">
          <w:rPr>
            <w:rFonts w:ascii="Times New Roman" w:hAnsi="Times New Roman" w:cs="Times New Roman"/>
            <w:sz w:val="24"/>
            <w:szCs w:val="24"/>
          </w:rPr>
          <w:t>s</w:t>
        </w:r>
      </w:ins>
      <w:r w:rsidRPr="00B5083F">
        <w:rPr>
          <w:rFonts w:ascii="Times New Roman" w:hAnsi="Times New Roman" w:cs="Times New Roman"/>
          <w:sz w:val="24"/>
          <w:szCs w:val="24"/>
        </w:rPr>
        <w:t xml:space="preserve"> model, we examine the impact of two Covid-19 lockdowns in Uganda on food insecurity. Food insecurity increased substantially during the first lockdown, with the relative effects largest for the worst types of food insecurity. The first lockdown also had a significant </w:t>
      </w:r>
      <w:del w:id="442" w:author="Portner, Claus" w:date="2022-11-01T14:52:00Z">
        <w:r w:rsidRPr="00B5083F" w:rsidDel="00B5083F">
          <w:rPr>
            <w:rFonts w:ascii="Times New Roman" w:hAnsi="Times New Roman" w:cs="Times New Roman"/>
            <w:sz w:val="24"/>
            <w:szCs w:val="24"/>
          </w:rPr>
          <w:delText>medium</w:delText>
        </w:r>
      </w:del>
      <w:ins w:id="443" w:author="Alam, Shamma" w:date="2022-10-31T13:46:00Z">
        <w:del w:id="444" w:author="Portner, Claus" w:date="2022-11-01T14:52:00Z">
          <w:r w:rsidR="00AB6B16" w:rsidRPr="00B5083F" w:rsidDel="00B5083F">
            <w:rPr>
              <w:rFonts w:ascii="Times New Roman" w:hAnsi="Times New Roman" w:cs="Times New Roman"/>
              <w:sz w:val="24"/>
              <w:szCs w:val="24"/>
            </w:rPr>
            <w:delText xml:space="preserve"> </w:delText>
          </w:r>
        </w:del>
      </w:ins>
      <w:ins w:id="445" w:author="Alam, Shamma" w:date="2022-10-31T13:47:00Z">
        <w:del w:id="446" w:author="Portner, Claus" w:date="2022-11-01T14:52:00Z">
          <w:r w:rsidR="00AB6B16" w:rsidRPr="00B5083F" w:rsidDel="00B5083F">
            <w:rPr>
              <w:rFonts w:ascii="Times New Roman" w:hAnsi="Times New Roman" w:cs="Times New Roman"/>
              <w:sz w:val="24"/>
              <w:szCs w:val="24"/>
            </w:rPr>
            <w:delText>run</w:delText>
          </w:r>
        </w:del>
      </w:ins>
      <w:del w:id="447" w:author="Portner, Claus" w:date="2022-11-01T14:52:00Z">
        <w:r w:rsidRPr="00B5083F" w:rsidDel="00B5083F">
          <w:rPr>
            <w:rFonts w:ascii="Times New Roman" w:hAnsi="Times New Roman" w:cs="Times New Roman"/>
            <w:sz w:val="24"/>
            <w:szCs w:val="24"/>
          </w:rPr>
          <w:delText>-term</w:delText>
        </w:r>
      </w:del>
      <w:ins w:id="448" w:author="Portner, Claus" w:date="2022-11-01T14:52:00Z">
        <w:r w:rsidR="00B5083F" w:rsidRPr="00B5083F">
          <w:rPr>
            <w:rFonts w:ascii="Times New Roman" w:hAnsi="Times New Roman" w:cs="Times New Roman"/>
            <w:sz w:val="24"/>
            <w:szCs w:val="24"/>
          </w:rPr>
          <w:t>medium-run</w:t>
        </w:r>
      </w:ins>
      <w:r w:rsidRPr="00B5083F">
        <w:rPr>
          <w:rFonts w:ascii="Times New Roman" w:hAnsi="Times New Roman" w:cs="Times New Roman"/>
          <w:sz w:val="24"/>
          <w:szCs w:val="24"/>
        </w:rPr>
        <w:t xml:space="preserve"> impact on food insecurity. The </w:t>
      </w:r>
      <w:del w:id="449" w:author="Portner, Claus" w:date="2022-11-01T14:52:00Z">
        <w:r w:rsidRPr="00B5083F" w:rsidDel="00B5083F">
          <w:rPr>
            <w:rFonts w:ascii="Times New Roman" w:hAnsi="Times New Roman" w:cs="Times New Roman"/>
            <w:sz w:val="24"/>
            <w:szCs w:val="24"/>
          </w:rPr>
          <w:delText>medium</w:delText>
        </w:r>
      </w:del>
      <w:ins w:id="450" w:author="Alam, Shamma" w:date="2022-10-31T13:47:00Z">
        <w:del w:id="451" w:author="Portner, Claus" w:date="2022-11-01T14:52:00Z">
          <w:r w:rsidR="00AB6B16" w:rsidRPr="00B5083F" w:rsidDel="00B5083F">
            <w:rPr>
              <w:rFonts w:ascii="Times New Roman" w:hAnsi="Times New Roman" w:cs="Times New Roman"/>
              <w:sz w:val="24"/>
              <w:szCs w:val="24"/>
            </w:rPr>
            <w:delText xml:space="preserve"> run</w:delText>
          </w:r>
        </w:del>
      </w:ins>
      <w:ins w:id="452" w:author="Portner, Claus" w:date="2022-11-01T14:52:00Z">
        <w:r w:rsidR="00B5083F" w:rsidRPr="00B5083F">
          <w:rPr>
            <w:rFonts w:ascii="Times New Roman" w:hAnsi="Times New Roman" w:cs="Times New Roman"/>
            <w:sz w:val="24"/>
            <w:szCs w:val="24"/>
          </w:rPr>
          <w:t>medium-run</w:t>
        </w:r>
      </w:ins>
      <w:del w:id="453" w:author="Alam, Shamma" w:date="2022-10-31T13:47:00Z">
        <w:r w:rsidRPr="00B5083F" w:rsidDel="00AB6B16">
          <w:rPr>
            <w:rFonts w:ascii="Times New Roman" w:hAnsi="Times New Roman" w:cs="Times New Roman"/>
            <w:sz w:val="24"/>
            <w:szCs w:val="24"/>
          </w:rPr>
          <w:delText>-term</w:delText>
        </w:r>
      </w:del>
      <w:r w:rsidRPr="00B5083F">
        <w:rPr>
          <w:rFonts w:ascii="Times New Roman" w:hAnsi="Times New Roman" w:cs="Times New Roman"/>
          <w:sz w:val="24"/>
          <w:szCs w:val="24"/>
        </w:rPr>
        <w:t xml:space="preserve"> impact was even higher following the second lockdown, as a drought compounded the negative effect of the lockdown. </w:t>
      </w:r>
    </w:p>
    <w:p w14:paraId="1938161C"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There were significant decreases in paid work and earned income. However, agricultural households were better able to continue working during the first lockdown than non-agricultural households. Consequently, their food security outcomes were better as well. </w:t>
      </w:r>
    </w:p>
    <w:p w14:paraId="17B4FBED"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We find evidence that households attempted to cope with the first lockdown by temporarily switching to agricultural work. However, traditional sources of coping mechanisms, such as remittance from abroad, assistance from family members within the country, assistance from non-family individuals, and assistance from development organizations, all decreased during the lockdowns. The lack of assistance may explain lockdowns’ substantial effect on food insecurity. Lastly, to make matters more challenging for households, there was a net increase in the number of household members, suggesting that lockdowns forced individuals living elsewhere to join/rejoin the household.</w:t>
      </w:r>
    </w:p>
    <w:p w14:paraId="0BF6532E" w14:textId="076D8B63" w:rsidR="00DD6C69"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Three broader conclusions emerge from our results. First, on average, agriculture is likely less productive than non-farm work but better than unemployment. With a slow rate of switching </w:t>
      </w:r>
      <w:r w:rsidRPr="00B5083F">
        <w:rPr>
          <w:rFonts w:ascii="Times New Roman" w:hAnsi="Times New Roman" w:cs="Times New Roman"/>
          <w:sz w:val="24"/>
          <w:szCs w:val="24"/>
        </w:rPr>
        <w:lastRenderedPageBreak/>
        <w:t xml:space="preserve">back from agriculture, the lockdowns can potentially have severe long-term adverse effects on Uganda’s development. Second, the results show the limit of self-insurance and mutual insurance when faced with a systemic shock. Most of the literature has focused on the smaller and more frequent risk of idiosyncratic shocks and how households respond to these. However, a better understanding of systemic shocks and how households respond is still lacking. Finally, the case of Uganda illustrates well the issues with the wholesale lockdown of economies in response to Covid-19 in situations with low state capacity. Uganda has been hailed as a leading example of curbing Covid-19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(Adams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However, the mitigation efforts failed to reach those most affected by the lockdown, and with the low mortality rate in Sub-Saharan Africa, including Uganda, the potential long-term cost of the lockdowns </w:t>
      </w:r>
      <w:del w:id="454" w:author="Portner, Claus" w:date="2022-11-01T14:53:00Z">
        <w:r w:rsidRPr="00B5083F" w:rsidDel="00B5083F">
          <w:rPr>
            <w:rFonts w:ascii="Times New Roman" w:hAnsi="Times New Roman" w:cs="Times New Roman"/>
            <w:sz w:val="24"/>
            <w:szCs w:val="24"/>
          </w:rPr>
          <w:delText xml:space="preserve">likely </w:delText>
        </w:r>
      </w:del>
      <w:ins w:id="455" w:author="Portner, Claus" w:date="2022-11-01T14:53:00Z">
        <w:r w:rsidR="00B5083F" w:rsidRPr="00B5083F">
          <w:rPr>
            <w:rFonts w:ascii="Times New Roman" w:hAnsi="Times New Roman" w:cs="Times New Roman"/>
            <w:sz w:val="24"/>
            <w:szCs w:val="24"/>
          </w:rPr>
          <w:t>potentially</w:t>
        </w:r>
        <w:r w:rsidR="00B5083F" w:rsidRPr="00B5083F">
          <w:rPr>
            <w:rFonts w:ascii="Times New Roman" w:hAnsi="Times New Roman" w:cs="Times New Roman"/>
            <w:sz w:val="24"/>
            <w:szCs w:val="24"/>
          </w:rPr>
          <w:t xml:space="preserve"> </w:t>
        </w:r>
      </w:ins>
      <w:r w:rsidRPr="00B5083F">
        <w:rPr>
          <w:rFonts w:ascii="Times New Roman" w:hAnsi="Times New Roman" w:cs="Times New Roman"/>
          <w:sz w:val="24"/>
          <w:szCs w:val="24"/>
        </w:rPr>
        <w:t>significantly outweighs the benefits.</w:t>
      </w:r>
      <w:ins w:id="456" w:author="Portner, Claus" w:date="2022-11-01T14:53:00Z">
        <w:r w:rsidR="00B5083F" w:rsidRPr="00B5083F">
          <w:rPr>
            <w:rFonts w:ascii="Times New Roman" w:hAnsi="Times New Roman" w:cs="Times New Roman"/>
            <w:sz w:val="24"/>
            <w:szCs w:val="24"/>
          </w:rPr>
          <w:t xml:space="preserve"> Quanti</w:t>
        </w:r>
        <w:r w:rsidR="00B5083F" w:rsidRPr="00B5083F">
          <w:rPr>
            <w:rFonts w:ascii="Times New Roman" w:hAnsi="Times New Roman" w:cs="Times New Roman"/>
            <w:sz w:val="24"/>
            <w:szCs w:val="24"/>
            <w:rPrChange w:id="457" w:author="Portner, Claus" w:date="2022-11-01T14:55:00Z">
              <w:rPr>
                <w:rFonts w:ascii="Times New Roman" w:hAnsi="Times New Roman" w:cs="Times New Roman"/>
                <w:sz w:val="24"/>
                <w:szCs w:val="24"/>
                <w:lang w:val="da-DK"/>
              </w:rPr>
            </w:rPrChange>
          </w:rPr>
          <w:t xml:space="preserve">fying </w:t>
        </w:r>
      </w:ins>
      <w:ins w:id="458" w:author="Portner, Claus" w:date="2022-11-01T14:54:00Z">
        <w:r w:rsidR="00B5083F" w:rsidRPr="00B5083F">
          <w:rPr>
            <w:rFonts w:ascii="Times New Roman" w:hAnsi="Times New Roman" w:cs="Times New Roman"/>
            <w:sz w:val="24"/>
            <w:szCs w:val="24"/>
            <w:rPrChange w:id="459" w:author="Portner, Claus" w:date="2022-11-01T14:55:00Z">
              <w:rPr>
                <w:rFonts w:ascii="Times New Roman" w:hAnsi="Times New Roman" w:cs="Times New Roman"/>
                <w:sz w:val="24"/>
                <w:szCs w:val="24"/>
                <w:lang w:val="da-DK"/>
              </w:rPr>
            </w:rPrChange>
          </w:rPr>
          <w:t>these costs an</w:t>
        </w:r>
      </w:ins>
      <w:ins w:id="460" w:author="Portner, Claus" w:date="2022-11-01T14:55:00Z">
        <w:r w:rsidR="00B5083F" w:rsidRPr="00B5083F">
          <w:rPr>
            <w:rFonts w:ascii="Times New Roman" w:hAnsi="Times New Roman" w:cs="Times New Roman"/>
            <w:sz w:val="24"/>
            <w:szCs w:val="24"/>
            <w:rPrChange w:id="461" w:author="Portner, Claus" w:date="2022-11-01T14:55:00Z">
              <w:rPr>
                <w:rFonts w:ascii="Times New Roman" w:hAnsi="Times New Roman" w:cs="Times New Roman"/>
                <w:sz w:val="24"/>
                <w:szCs w:val="24"/>
                <w:lang w:val="da-DK"/>
              </w:rPr>
            </w:rPrChange>
          </w:rPr>
          <w:t>d identifying possible avenues of mitigation</w:t>
        </w:r>
      </w:ins>
      <w:ins w:id="462" w:author="Portner, Claus" w:date="2022-11-01T14:54:00Z">
        <w:r w:rsidR="00B5083F" w:rsidRPr="00B5083F">
          <w:rPr>
            <w:rFonts w:ascii="Times New Roman" w:hAnsi="Times New Roman" w:cs="Times New Roman"/>
            <w:sz w:val="24"/>
            <w:szCs w:val="24"/>
            <w:rPrChange w:id="463" w:author="Portner, Claus" w:date="2022-11-01T14:55:00Z">
              <w:rPr>
                <w:rFonts w:ascii="Times New Roman" w:hAnsi="Times New Roman" w:cs="Times New Roman"/>
                <w:sz w:val="24"/>
                <w:szCs w:val="24"/>
                <w:lang w:val="da-DK"/>
              </w:rPr>
            </w:rPrChange>
          </w:rPr>
          <w:t xml:space="preserve"> </w:t>
        </w:r>
      </w:ins>
      <w:ins w:id="464" w:author="Portner, Claus" w:date="2022-11-01T14:55:00Z">
        <w:r w:rsidR="00B5083F">
          <w:rPr>
            <w:rFonts w:ascii="Times New Roman" w:hAnsi="Times New Roman" w:cs="Times New Roman"/>
            <w:sz w:val="24"/>
            <w:szCs w:val="24"/>
          </w:rPr>
          <w:t>are</w:t>
        </w:r>
      </w:ins>
      <w:ins w:id="465" w:author="Portner, Claus" w:date="2022-11-01T14:54:00Z">
        <w:r w:rsidR="00B5083F" w:rsidRPr="00B5083F">
          <w:rPr>
            <w:rFonts w:ascii="Times New Roman" w:hAnsi="Times New Roman" w:cs="Times New Roman"/>
            <w:sz w:val="24"/>
            <w:szCs w:val="24"/>
            <w:rPrChange w:id="466" w:author="Portner, Claus" w:date="2022-11-01T14:55:00Z">
              <w:rPr>
                <w:rFonts w:ascii="Times New Roman" w:hAnsi="Times New Roman" w:cs="Times New Roman"/>
                <w:sz w:val="24"/>
                <w:szCs w:val="24"/>
                <w:lang w:val="da-DK"/>
              </w:rPr>
            </w:rPrChange>
          </w:rPr>
          <w:t xml:space="preserve"> important future area</w:t>
        </w:r>
      </w:ins>
      <w:ins w:id="467" w:author="Portner, Claus" w:date="2022-11-01T14:55:00Z">
        <w:r w:rsidR="00B5083F">
          <w:rPr>
            <w:rFonts w:ascii="Times New Roman" w:hAnsi="Times New Roman" w:cs="Times New Roman"/>
            <w:sz w:val="24"/>
            <w:szCs w:val="24"/>
          </w:rPr>
          <w:t>s</w:t>
        </w:r>
      </w:ins>
      <w:ins w:id="468" w:author="Portner, Claus" w:date="2022-11-01T14:54:00Z">
        <w:r w:rsidR="00B5083F" w:rsidRPr="00B5083F">
          <w:rPr>
            <w:rFonts w:ascii="Times New Roman" w:hAnsi="Times New Roman" w:cs="Times New Roman"/>
            <w:sz w:val="24"/>
            <w:szCs w:val="24"/>
            <w:rPrChange w:id="469" w:author="Portner, Claus" w:date="2022-11-01T14:55:00Z">
              <w:rPr>
                <w:rFonts w:ascii="Times New Roman" w:hAnsi="Times New Roman" w:cs="Times New Roman"/>
                <w:sz w:val="24"/>
                <w:szCs w:val="24"/>
                <w:lang w:val="da-DK"/>
              </w:rPr>
            </w:rPrChange>
          </w:rPr>
          <w:t xml:space="preserve"> of research.</w:t>
        </w:r>
      </w:ins>
      <w:ins w:id="470" w:author="Portner, Claus" w:date="2022-11-01T14:53:00Z">
        <w:r w:rsidR="00B5083F" w:rsidRPr="00B5083F">
          <w:rPr>
            <w:rFonts w:ascii="Times New Roman" w:hAnsi="Times New Roman" w:cs="Times New Roman"/>
            <w:sz w:val="24"/>
            <w:szCs w:val="24"/>
            <w:rPrChange w:id="471" w:author="Portner, Claus" w:date="2022-11-01T14:55:00Z">
              <w:rPr>
                <w:rFonts w:ascii="Times New Roman" w:hAnsi="Times New Roman" w:cs="Times New Roman"/>
                <w:sz w:val="24"/>
                <w:szCs w:val="24"/>
                <w:lang w:val="da-DK"/>
              </w:rPr>
            </w:rPrChange>
          </w:rPr>
          <w:t xml:space="preserve"> </w:t>
        </w:r>
      </w:ins>
    </w:p>
    <w:p w14:paraId="0520153F" w14:textId="24C1BC25" w:rsidR="00DD6C69" w:rsidRPr="00B5083F" w:rsidRDefault="00DD6C69" w:rsidP="00215D2F">
      <w:pPr>
        <w:spacing w:line="480" w:lineRule="auto"/>
        <w:jc w:val="both"/>
        <w:rPr>
          <w:rFonts w:ascii="Times New Roman" w:hAnsi="Times New Roman" w:cs="Times New Roman"/>
          <w:sz w:val="24"/>
          <w:szCs w:val="24"/>
        </w:rPr>
      </w:pPr>
    </w:p>
    <w:p w14:paraId="375BB04F" w14:textId="77777777" w:rsidR="00E851C1" w:rsidRPr="00B5083F" w:rsidRDefault="00E851C1" w:rsidP="00215D2F">
      <w:pPr>
        <w:spacing w:line="480" w:lineRule="auto"/>
        <w:jc w:val="both"/>
        <w:rPr>
          <w:rFonts w:ascii="Times New Roman" w:hAnsi="Times New Roman" w:cs="Times New Roman"/>
          <w:sz w:val="24"/>
          <w:szCs w:val="24"/>
        </w:rPr>
      </w:pPr>
    </w:p>
    <w:p w14:paraId="305F652E" w14:textId="77777777" w:rsidR="006342F9" w:rsidRPr="00B5083F" w:rsidRDefault="006342F9" w:rsidP="006342F9">
      <w:pPr>
        <w:spacing w:line="480" w:lineRule="auto"/>
        <w:jc w:val="both"/>
        <w:rPr>
          <w:rFonts w:ascii="Times New Roman" w:hAnsi="Times New Roman" w:cs="Times New Roman"/>
          <w:b/>
          <w:bCs/>
          <w:sz w:val="24"/>
          <w:szCs w:val="24"/>
        </w:rPr>
      </w:pPr>
      <w:r w:rsidRPr="00B5083F">
        <w:rPr>
          <w:rFonts w:ascii="Times New Roman" w:hAnsi="Times New Roman" w:cs="Times New Roman"/>
          <w:b/>
          <w:bCs/>
          <w:sz w:val="24"/>
          <w:szCs w:val="24"/>
        </w:rPr>
        <w:t>References:</w:t>
      </w:r>
    </w:p>
    <w:p w14:paraId="71E055CC" w14:textId="77777777" w:rsidR="00FC6260" w:rsidRPr="00B5083F" w:rsidRDefault="006342F9" w:rsidP="00FC6260">
      <w:pPr>
        <w:pStyle w:val="Bibliography"/>
      </w:pPr>
      <w:r w:rsidRPr="00B5083F">
        <w:fldChar w:fldCharType="begin"/>
      </w:r>
      <w:r w:rsidRPr="00B5083F">
        <w:instrText xml:space="preserve"> ADDIN ZOTERO_BIBL {"uncited":[],"omitted":[],"custom":[]} CSL_BIBLIOGRAPHY </w:instrText>
      </w:r>
      <w:r w:rsidRPr="00B5083F">
        <w:fldChar w:fldCharType="separate"/>
      </w:r>
      <w:r w:rsidR="00FC6260" w:rsidRPr="00B5083F">
        <w:t xml:space="preserve">Adams, J., </w:t>
      </w:r>
      <w:proofErr w:type="spellStart"/>
      <w:r w:rsidR="00FC6260" w:rsidRPr="00B5083F">
        <w:t>MacKenzie</w:t>
      </w:r>
      <w:proofErr w:type="spellEnd"/>
      <w:r w:rsidR="00FC6260" w:rsidRPr="00B5083F">
        <w:t xml:space="preserve">, M. J., </w:t>
      </w:r>
      <w:proofErr w:type="spellStart"/>
      <w:r w:rsidR="00FC6260" w:rsidRPr="00B5083F">
        <w:t>Amegah</w:t>
      </w:r>
      <w:proofErr w:type="spellEnd"/>
      <w:r w:rsidR="00FC6260" w:rsidRPr="00B5083F">
        <w:t xml:space="preserve">, A. K., </w:t>
      </w:r>
      <w:proofErr w:type="spellStart"/>
      <w:r w:rsidR="00FC6260" w:rsidRPr="00B5083F">
        <w:t>Ezeh</w:t>
      </w:r>
      <w:proofErr w:type="spellEnd"/>
      <w:r w:rsidR="00FC6260" w:rsidRPr="00B5083F">
        <w:t xml:space="preserve">, A., </w:t>
      </w:r>
      <w:proofErr w:type="spellStart"/>
      <w:r w:rsidR="00FC6260" w:rsidRPr="00B5083F">
        <w:t>Gadanya</w:t>
      </w:r>
      <w:proofErr w:type="spellEnd"/>
      <w:r w:rsidR="00FC6260" w:rsidRPr="00B5083F">
        <w:t xml:space="preserve">, M. A., </w:t>
      </w:r>
      <w:proofErr w:type="spellStart"/>
      <w:r w:rsidR="00FC6260" w:rsidRPr="00B5083F">
        <w:t>Omigbodun</w:t>
      </w:r>
      <w:proofErr w:type="spellEnd"/>
      <w:r w:rsidR="00FC6260" w:rsidRPr="00B5083F">
        <w:t xml:space="preserve">, A., </w:t>
      </w:r>
      <w:proofErr w:type="spellStart"/>
      <w:r w:rsidR="00FC6260" w:rsidRPr="00B5083F">
        <w:t>Sarki</w:t>
      </w:r>
      <w:proofErr w:type="spellEnd"/>
      <w:r w:rsidR="00FC6260" w:rsidRPr="00B5083F">
        <w:t xml:space="preserve">, A. M., Thistle, P., </w:t>
      </w:r>
      <w:proofErr w:type="spellStart"/>
      <w:r w:rsidR="00FC6260" w:rsidRPr="00B5083F">
        <w:t>Ziraba</w:t>
      </w:r>
      <w:proofErr w:type="spellEnd"/>
      <w:r w:rsidR="00FC6260" w:rsidRPr="00B5083F">
        <w:t xml:space="preserve">, A. K., </w:t>
      </w:r>
      <w:proofErr w:type="spellStart"/>
      <w:r w:rsidR="00FC6260" w:rsidRPr="00B5083F">
        <w:t>Stranges</w:t>
      </w:r>
      <w:proofErr w:type="spellEnd"/>
      <w:r w:rsidR="00FC6260" w:rsidRPr="00B5083F">
        <w:t xml:space="preserve">, S., &amp; Silverman, M. (2021). The Conundrum of Low COVID-19 Mortality Burden in sub-Saharan Africa: Myth or Reality? </w:t>
      </w:r>
      <w:r w:rsidR="00FC6260" w:rsidRPr="00B5083F">
        <w:rPr>
          <w:i/>
          <w:iCs/>
        </w:rPr>
        <w:t>Global Health: Science and Practice</w:t>
      </w:r>
      <w:r w:rsidR="00FC6260" w:rsidRPr="00B5083F">
        <w:t xml:space="preserve">, </w:t>
      </w:r>
      <w:r w:rsidR="00FC6260" w:rsidRPr="00B5083F">
        <w:rPr>
          <w:i/>
          <w:iCs/>
        </w:rPr>
        <w:t>9</w:t>
      </w:r>
      <w:r w:rsidR="00FC6260" w:rsidRPr="00B5083F">
        <w:t>(3), 433–443. https://doi.org/10.9745/GHSP-D-21-00172</w:t>
      </w:r>
    </w:p>
    <w:p w14:paraId="464874F6" w14:textId="77777777" w:rsidR="00FC6260" w:rsidRPr="00B5083F" w:rsidRDefault="00FC6260" w:rsidP="00FC6260">
      <w:pPr>
        <w:pStyle w:val="Bibliography"/>
      </w:pPr>
      <w:proofErr w:type="spellStart"/>
      <w:r w:rsidRPr="00B5083F">
        <w:t>Agamile</w:t>
      </w:r>
      <w:proofErr w:type="spellEnd"/>
      <w:r w:rsidRPr="00B5083F">
        <w:t xml:space="preserve">, P. (2022). </w:t>
      </w:r>
      <w:r w:rsidRPr="00B5083F">
        <w:rPr>
          <w:i/>
          <w:iCs/>
        </w:rPr>
        <w:t>COVID-19 Lockdown and Exposure of Households to Food Insecurity in Uganda: Insights from a National High Frequency Phone Survey</w:t>
      </w:r>
      <w:r w:rsidRPr="00B5083F">
        <w:t>. https://link.springer.com/article/10.1057/s41287-022-00510-8</w:t>
      </w:r>
    </w:p>
    <w:p w14:paraId="64BBD2F6" w14:textId="77777777" w:rsidR="00FC6260" w:rsidRPr="00B5083F" w:rsidRDefault="00FC6260" w:rsidP="00FC6260">
      <w:pPr>
        <w:pStyle w:val="Bibliography"/>
      </w:pPr>
      <w:r w:rsidRPr="00B5083F">
        <w:t xml:space="preserve">Aggarwal, S., </w:t>
      </w:r>
      <w:proofErr w:type="spellStart"/>
      <w:r w:rsidRPr="00B5083F">
        <w:t>Jeong</w:t>
      </w:r>
      <w:proofErr w:type="spellEnd"/>
      <w:r w:rsidRPr="00B5083F">
        <w:t xml:space="preserve">, D., Kumar, N., Park, D. S., Robinson, J., &amp; </w:t>
      </w:r>
      <w:proofErr w:type="spellStart"/>
      <w:r w:rsidRPr="00B5083F">
        <w:t>Spearot</w:t>
      </w:r>
      <w:proofErr w:type="spellEnd"/>
      <w:r w:rsidRPr="00B5083F">
        <w:t xml:space="preserve">, A. (2022). COVID-19 market disruptions and food security: Evidence from households in rural Liberia and Malawi. </w:t>
      </w:r>
      <w:proofErr w:type="spellStart"/>
      <w:r w:rsidRPr="00B5083F">
        <w:rPr>
          <w:i/>
          <w:iCs/>
        </w:rPr>
        <w:t>PloS</w:t>
      </w:r>
      <w:proofErr w:type="spellEnd"/>
      <w:r w:rsidRPr="00B5083F">
        <w:rPr>
          <w:i/>
          <w:iCs/>
        </w:rPr>
        <w:t xml:space="preserve"> One</w:t>
      </w:r>
      <w:r w:rsidRPr="00B5083F">
        <w:t xml:space="preserve">, </w:t>
      </w:r>
      <w:r w:rsidRPr="00B5083F">
        <w:rPr>
          <w:i/>
          <w:iCs/>
        </w:rPr>
        <w:t>17</w:t>
      </w:r>
      <w:r w:rsidRPr="00B5083F">
        <w:t>(8), e0271488. https://doi.org/10.1371/journal.pone.0271488</w:t>
      </w:r>
    </w:p>
    <w:p w14:paraId="14992028" w14:textId="77777777" w:rsidR="00FC6260" w:rsidRPr="00B5083F" w:rsidRDefault="00FC6260" w:rsidP="00FC6260">
      <w:pPr>
        <w:pStyle w:val="Bibliography"/>
      </w:pPr>
      <w:proofErr w:type="spellStart"/>
      <w:r w:rsidRPr="00B5083F">
        <w:lastRenderedPageBreak/>
        <w:t>Alam</w:t>
      </w:r>
      <w:proofErr w:type="spellEnd"/>
      <w:r w:rsidRPr="00B5083F">
        <w:t xml:space="preserve">, S. A., &amp; Bose, B. (2020). Did the Great Recession Affect Fertility? Examining the Impact of Job Displacements on the Timing of Births in the United States. </w:t>
      </w:r>
      <w:r w:rsidRPr="00B5083F">
        <w:rPr>
          <w:i/>
          <w:iCs/>
        </w:rPr>
        <w:t>Southern Economic Journal</w:t>
      </w:r>
      <w:r w:rsidRPr="00B5083F">
        <w:t xml:space="preserve">, </w:t>
      </w:r>
      <w:r w:rsidRPr="00B5083F">
        <w:rPr>
          <w:i/>
          <w:iCs/>
        </w:rPr>
        <w:t>86</w:t>
      </w:r>
      <w:r w:rsidRPr="00B5083F">
        <w:t>(3), 873–909. https://doi.org/10.1002/soej.12408</w:t>
      </w:r>
    </w:p>
    <w:p w14:paraId="51734A83" w14:textId="77777777" w:rsidR="00FC6260" w:rsidRPr="00B5083F" w:rsidRDefault="00FC6260" w:rsidP="00FC6260">
      <w:pPr>
        <w:pStyle w:val="Bibliography"/>
      </w:pPr>
      <w:proofErr w:type="spellStart"/>
      <w:r w:rsidRPr="00B5083F">
        <w:t>Alam</w:t>
      </w:r>
      <w:proofErr w:type="spellEnd"/>
      <w:r w:rsidRPr="00B5083F">
        <w:t xml:space="preserve">, S. A., &amp; </w:t>
      </w:r>
      <w:proofErr w:type="spellStart"/>
      <w:r w:rsidRPr="00B5083F">
        <w:t>Pörtner</w:t>
      </w:r>
      <w:proofErr w:type="spellEnd"/>
      <w:r w:rsidRPr="00B5083F">
        <w:t xml:space="preserve">, C. C. (2018). Income shocks, contraceptive use, and timing of fertility. </w:t>
      </w:r>
      <w:r w:rsidRPr="00B5083F">
        <w:rPr>
          <w:i/>
          <w:iCs/>
        </w:rPr>
        <w:t>Journal of Development Economics</w:t>
      </w:r>
      <w:r w:rsidRPr="00B5083F">
        <w:t xml:space="preserve">, </w:t>
      </w:r>
      <w:r w:rsidRPr="00B5083F">
        <w:rPr>
          <w:i/>
          <w:iCs/>
        </w:rPr>
        <w:t>131</w:t>
      </w:r>
      <w:r w:rsidRPr="00B5083F">
        <w:t>, 96–103. https://doi.org/10.1016/j.jdeveco.2017.10.007</w:t>
      </w:r>
    </w:p>
    <w:p w14:paraId="4EFE7555" w14:textId="77777777" w:rsidR="00FC6260" w:rsidRPr="00B5083F" w:rsidRDefault="00FC6260" w:rsidP="00FC6260">
      <w:pPr>
        <w:pStyle w:val="Bibliography"/>
      </w:pPr>
      <w:r w:rsidRPr="00B5083F">
        <w:t xml:space="preserve">Alfonsi, L., </w:t>
      </w:r>
      <w:proofErr w:type="spellStart"/>
      <w:r w:rsidRPr="00B5083F">
        <w:t>Bandiera</w:t>
      </w:r>
      <w:proofErr w:type="spellEnd"/>
      <w:r w:rsidRPr="00B5083F">
        <w:t xml:space="preserve">, O., </w:t>
      </w:r>
      <w:proofErr w:type="spellStart"/>
      <w:r w:rsidRPr="00B5083F">
        <w:t>Bassi</w:t>
      </w:r>
      <w:proofErr w:type="spellEnd"/>
      <w:r w:rsidRPr="00B5083F">
        <w:t xml:space="preserve">, V., Burgess, R., Rasul, I., </w:t>
      </w:r>
      <w:proofErr w:type="spellStart"/>
      <w:r w:rsidRPr="00B5083F">
        <w:t>Veroux</w:t>
      </w:r>
      <w:proofErr w:type="spellEnd"/>
      <w:r w:rsidRPr="00B5083F">
        <w:t xml:space="preserve">, O., &amp; Vitali, A. (2021). COVID-19 and Ugandan SMEs: Impacts and Speed of Recovery. </w:t>
      </w:r>
      <w:r w:rsidRPr="00B5083F">
        <w:rPr>
          <w:i/>
          <w:iCs/>
        </w:rPr>
        <w:t>Centre for Economic Policy Research</w:t>
      </w:r>
      <w:r w:rsidRPr="00B5083F">
        <w:t>, 7.</w:t>
      </w:r>
    </w:p>
    <w:p w14:paraId="12E80D62" w14:textId="77777777" w:rsidR="00FC6260" w:rsidRPr="00B5083F" w:rsidRDefault="00FC6260" w:rsidP="00FC6260">
      <w:pPr>
        <w:pStyle w:val="Bibliography"/>
      </w:pPr>
      <w:r w:rsidRPr="00B5083F">
        <w:t xml:space="preserve">Amare, M., </w:t>
      </w:r>
      <w:proofErr w:type="spellStart"/>
      <w:r w:rsidRPr="00B5083F">
        <w:t>Abay</w:t>
      </w:r>
      <w:proofErr w:type="spellEnd"/>
      <w:r w:rsidRPr="00B5083F">
        <w:t xml:space="preserve">, K. A., </w:t>
      </w:r>
      <w:proofErr w:type="spellStart"/>
      <w:r w:rsidRPr="00B5083F">
        <w:t>Tiberti</w:t>
      </w:r>
      <w:proofErr w:type="spellEnd"/>
      <w:r w:rsidRPr="00B5083F">
        <w:t xml:space="preserve">, L., &amp; Chamberlin, J. (2021). COVID-19 and food security: Panel data evidence from Nigeria. </w:t>
      </w:r>
      <w:r w:rsidRPr="00B5083F">
        <w:rPr>
          <w:i/>
          <w:iCs/>
        </w:rPr>
        <w:t>Food Policy</w:t>
      </w:r>
      <w:r w:rsidRPr="00B5083F">
        <w:t xml:space="preserve">, </w:t>
      </w:r>
      <w:r w:rsidRPr="00B5083F">
        <w:rPr>
          <w:i/>
          <w:iCs/>
        </w:rPr>
        <w:t>101</w:t>
      </w:r>
      <w:r w:rsidRPr="00B5083F">
        <w:t>, 102099. https://doi.org/10.1016/j.foodpol.2021.102099</w:t>
      </w:r>
    </w:p>
    <w:p w14:paraId="6B56115C" w14:textId="77777777" w:rsidR="00FC6260" w:rsidRPr="00B5083F" w:rsidRDefault="00FC6260" w:rsidP="00FC6260">
      <w:pPr>
        <w:pStyle w:val="Bibliography"/>
      </w:pPr>
      <w:proofErr w:type="spellStart"/>
      <w:r w:rsidRPr="00B5083F">
        <w:t>Atamanov</w:t>
      </w:r>
      <w:proofErr w:type="spellEnd"/>
      <w:r w:rsidRPr="00B5083F">
        <w:t xml:space="preserve">, A., </w:t>
      </w:r>
      <w:proofErr w:type="spellStart"/>
      <w:r w:rsidRPr="00B5083F">
        <w:t>Cochinard</w:t>
      </w:r>
      <w:proofErr w:type="spellEnd"/>
      <w:r w:rsidRPr="00B5083F">
        <w:t xml:space="preserve">, F., </w:t>
      </w:r>
      <w:proofErr w:type="spellStart"/>
      <w:r w:rsidRPr="00B5083F">
        <w:t>Ilukor</w:t>
      </w:r>
      <w:proofErr w:type="spellEnd"/>
      <w:r w:rsidRPr="00B5083F">
        <w:t xml:space="preserve">, J., </w:t>
      </w:r>
      <w:proofErr w:type="spellStart"/>
      <w:r w:rsidRPr="00B5083F">
        <w:t>Kilic</w:t>
      </w:r>
      <w:proofErr w:type="spellEnd"/>
      <w:r w:rsidRPr="00B5083F">
        <w:t xml:space="preserve">, T., &amp; </w:t>
      </w:r>
      <w:proofErr w:type="spellStart"/>
      <w:r w:rsidRPr="00B5083F">
        <w:t>Ponzini</w:t>
      </w:r>
      <w:proofErr w:type="spellEnd"/>
      <w:r w:rsidRPr="00B5083F">
        <w:t xml:space="preserve">, G. (2022, March 15). </w:t>
      </w:r>
      <w:r w:rsidRPr="00B5083F">
        <w:rPr>
          <w:i/>
          <w:iCs/>
        </w:rPr>
        <w:t>Economic impact of a second lockdown in Uganda: Results from the seventh round of the High-Frequency Phone Survey</w:t>
      </w:r>
      <w:r w:rsidRPr="00B5083F">
        <w:t>. https://blogs.worldbank.org/opendata/economic-impact-second-lockdown-uganda-results-seventh-round-high-frequency-phone-survey</w:t>
      </w:r>
    </w:p>
    <w:p w14:paraId="5FE4EF6E" w14:textId="77777777" w:rsidR="00FC6260" w:rsidRPr="00B5083F" w:rsidRDefault="00FC6260" w:rsidP="00FC6260">
      <w:pPr>
        <w:pStyle w:val="Bibliography"/>
      </w:pPr>
      <w:proofErr w:type="spellStart"/>
      <w:r w:rsidRPr="00B5083F">
        <w:t>Athumani</w:t>
      </w:r>
      <w:proofErr w:type="spellEnd"/>
      <w:r w:rsidRPr="00B5083F">
        <w:t xml:space="preserve">, H. (2021). </w:t>
      </w:r>
      <w:r w:rsidRPr="00B5083F">
        <w:rPr>
          <w:i/>
          <w:iCs/>
        </w:rPr>
        <w:t>Uganda Lifts Some COVID-19 Restrictions</w:t>
      </w:r>
      <w:r w:rsidRPr="00B5083F">
        <w:t>. VOA News. https://www.voanews.com/a/covid-19-pandemic_uganda-lifts-some-covid-19-restrictions/6208989.html</w:t>
      </w:r>
    </w:p>
    <w:p w14:paraId="6CC23649" w14:textId="77777777" w:rsidR="00FC6260" w:rsidRPr="00B5083F" w:rsidRDefault="00FC6260" w:rsidP="00FC6260">
      <w:pPr>
        <w:pStyle w:val="Bibliography"/>
      </w:pPr>
      <w:proofErr w:type="spellStart"/>
      <w:r w:rsidRPr="00B5083F">
        <w:t>Baetschmann</w:t>
      </w:r>
      <w:proofErr w:type="spellEnd"/>
      <w:r w:rsidRPr="00B5083F">
        <w:t xml:space="preserve">, G., Staub, K. E., &amp; Winkelmann, R. (2015). Consistent estimation of the fixed effects ordered logit model. </w:t>
      </w:r>
      <w:r w:rsidRPr="00B5083F">
        <w:rPr>
          <w:i/>
          <w:iCs/>
        </w:rPr>
        <w:t>Journal of the Royal Statistical Society. Series A (Statistics in Society)</w:t>
      </w:r>
      <w:r w:rsidRPr="00B5083F">
        <w:t xml:space="preserve">, </w:t>
      </w:r>
      <w:r w:rsidRPr="00B5083F">
        <w:rPr>
          <w:i/>
          <w:iCs/>
        </w:rPr>
        <w:t>178</w:t>
      </w:r>
      <w:r w:rsidRPr="00B5083F">
        <w:t>(3), 685–703.</w:t>
      </w:r>
    </w:p>
    <w:p w14:paraId="71A97ADD" w14:textId="77777777" w:rsidR="00FC6260" w:rsidRPr="00B5083F" w:rsidRDefault="00FC6260" w:rsidP="00FC6260">
      <w:pPr>
        <w:pStyle w:val="Bibliography"/>
      </w:pPr>
      <w:proofErr w:type="spellStart"/>
      <w:r w:rsidRPr="00B5083F">
        <w:t>Balde</w:t>
      </w:r>
      <w:proofErr w:type="spellEnd"/>
      <w:r w:rsidRPr="00B5083F">
        <w:t xml:space="preserve">, R., </w:t>
      </w:r>
      <w:proofErr w:type="spellStart"/>
      <w:r w:rsidRPr="00B5083F">
        <w:t>Boly</w:t>
      </w:r>
      <w:proofErr w:type="spellEnd"/>
      <w:r w:rsidRPr="00B5083F">
        <w:t xml:space="preserve">, M., &amp; </w:t>
      </w:r>
      <w:proofErr w:type="spellStart"/>
      <w:r w:rsidRPr="00B5083F">
        <w:t>Avenyo</w:t>
      </w:r>
      <w:proofErr w:type="spellEnd"/>
      <w:r w:rsidRPr="00B5083F">
        <w:t xml:space="preserve">, E. (2020). </w:t>
      </w:r>
      <w:proofErr w:type="spellStart"/>
      <w:r w:rsidRPr="00B5083F">
        <w:t>Labour</w:t>
      </w:r>
      <w:proofErr w:type="spellEnd"/>
      <w:r w:rsidRPr="00B5083F">
        <w:t xml:space="preserve"> market effects of COVID-19 in sub-Saharan Africa: An informality lens from Burkina Faso, Mali and Senegal. In </w:t>
      </w:r>
      <w:r w:rsidRPr="00B5083F">
        <w:rPr>
          <w:i/>
          <w:iCs/>
        </w:rPr>
        <w:t>MERIT Working Papers</w:t>
      </w:r>
      <w:r w:rsidRPr="00B5083F">
        <w:t xml:space="preserve"> (No. 2020–022; MERIT Working Papers). United Nations University - Maastricht Economic and Social Research Institute on Innovation and Technology (MERIT). https://ideas.repec.org/p/unm/unumer/2020022.html</w:t>
      </w:r>
    </w:p>
    <w:p w14:paraId="0DDB634E" w14:textId="77777777" w:rsidR="00FC6260" w:rsidRPr="00B5083F" w:rsidRDefault="00FC6260" w:rsidP="00FC6260">
      <w:pPr>
        <w:pStyle w:val="Bibliography"/>
      </w:pPr>
      <w:r w:rsidRPr="00B5083F">
        <w:t xml:space="preserve">Ballard, T. J., </w:t>
      </w:r>
      <w:proofErr w:type="spellStart"/>
      <w:r w:rsidRPr="00B5083F">
        <w:t>Kepple</w:t>
      </w:r>
      <w:proofErr w:type="spellEnd"/>
      <w:r w:rsidRPr="00B5083F">
        <w:t xml:space="preserve">, A. W., </w:t>
      </w:r>
      <w:proofErr w:type="spellStart"/>
      <w:r w:rsidRPr="00B5083F">
        <w:t>Cafiero</w:t>
      </w:r>
      <w:proofErr w:type="spellEnd"/>
      <w:r w:rsidRPr="00B5083F">
        <w:t xml:space="preserve">, C., &amp; Statistics Division. (2013). </w:t>
      </w:r>
      <w:r w:rsidRPr="00B5083F">
        <w:rPr>
          <w:i/>
          <w:iCs/>
        </w:rPr>
        <w:t>The Food insecurity experience scale: Development of a global standard for monitoring hunger worldwide</w:t>
      </w:r>
      <w:r w:rsidRPr="00B5083F">
        <w:t>. FAO. https://www.fao.org/publications/card/fr/c/1f25bb40-7c4e-49e0-b79b-4d8b5e6354b5/</w:t>
      </w:r>
    </w:p>
    <w:p w14:paraId="347D53EB" w14:textId="77777777" w:rsidR="00FC6260" w:rsidRPr="00B5083F" w:rsidRDefault="00FC6260" w:rsidP="00FC6260">
      <w:pPr>
        <w:pStyle w:val="Bibliography"/>
      </w:pPr>
      <w:r w:rsidRPr="00B5083F">
        <w:t xml:space="preserve">BBC. (2020, July 23). </w:t>
      </w:r>
      <w:r w:rsidRPr="00B5083F">
        <w:rPr>
          <w:i/>
          <w:iCs/>
        </w:rPr>
        <w:t>Uganda—Where security forces may be more deadly than coronavirus</w:t>
      </w:r>
      <w:r w:rsidRPr="00B5083F">
        <w:t>. BBC News. https://www.bbc.com/news/world-africa-53450850</w:t>
      </w:r>
    </w:p>
    <w:p w14:paraId="47093B22" w14:textId="77777777" w:rsidR="00FC6260" w:rsidRPr="00B5083F" w:rsidRDefault="00FC6260" w:rsidP="00FC6260">
      <w:pPr>
        <w:pStyle w:val="Bibliography"/>
      </w:pPr>
      <w:proofErr w:type="spellStart"/>
      <w:r w:rsidRPr="00B5083F">
        <w:t>Birner</w:t>
      </w:r>
      <w:proofErr w:type="spellEnd"/>
      <w:r w:rsidRPr="00B5083F">
        <w:t xml:space="preserve">, R., </w:t>
      </w:r>
      <w:proofErr w:type="spellStart"/>
      <w:r w:rsidRPr="00B5083F">
        <w:t>Blaschke</w:t>
      </w:r>
      <w:proofErr w:type="spellEnd"/>
      <w:r w:rsidRPr="00B5083F">
        <w:t xml:space="preserve">, N., Bosch, C., </w:t>
      </w:r>
      <w:proofErr w:type="spellStart"/>
      <w:r w:rsidRPr="00B5083F">
        <w:t>Daum</w:t>
      </w:r>
      <w:proofErr w:type="spellEnd"/>
      <w:r w:rsidRPr="00B5083F">
        <w:t xml:space="preserve">, T., Graf, S., </w:t>
      </w:r>
      <w:proofErr w:type="spellStart"/>
      <w:r w:rsidRPr="00B5083F">
        <w:t>Güttler</w:t>
      </w:r>
      <w:proofErr w:type="spellEnd"/>
      <w:r w:rsidRPr="00B5083F">
        <w:t xml:space="preserve">, D., </w:t>
      </w:r>
      <w:proofErr w:type="spellStart"/>
      <w:r w:rsidRPr="00B5083F">
        <w:t>Heni</w:t>
      </w:r>
      <w:proofErr w:type="spellEnd"/>
      <w:r w:rsidRPr="00B5083F">
        <w:t xml:space="preserve">, J., Kariuki, J., </w:t>
      </w:r>
      <w:proofErr w:type="spellStart"/>
      <w:r w:rsidRPr="00B5083F">
        <w:t>Katusiime</w:t>
      </w:r>
      <w:proofErr w:type="spellEnd"/>
      <w:r w:rsidRPr="00B5083F">
        <w:t xml:space="preserve">, R., Seidel, A., </w:t>
      </w:r>
      <w:proofErr w:type="spellStart"/>
      <w:r w:rsidRPr="00B5083F">
        <w:t>Senon</w:t>
      </w:r>
      <w:proofErr w:type="spellEnd"/>
      <w:r w:rsidRPr="00B5083F">
        <w:t xml:space="preserve">, Z. N., &amp; </w:t>
      </w:r>
      <w:proofErr w:type="spellStart"/>
      <w:r w:rsidRPr="00B5083F">
        <w:t>Woode</w:t>
      </w:r>
      <w:proofErr w:type="spellEnd"/>
      <w:r w:rsidRPr="00B5083F">
        <w:t xml:space="preserve">, G. (2021). ‘We would rather die from Covid-19 than from hunger’—Exploring lockdown stringencies in five African countries. </w:t>
      </w:r>
      <w:r w:rsidRPr="00B5083F">
        <w:rPr>
          <w:i/>
          <w:iCs/>
        </w:rPr>
        <w:t>Global Food Security</w:t>
      </w:r>
      <w:r w:rsidRPr="00B5083F">
        <w:t xml:space="preserve">, </w:t>
      </w:r>
      <w:r w:rsidRPr="00B5083F">
        <w:rPr>
          <w:i/>
          <w:iCs/>
        </w:rPr>
        <w:t>31</w:t>
      </w:r>
      <w:r w:rsidRPr="00B5083F">
        <w:t>, 100571. https://doi.org/10.1016/j.gfs.2021.100571</w:t>
      </w:r>
    </w:p>
    <w:p w14:paraId="482E5C3F" w14:textId="77777777" w:rsidR="00FC6260" w:rsidRPr="00B5083F" w:rsidRDefault="00FC6260" w:rsidP="00FC6260">
      <w:pPr>
        <w:pStyle w:val="Bibliography"/>
      </w:pPr>
      <w:r w:rsidRPr="00B5083F">
        <w:t xml:space="preserve">Cardozo Silva, A. R., Diaz </w:t>
      </w:r>
      <w:proofErr w:type="spellStart"/>
      <w:r w:rsidRPr="00B5083F">
        <w:t>Pavez</w:t>
      </w:r>
      <w:proofErr w:type="spellEnd"/>
      <w:r w:rsidRPr="00B5083F">
        <w:t>, L. R., Martínez‐</w:t>
      </w:r>
      <w:proofErr w:type="spellStart"/>
      <w:r w:rsidRPr="00B5083F">
        <w:t>Zarzoso</w:t>
      </w:r>
      <w:proofErr w:type="spellEnd"/>
      <w:r w:rsidRPr="00B5083F">
        <w:t xml:space="preserve">, I., &amp; Nowak‐Lehmann, F. (2022). The impact of COVID‐19 government responses on remittances in Latin American countries. </w:t>
      </w:r>
      <w:r w:rsidRPr="00B5083F">
        <w:rPr>
          <w:i/>
          <w:iCs/>
        </w:rPr>
        <w:t>Journal of International Development</w:t>
      </w:r>
      <w:r w:rsidRPr="00B5083F">
        <w:t xml:space="preserve">, </w:t>
      </w:r>
      <w:r w:rsidRPr="00B5083F">
        <w:rPr>
          <w:i/>
          <w:iCs/>
        </w:rPr>
        <w:t>34</w:t>
      </w:r>
      <w:r w:rsidRPr="00B5083F">
        <w:t>(4), 803–822. https://doi.org/10.1002/jid.3606</w:t>
      </w:r>
    </w:p>
    <w:p w14:paraId="3595AF02" w14:textId="77777777" w:rsidR="00FC6260" w:rsidRPr="00B5083F" w:rsidRDefault="00FC6260" w:rsidP="00FC6260">
      <w:pPr>
        <w:pStyle w:val="Bibliography"/>
      </w:pPr>
      <w:r w:rsidRPr="00B5083F">
        <w:t xml:space="preserve">Ceballos, F., Hernandez, M. A., &amp; Paz, C. (2021). Short‐term impacts of COVID‐19 on food security and nutrition in rural Guatemala: Phone‐based farm household survey evidence. </w:t>
      </w:r>
      <w:r w:rsidRPr="00B5083F">
        <w:rPr>
          <w:i/>
          <w:iCs/>
        </w:rPr>
        <w:t>Agricultural Economics</w:t>
      </w:r>
      <w:r w:rsidRPr="00B5083F">
        <w:t xml:space="preserve">, </w:t>
      </w:r>
      <w:r w:rsidRPr="00B5083F">
        <w:rPr>
          <w:i/>
          <w:iCs/>
        </w:rPr>
        <w:t>52</w:t>
      </w:r>
      <w:r w:rsidRPr="00B5083F">
        <w:t>(3), Article 3. https://doi.org/10.1111/agec.12629</w:t>
      </w:r>
    </w:p>
    <w:p w14:paraId="4A67BC90" w14:textId="77777777" w:rsidR="00FC6260" w:rsidRPr="00B5083F" w:rsidRDefault="00FC6260" w:rsidP="00FC6260">
      <w:pPr>
        <w:pStyle w:val="Bibliography"/>
      </w:pPr>
      <w:r w:rsidRPr="00B5083F">
        <w:t xml:space="preserve">Ceballos, F., Kannan, S., &amp; Kramer, B. (2020). Impacts of a national lockdown on smallholder farmers’ income and food security: Empirical evidence from two states in India. </w:t>
      </w:r>
      <w:r w:rsidRPr="00B5083F">
        <w:rPr>
          <w:i/>
          <w:iCs/>
        </w:rPr>
        <w:t>World Development</w:t>
      </w:r>
      <w:r w:rsidRPr="00B5083F">
        <w:t xml:space="preserve">, </w:t>
      </w:r>
      <w:r w:rsidRPr="00B5083F">
        <w:rPr>
          <w:i/>
          <w:iCs/>
        </w:rPr>
        <w:t>136</w:t>
      </w:r>
      <w:r w:rsidRPr="00B5083F">
        <w:t>, 105069. https://doi.org/10.1016/j.worlddev.2020.105069</w:t>
      </w:r>
    </w:p>
    <w:p w14:paraId="08B9BC2E" w14:textId="77777777" w:rsidR="00FC6260" w:rsidRPr="00B5083F" w:rsidRDefault="00FC6260" w:rsidP="00FC6260">
      <w:pPr>
        <w:pStyle w:val="Bibliography"/>
      </w:pPr>
      <w:r w:rsidRPr="00B5083F">
        <w:t xml:space="preserve">Charles, K. K., &amp; </w:t>
      </w:r>
      <w:proofErr w:type="spellStart"/>
      <w:r w:rsidRPr="00B5083F">
        <w:t>DeCicca</w:t>
      </w:r>
      <w:proofErr w:type="spellEnd"/>
      <w:r w:rsidRPr="00B5083F">
        <w:t xml:space="preserve">, P. (2008). Local labor market fluctuations and health: Is there a connection and for whom? </w:t>
      </w:r>
      <w:r w:rsidRPr="00B5083F">
        <w:rPr>
          <w:i/>
          <w:iCs/>
        </w:rPr>
        <w:t>Journal of Health Economics</w:t>
      </w:r>
      <w:r w:rsidRPr="00B5083F">
        <w:t xml:space="preserve">, </w:t>
      </w:r>
      <w:r w:rsidRPr="00B5083F">
        <w:rPr>
          <w:i/>
          <w:iCs/>
        </w:rPr>
        <w:t>27</w:t>
      </w:r>
      <w:r w:rsidRPr="00B5083F">
        <w:t>(6), 1532–1550. https://doi.org/10.1016/j.jhealeco.2008.06.004</w:t>
      </w:r>
    </w:p>
    <w:p w14:paraId="5874D859" w14:textId="77777777" w:rsidR="00FC6260" w:rsidRPr="00B5083F" w:rsidRDefault="00FC6260" w:rsidP="00FC6260">
      <w:pPr>
        <w:pStyle w:val="Bibliography"/>
      </w:pPr>
      <w:proofErr w:type="spellStart"/>
      <w:r w:rsidRPr="00B5083F">
        <w:t>Curi</w:t>
      </w:r>
      <w:proofErr w:type="spellEnd"/>
      <w:r w:rsidRPr="00B5083F">
        <w:t>-Quinto, K., Sánchez, A., Lago-</w:t>
      </w:r>
      <w:proofErr w:type="spellStart"/>
      <w:r w:rsidRPr="00B5083F">
        <w:t>Berrocal</w:t>
      </w:r>
      <w:proofErr w:type="spellEnd"/>
      <w:r w:rsidRPr="00B5083F">
        <w:t xml:space="preserve">, N., Penny, M. E., Murray, C., Nunes, R., </w:t>
      </w:r>
      <w:proofErr w:type="spellStart"/>
      <w:r w:rsidRPr="00B5083F">
        <w:t>Favara</w:t>
      </w:r>
      <w:proofErr w:type="spellEnd"/>
      <w:r w:rsidRPr="00B5083F">
        <w:t xml:space="preserve">, M., </w:t>
      </w:r>
      <w:proofErr w:type="spellStart"/>
      <w:r w:rsidRPr="00B5083F">
        <w:t>Wijeyesekera</w:t>
      </w:r>
      <w:proofErr w:type="spellEnd"/>
      <w:r w:rsidRPr="00B5083F">
        <w:t>, A., Lovegrove, J. A., Soto-</w:t>
      </w:r>
      <w:proofErr w:type="spellStart"/>
      <w:r w:rsidRPr="00B5083F">
        <w:t>Cáceres</w:t>
      </w:r>
      <w:proofErr w:type="spellEnd"/>
      <w:r w:rsidRPr="00B5083F">
        <w:t xml:space="preserve">, V., &amp; </w:t>
      </w:r>
      <w:proofErr w:type="spellStart"/>
      <w:r w:rsidRPr="00B5083F">
        <w:t>Vimaleswaran</w:t>
      </w:r>
      <w:proofErr w:type="spellEnd"/>
      <w:r w:rsidRPr="00B5083F">
        <w:t xml:space="preserve">, K. S. (2021). Role of Government Financial Support and Vulnerability Characteristics Associated with Food Insecurity during the COVID-19 Pandemic among Young Peruvians. </w:t>
      </w:r>
      <w:r w:rsidRPr="00B5083F">
        <w:rPr>
          <w:i/>
          <w:iCs/>
        </w:rPr>
        <w:t>Nutrients</w:t>
      </w:r>
      <w:r w:rsidRPr="00B5083F">
        <w:t xml:space="preserve">, </w:t>
      </w:r>
      <w:r w:rsidRPr="00B5083F">
        <w:rPr>
          <w:i/>
          <w:iCs/>
        </w:rPr>
        <w:t>13</w:t>
      </w:r>
      <w:r w:rsidRPr="00B5083F">
        <w:t>(10), Article 10. https://doi.org/10.3390/nu13103546</w:t>
      </w:r>
    </w:p>
    <w:p w14:paraId="159CAB8C" w14:textId="77777777" w:rsidR="00FC6260" w:rsidRPr="00B5083F" w:rsidRDefault="00FC6260" w:rsidP="00FC6260">
      <w:pPr>
        <w:pStyle w:val="Bibliography"/>
      </w:pPr>
      <w:r w:rsidRPr="00B5083F">
        <w:t xml:space="preserve">Dasgupta, S., &amp; Robinson, E. J. Z. (2021). Food Insecurity, Safety Nets, and Coping Strategies during the COVID-19 Pandemic: Multi-Country Evidence from Sub-Saharan Africa. </w:t>
      </w:r>
      <w:r w:rsidRPr="00B5083F">
        <w:rPr>
          <w:i/>
          <w:iCs/>
        </w:rPr>
        <w:t>International Journal of Environmental Research and Public Health</w:t>
      </w:r>
      <w:r w:rsidRPr="00B5083F">
        <w:t xml:space="preserve">, </w:t>
      </w:r>
      <w:r w:rsidRPr="00B5083F">
        <w:rPr>
          <w:i/>
          <w:iCs/>
        </w:rPr>
        <w:t>18</w:t>
      </w:r>
      <w:r w:rsidRPr="00B5083F">
        <w:t>(19), Article 19. https://doi.org/10.3390/ijerph18199997</w:t>
      </w:r>
    </w:p>
    <w:p w14:paraId="366DCBD6" w14:textId="77777777" w:rsidR="00FC6260" w:rsidRPr="00B5083F" w:rsidRDefault="00FC6260" w:rsidP="00FC6260">
      <w:pPr>
        <w:pStyle w:val="Bibliography"/>
      </w:pPr>
      <w:r w:rsidRPr="00B5083F">
        <w:t xml:space="preserve">Deshpande, A. (2020). The Covid-19 Pandemic and Lockdown: First Order Effects on Gender Gaps in Employment and Domestic Time Use in India. In </w:t>
      </w:r>
      <w:r w:rsidRPr="00B5083F">
        <w:rPr>
          <w:i/>
          <w:iCs/>
        </w:rPr>
        <w:t>GLO Discussion Paper Series</w:t>
      </w:r>
      <w:r w:rsidRPr="00B5083F">
        <w:t xml:space="preserve"> (No. 607; GLO Discussion Paper Series, Issue 607). Global Labor Organization (GLO). https://ideas.repec.org/p/zbw/glodps/607.html</w:t>
      </w:r>
    </w:p>
    <w:p w14:paraId="2D31B081" w14:textId="77777777" w:rsidR="00FC6260" w:rsidRPr="00B5083F" w:rsidRDefault="00FC6260" w:rsidP="00FC6260">
      <w:pPr>
        <w:pStyle w:val="Bibliography"/>
      </w:pPr>
      <w:r w:rsidRPr="00B5083F">
        <w:t xml:space="preserve">Egger, D., Miguel, E., Warren, S. S., Shenoy, A., Collins, E., </w:t>
      </w:r>
      <w:proofErr w:type="spellStart"/>
      <w:r w:rsidRPr="00B5083F">
        <w:t>Karlan</w:t>
      </w:r>
      <w:proofErr w:type="spellEnd"/>
      <w:r w:rsidRPr="00B5083F">
        <w:t xml:space="preserve">, D., </w:t>
      </w:r>
      <w:proofErr w:type="spellStart"/>
      <w:r w:rsidRPr="00B5083F">
        <w:t>Parkerson</w:t>
      </w:r>
      <w:proofErr w:type="spellEnd"/>
      <w:r w:rsidRPr="00B5083F">
        <w:t xml:space="preserve">, D., </w:t>
      </w:r>
      <w:proofErr w:type="spellStart"/>
      <w:r w:rsidRPr="00B5083F">
        <w:t>Mobarak</w:t>
      </w:r>
      <w:proofErr w:type="spellEnd"/>
      <w:r w:rsidRPr="00B5083F">
        <w:t xml:space="preserve">, A. M., Fink, G., </w:t>
      </w:r>
      <w:proofErr w:type="spellStart"/>
      <w:r w:rsidRPr="00B5083F">
        <w:t>Udry</w:t>
      </w:r>
      <w:proofErr w:type="spellEnd"/>
      <w:r w:rsidRPr="00B5083F">
        <w:t xml:space="preserve">, C., Walker, M., Haushofer, J., </w:t>
      </w:r>
      <w:proofErr w:type="spellStart"/>
      <w:r w:rsidRPr="00B5083F">
        <w:t>Larreboure</w:t>
      </w:r>
      <w:proofErr w:type="spellEnd"/>
      <w:r w:rsidRPr="00B5083F">
        <w:t xml:space="preserve">, M., </w:t>
      </w:r>
      <w:proofErr w:type="spellStart"/>
      <w:r w:rsidRPr="00B5083F">
        <w:t>Athey</w:t>
      </w:r>
      <w:proofErr w:type="spellEnd"/>
      <w:r w:rsidRPr="00B5083F">
        <w:t xml:space="preserve">, S., Lopez-Pena, P., </w:t>
      </w:r>
      <w:proofErr w:type="spellStart"/>
      <w:r w:rsidRPr="00B5083F">
        <w:t>Benhachmi</w:t>
      </w:r>
      <w:proofErr w:type="spellEnd"/>
      <w:r w:rsidRPr="00B5083F">
        <w:t xml:space="preserve">, S., Humphreys, M., Lowe, L., </w:t>
      </w:r>
      <w:proofErr w:type="spellStart"/>
      <w:r w:rsidRPr="00B5083F">
        <w:t>Meriggi</w:t>
      </w:r>
      <w:proofErr w:type="spellEnd"/>
      <w:r w:rsidRPr="00B5083F">
        <w:t xml:space="preserve">, N. F., … </w:t>
      </w:r>
      <w:proofErr w:type="spellStart"/>
      <w:r w:rsidRPr="00B5083F">
        <w:t>Vernot</w:t>
      </w:r>
      <w:proofErr w:type="spellEnd"/>
      <w:r w:rsidRPr="00B5083F">
        <w:t xml:space="preserve">, C. (2022). Falling living standards during the COVID-19 crisis: Quantitative evidence from nine developing countries. </w:t>
      </w:r>
      <w:r w:rsidRPr="00B5083F">
        <w:rPr>
          <w:i/>
          <w:iCs/>
        </w:rPr>
        <w:t>Science Advances</w:t>
      </w:r>
      <w:r w:rsidRPr="00B5083F">
        <w:t xml:space="preserve">, </w:t>
      </w:r>
      <w:r w:rsidRPr="00B5083F">
        <w:rPr>
          <w:i/>
          <w:iCs/>
        </w:rPr>
        <w:t>7</w:t>
      </w:r>
      <w:r w:rsidRPr="00B5083F">
        <w:t>(6), Article 6. https://doi.org/10.1126/sciadv.abe0997</w:t>
      </w:r>
    </w:p>
    <w:p w14:paraId="664CFD95" w14:textId="77777777" w:rsidR="00FC6260" w:rsidRPr="00B5083F" w:rsidRDefault="00FC6260" w:rsidP="00FC6260">
      <w:pPr>
        <w:pStyle w:val="Bibliography"/>
      </w:pPr>
      <w:r w:rsidRPr="00B5083F">
        <w:t xml:space="preserve">FAO. (2016). </w:t>
      </w:r>
      <w:r w:rsidRPr="00B5083F">
        <w:rPr>
          <w:i/>
          <w:iCs/>
        </w:rPr>
        <w:t>Global Food Insecurity Experience Scale Survey Modules</w:t>
      </w:r>
      <w:r w:rsidRPr="00B5083F">
        <w:t>.</w:t>
      </w:r>
    </w:p>
    <w:p w14:paraId="32A92A3A" w14:textId="77777777" w:rsidR="00FC6260" w:rsidRPr="00B5083F" w:rsidRDefault="00FC6260" w:rsidP="00FC6260">
      <w:pPr>
        <w:pStyle w:val="Bibliography"/>
      </w:pPr>
      <w:r w:rsidRPr="00B5083F">
        <w:t xml:space="preserve">Gaitán-Rossi, P., </w:t>
      </w:r>
      <w:proofErr w:type="spellStart"/>
      <w:r w:rsidRPr="00B5083F">
        <w:t>Vilar-Compte</w:t>
      </w:r>
      <w:proofErr w:type="spellEnd"/>
      <w:r w:rsidRPr="00B5083F">
        <w:t xml:space="preserve">, M., </w:t>
      </w:r>
      <w:proofErr w:type="spellStart"/>
      <w:r w:rsidRPr="00B5083F">
        <w:t>Teruel</w:t>
      </w:r>
      <w:proofErr w:type="spellEnd"/>
      <w:r w:rsidRPr="00B5083F">
        <w:t xml:space="preserve">, G., &amp; Pérez-Escamilla, R. (2021). Food insecurity measurement and prevalence estimates during the COVID-19 pandemic in a repeated cross-sectional survey in Mexico. </w:t>
      </w:r>
      <w:r w:rsidRPr="00B5083F">
        <w:rPr>
          <w:i/>
          <w:iCs/>
        </w:rPr>
        <w:t>Public Health Nutrition</w:t>
      </w:r>
      <w:r w:rsidRPr="00B5083F">
        <w:t xml:space="preserve">, </w:t>
      </w:r>
      <w:r w:rsidRPr="00B5083F">
        <w:rPr>
          <w:i/>
          <w:iCs/>
        </w:rPr>
        <w:t>24</w:t>
      </w:r>
      <w:r w:rsidRPr="00B5083F">
        <w:t>(3), Article 3. https://doi.org/10.1017/S1368980020004000</w:t>
      </w:r>
    </w:p>
    <w:p w14:paraId="1EC5B888" w14:textId="77777777" w:rsidR="00FC6260" w:rsidRPr="00B5083F" w:rsidRDefault="00FC6260" w:rsidP="00FC6260">
      <w:pPr>
        <w:pStyle w:val="Bibliography"/>
      </w:pPr>
      <w:proofErr w:type="spellStart"/>
      <w:r w:rsidRPr="00B5083F">
        <w:t>Giacoman</w:t>
      </w:r>
      <w:proofErr w:type="spellEnd"/>
      <w:r w:rsidRPr="00B5083F">
        <w:t xml:space="preserve">, C., Herrera, M. S., &amp; Ayala </w:t>
      </w:r>
      <w:proofErr w:type="spellStart"/>
      <w:r w:rsidRPr="00B5083F">
        <w:t>Arancibia</w:t>
      </w:r>
      <w:proofErr w:type="spellEnd"/>
      <w:r w:rsidRPr="00B5083F">
        <w:t xml:space="preserve">, P. (2021). Household food insecurity before and during the COVID-19 pandemic in Chile. </w:t>
      </w:r>
      <w:r w:rsidRPr="00B5083F">
        <w:rPr>
          <w:i/>
          <w:iCs/>
        </w:rPr>
        <w:t>Public Health</w:t>
      </w:r>
      <w:r w:rsidRPr="00B5083F">
        <w:t xml:space="preserve">, </w:t>
      </w:r>
      <w:r w:rsidRPr="00B5083F">
        <w:rPr>
          <w:i/>
          <w:iCs/>
        </w:rPr>
        <w:t>198</w:t>
      </w:r>
      <w:r w:rsidRPr="00B5083F">
        <w:t>, 332–339. https://doi.org/10.1016/j.puhe.2021.07.032</w:t>
      </w:r>
    </w:p>
    <w:p w14:paraId="2244FB7F" w14:textId="77777777" w:rsidR="00FC6260" w:rsidRPr="00B5083F" w:rsidRDefault="00FC6260" w:rsidP="00FC6260">
      <w:pPr>
        <w:pStyle w:val="Bibliography"/>
      </w:pPr>
      <w:r w:rsidRPr="00B5083F">
        <w:t xml:space="preserve">Google. (2022). </w:t>
      </w:r>
      <w:r w:rsidRPr="00B5083F">
        <w:rPr>
          <w:i/>
          <w:iCs/>
        </w:rPr>
        <w:t>COVID-19 Community Mobility Report</w:t>
      </w:r>
      <w:r w:rsidRPr="00B5083F">
        <w:t>. COVID-19 Community Mobility Report. https://www.google.com/covid19/mobility?hl=en</w:t>
      </w:r>
    </w:p>
    <w:p w14:paraId="4B70F28E" w14:textId="77777777" w:rsidR="00FC6260" w:rsidRPr="00B5083F" w:rsidRDefault="00FC6260" w:rsidP="00FC6260">
      <w:pPr>
        <w:pStyle w:val="Bibliography"/>
      </w:pPr>
      <w:r w:rsidRPr="00B5083F">
        <w:t xml:space="preserve">Guha, P., Islam, B., &amp; Hussain, M. A. (2021). COVID-19 lockdown and penalty of joblessness on income and remittances: A study of inter-state migrant </w:t>
      </w:r>
      <w:proofErr w:type="spellStart"/>
      <w:r w:rsidRPr="00B5083F">
        <w:t>labourers</w:t>
      </w:r>
      <w:proofErr w:type="spellEnd"/>
      <w:r w:rsidRPr="00B5083F">
        <w:t xml:space="preserve"> from Assam, India. </w:t>
      </w:r>
      <w:r w:rsidRPr="00B5083F">
        <w:rPr>
          <w:i/>
          <w:iCs/>
        </w:rPr>
        <w:t>Journal of Public Affairs</w:t>
      </w:r>
      <w:r w:rsidRPr="00B5083F">
        <w:t xml:space="preserve">, </w:t>
      </w:r>
      <w:r w:rsidRPr="00B5083F">
        <w:rPr>
          <w:i/>
          <w:iCs/>
        </w:rPr>
        <w:t>21</w:t>
      </w:r>
      <w:r w:rsidRPr="00B5083F">
        <w:t>(4), e2470. https://doi.org/10.1002/pa.2470</w:t>
      </w:r>
    </w:p>
    <w:p w14:paraId="47160D00" w14:textId="77777777" w:rsidR="00FC6260" w:rsidRPr="00B5083F" w:rsidRDefault="00FC6260" w:rsidP="00FC6260">
      <w:pPr>
        <w:pStyle w:val="Bibliography"/>
      </w:pPr>
      <w:proofErr w:type="spellStart"/>
      <w:r w:rsidRPr="00B5083F">
        <w:t>Guloba</w:t>
      </w:r>
      <w:proofErr w:type="spellEnd"/>
      <w:r w:rsidRPr="00B5083F">
        <w:t xml:space="preserve">, M. M., </w:t>
      </w:r>
      <w:proofErr w:type="spellStart"/>
      <w:r w:rsidRPr="00B5083F">
        <w:t>Kakuru</w:t>
      </w:r>
      <w:proofErr w:type="spellEnd"/>
      <w:r w:rsidRPr="00B5083F">
        <w:t xml:space="preserve">, M., &amp; </w:t>
      </w:r>
      <w:proofErr w:type="spellStart"/>
      <w:r w:rsidRPr="00B5083F">
        <w:t>Ssewanyana</w:t>
      </w:r>
      <w:proofErr w:type="spellEnd"/>
      <w:r w:rsidRPr="00B5083F">
        <w:t xml:space="preserve">, S. N. (2021). </w:t>
      </w:r>
      <w:r w:rsidRPr="00B5083F">
        <w:rPr>
          <w:i/>
          <w:iCs/>
        </w:rPr>
        <w:t>The impact of COVID-19 on industries without smokestacks in Uganda</w:t>
      </w:r>
      <w:r w:rsidRPr="00B5083F">
        <w:t>. Africa Growth Initiative at Brookings. https://www.brookings.edu/research/the-impact-of-covid-19-on-industries-without-smokestacks-in-uganda/</w:t>
      </w:r>
    </w:p>
    <w:p w14:paraId="33FD838E" w14:textId="77777777" w:rsidR="00FC6260" w:rsidRPr="00B5083F" w:rsidRDefault="00FC6260" w:rsidP="00FC6260">
      <w:pPr>
        <w:pStyle w:val="Bibliography"/>
      </w:pPr>
      <w:r w:rsidRPr="00B5083F">
        <w:t xml:space="preserve">Gupta, A., </w:t>
      </w:r>
      <w:proofErr w:type="spellStart"/>
      <w:r w:rsidRPr="00B5083F">
        <w:t>Malani</w:t>
      </w:r>
      <w:proofErr w:type="spellEnd"/>
      <w:r w:rsidRPr="00B5083F">
        <w:t xml:space="preserve">, A., &amp; </w:t>
      </w:r>
      <w:proofErr w:type="spellStart"/>
      <w:r w:rsidRPr="00B5083F">
        <w:t>Woda</w:t>
      </w:r>
      <w:proofErr w:type="spellEnd"/>
      <w:r w:rsidRPr="00B5083F">
        <w:t xml:space="preserve">, B. (2021). </w:t>
      </w:r>
      <w:r w:rsidRPr="00B5083F">
        <w:rPr>
          <w:i/>
          <w:iCs/>
        </w:rPr>
        <w:t>Explaining the Income and Consumption Effects of COVID in India</w:t>
      </w:r>
      <w:r w:rsidRPr="00B5083F">
        <w:t xml:space="preserve"> (Working Paper No. 28935; Working Paper Series, Issue 28935). National Bureau of Economic Research. https://doi.org/10.3386/w28935</w:t>
      </w:r>
    </w:p>
    <w:p w14:paraId="1FACAE29" w14:textId="77777777" w:rsidR="00FC6260" w:rsidRPr="00B5083F" w:rsidRDefault="00FC6260" w:rsidP="00FC6260">
      <w:pPr>
        <w:pStyle w:val="Bibliography"/>
      </w:pPr>
      <w:r w:rsidRPr="00B5083F">
        <w:t xml:space="preserve">Hale, T., Angrist, N., </w:t>
      </w:r>
      <w:proofErr w:type="spellStart"/>
      <w:r w:rsidRPr="00B5083F">
        <w:t>Goldszmidt</w:t>
      </w:r>
      <w:proofErr w:type="spellEnd"/>
      <w:r w:rsidRPr="00B5083F">
        <w:t xml:space="preserve">, R., Kira, B., Petherick, A., Phillips, T., Webster, S., Cameron-Blake, E., Hallas, L., Majumdar, S., &amp; </w:t>
      </w:r>
      <w:proofErr w:type="spellStart"/>
      <w:r w:rsidRPr="00B5083F">
        <w:t>Tatlow</w:t>
      </w:r>
      <w:proofErr w:type="spellEnd"/>
      <w:r w:rsidRPr="00B5083F">
        <w:t xml:space="preserve">, H. (2021). A global panel database of pandemic policies (Oxford COVID-19 Government Response Tracker). </w:t>
      </w:r>
      <w:r w:rsidRPr="00B5083F">
        <w:rPr>
          <w:i/>
          <w:iCs/>
        </w:rPr>
        <w:t xml:space="preserve">Nature Human </w:t>
      </w:r>
      <w:proofErr w:type="spellStart"/>
      <w:r w:rsidRPr="00B5083F">
        <w:rPr>
          <w:i/>
          <w:iCs/>
        </w:rPr>
        <w:t>Behaviour</w:t>
      </w:r>
      <w:proofErr w:type="spellEnd"/>
      <w:r w:rsidRPr="00B5083F">
        <w:t xml:space="preserve">, </w:t>
      </w:r>
      <w:r w:rsidRPr="00B5083F">
        <w:rPr>
          <w:i/>
          <w:iCs/>
        </w:rPr>
        <w:t>5</w:t>
      </w:r>
      <w:r w:rsidRPr="00B5083F">
        <w:t>(4), 529–538. https://doi.org/10.1038/s41562-021-01079-8</w:t>
      </w:r>
    </w:p>
    <w:p w14:paraId="3EA230FD" w14:textId="77777777" w:rsidR="00FC6260" w:rsidRPr="00B5083F" w:rsidRDefault="00FC6260" w:rsidP="00FC6260">
      <w:pPr>
        <w:pStyle w:val="Bibliography"/>
      </w:pPr>
      <w:proofErr w:type="spellStart"/>
      <w:r w:rsidRPr="00B5083F">
        <w:t>Hamadani</w:t>
      </w:r>
      <w:proofErr w:type="spellEnd"/>
      <w:r w:rsidRPr="00B5083F">
        <w:t xml:space="preserve">, J. D., Hasan, M. I., </w:t>
      </w:r>
      <w:proofErr w:type="spellStart"/>
      <w:r w:rsidRPr="00B5083F">
        <w:t>Baldi</w:t>
      </w:r>
      <w:proofErr w:type="spellEnd"/>
      <w:r w:rsidRPr="00B5083F">
        <w:t xml:space="preserve">, A. J., Hossain, S. J., </w:t>
      </w:r>
      <w:proofErr w:type="spellStart"/>
      <w:r w:rsidRPr="00B5083F">
        <w:t>Shiraji</w:t>
      </w:r>
      <w:proofErr w:type="spellEnd"/>
      <w:r w:rsidRPr="00B5083F">
        <w:t xml:space="preserve">, S., Bhuiyan, M. S. A., </w:t>
      </w:r>
      <w:proofErr w:type="spellStart"/>
      <w:r w:rsidRPr="00B5083F">
        <w:t>Mehrin</w:t>
      </w:r>
      <w:proofErr w:type="spellEnd"/>
      <w:r w:rsidRPr="00B5083F">
        <w:t xml:space="preserve">, S. F., Fisher, J., </w:t>
      </w:r>
      <w:proofErr w:type="spellStart"/>
      <w:r w:rsidRPr="00B5083F">
        <w:t>Tofail</w:t>
      </w:r>
      <w:proofErr w:type="spellEnd"/>
      <w:r w:rsidRPr="00B5083F">
        <w:t xml:space="preserve">, F., </w:t>
      </w:r>
      <w:proofErr w:type="spellStart"/>
      <w:r w:rsidRPr="00B5083F">
        <w:t>Tipu</w:t>
      </w:r>
      <w:proofErr w:type="spellEnd"/>
      <w:r w:rsidRPr="00B5083F">
        <w:t xml:space="preserve">, S. M. M. U., Grantham-McGregor, S., Biggs, B.-A., </w:t>
      </w:r>
      <w:proofErr w:type="spellStart"/>
      <w:r w:rsidRPr="00B5083F">
        <w:t>Braat</w:t>
      </w:r>
      <w:proofErr w:type="spellEnd"/>
      <w:r w:rsidRPr="00B5083F">
        <w:t xml:space="preserve">, S., &amp; Pasricha, S.-R. (2020). Immediate impact of stay-at-home orders to control COVID-19 transmission on socioeconomic conditions, food insecurity, mental health, and intimate partner violence in Bangladeshi women and their families: An interrupted time series. </w:t>
      </w:r>
      <w:r w:rsidRPr="00B5083F">
        <w:rPr>
          <w:i/>
          <w:iCs/>
        </w:rPr>
        <w:t>The Lancet. Global Health</w:t>
      </w:r>
      <w:r w:rsidRPr="00B5083F">
        <w:t xml:space="preserve">, </w:t>
      </w:r>
      <w:r w:rsidRPr="00B5083F">
        <w:rPr>
          <w:i/>
          <w:iCs/>
        </w:rPr>
        <w:t>8</w:t>
      </w:r>
      <w:r w:rsidRPr="00B5083F">
        <w:t>(11), Article 11. https://doi.org/10.1016/S2214-109X(20)30366-1</w:t>
      </w:r>
    </w:p>
    <w:p w14:paraId="6F3E286F" w14:textId="77777777" w:rsidR="00FC6260" w:rsidRPr="00B5083F" w:rsidRDefault="00FC6260" w:rsidP="00FC6260">
      <w:pPr>
        <w:pStyle w:val="Bibliography"/>
      </w:pPr>
      <w:r w:rsidRPr="00B5083F">
        <w:t xml:space="preserve">Harris, J., </w:t>
      </w:r>
      <w:proofErr w:type="spellStart"/>
      <w:r w:rsidRPr="00B5083F">
        <w:t>Depenbusch</w:t>
      </w:r>
      <w:proofErr w:type="spellEnd"/>
      <w:r w:rsidRPr="00B5083F">
        <w:t xml:space="preserve">, L., Pal, A. A., Nair, R. M., &amp; Ramasamy, S. (2020). Food system disruption: Initial livelihood and dietary effects of COVID-19 on vegetable producers in India. </w:t>
      </w:r>
      <w:r w:rsidRPr="00B5083F">
        <w:rPr>
          <w:i/>
          <w:iCs/>
        </w:rPr>
        <w:t>Food Security</w:t>
      </w:r>
      <w:r w:rsidRPr="00B5083F">
        <w:t xml:space="preserve">, </w:t>
      </w:r>
      <w:r w:rsidRPr="00B5083F">
        <w:rPr>
          <w:i/>
          <w:iCs/>
        </w:rPr>
        <w:t>12</w:t>
      </w:r>
      <w:r w:rsidRPr="00B5083F">
        <w:t>(4), Article 4. https://doi.org/10.1007/s12571-020-01064-5</w:t>
      </w:r>
    </w:p>
    <w:p w14:paraId="3EA211F3" w14:textId="77777777" w:rsidR="00FC6260" w:rsidRPr="00B5083F" w:rsidRDefault="00FC6260" w:rsidP="00FC6260">
      <w:pPr>
        <w:pStyle w:val="Bibliography"/>
      </w:pPr>
      <w:r w:rsidRPr="00B5083F">
        <w:t xml:space="preserve">Headey, D. D., </w:t>
      </w:r>
      <w:proofErr w:type="spellStart"/>
      <w:r w:rsidRPr="00B5083F">
        <w:t>Goudet</w:t>
      </w:r>
      <w:proofErr w:type="spellEnd"/>
      <w:r w:rsidRPr="00B5083F">
        <w:t xml:space="preserve">, S., Lambrecht, I., </w:t>
      </w:r>
      <w:proofErr w:type="spellStart"/>
      <w:r w:rsidRPr="00B5083F">
        <w:t>Oo</w:t>
      </w:r>
      <w:proofErr w:type="spellEnd"/>
      <w:r w:rsidRPr="00B5083F">
        <w:t xml:space="preserve">, T. Z., </w:t>
      </w:r>
      <w:proofErr w:type="spellStart"/>
      <w:r w:rsidRPr="00B5083F">
        <w:t>Maffioli</w:t>
      </w:r>
      <w:proofErr w:type="spellEnd"/>
      <w:r w:rsidRPr="00B5083F">
        <w:t xml:space="preserve">, E. M., &amp; Toth, R. (2020). </w:t>
      </w:r>
      <w:r w:rsidRPr="00B5083F">
        <w:rPr>
          <w:i/>
          <w:iCs/>
        </w:rPr>
        <w:t>Poverty and food insecurity during COVID-19: Telephone survey evidence from mothers in rural and urban Myanmar</w:t>
      </w:r>
      <w:r w:rsidRPr="00B5083F">
        <w:t xml:space="preserve"> (0 ed.). International Food Policy Research Institute. https://doi.org/10.2499/p15738coll2.134036</w:t>
      </w:r>
    </w:p>
    <w:p w14:paraId="6A977935" w14:textId="77777777" w:rsidR="00FC6260" w:rsidRPr="00B5083F" w:rsidRDefault="00FC6260" w:rsidP="00FC6260">
      <w:pPr>
        <w:pStyle w:val="Bibliography"/>
      </w:pPr>
      <w:proofErr w:type="spellStart"/>
      <w:r w:rsidRPr="00B5083F">
        <w:t>Hirvonen</w:t>
      </w:r>
      <w:proofErr w:type="spellEnd"/>
      <w:r w:rsidRPr="00B5083F">
        <w:t xml:space="preserve">, K., de Brauw, A., &amp; Abate, G. T. (2021). Food Consumption and Food Security during the COVID-19 Pandemic in Addis Ababa. </w:t>
      </w:r>
      <w:r w:rsidRPr="00B5083F">
        <w:rPr>
          <w:i/>
          <w:iCs/>
        </w:rPr>
        <w:t>American Journal of Agricultural Economics</w:t>
      </w:r>
      <w:r w:rsidRPr="00B5083F">
        <w:t xml:space="preserve">, </w:t>
      </w:r>
      <w:r w:rsidRPr="00B5083F">
        <w:rPr>
          <w:i/>
          <w:iCs/>
        </w:rPr>
        <w:t>103</w:t>
      </w:r>
      <w:r w:rsidRPr="00B5083F">
        <w:t>(3), Article 3. https://doi.org/10.1111/ajae.12206</w:t>
      </w:r>
    </w:p>
    <w:p w14:paraId="5011CF9A" w14:textId="77777777" w:rsidR="00FC6260" w:rsidRPr="00B5083F" w:rsidRDefault="00FC6260" w:rsidP="00FC6260">
      <w:pPr>
        <w:pStyle w:val="Bibliography"/>
      </w:pPr>
      <w:proofErr w:type="spellStart"/>
      <w:r w:rsidRPr="00B5083F">
        <w:t>Jaacks</w:t>
      </w:r>
      <w:proofErr w:type="spellEnd"/>
      <w:r w:rsidRPr="00B5083F">
        <w:t xml:space="preserve">, L. M., </w:t>
      </w:r>
      <w:proofErr w:type="spellStart"/>
      <w:r w:rsidRPr="00B5083F">
        <w:t>Veluguri</w:t>
      </w:r>
      <w:proofErr w:type="spellEnd"/>
      <w:r w:rsidRPr="00B5083F">
        <w:t xml:space="preserve">, D., </w:t>
      </w:r>
      <w:proofErr w:type="spellStart"/>
      <w:r w:rsidRPr="00B5083F">
        <w:t>Serupally</w:t>
      </w:r>
      <w:proofErr w:type="spellEnd"/>
      <w:r w:rsidRPr="00B5083F">
        <w:t xml:space="preserve">, R., Roy, A., Prabhakaran, P., &amp; </w:t>
      </w:r>
      <w:proofErr w:type="spellStart"/>
      <w:r w:rsidRPr="00B5083F">
        <w:t>Ramanjaneyulu</w:t>
      </w:r>
      <w:proofErr w:type="spellEnd"/>
      <w:r w:rsidRPr="00B5083F">
        <w:t xml:space="preserve">, G. (2021). Impact of the COVID-19 pandemic on agricultural production, livelihoods, and food security in India: Baseline results of a phone survey. </w:t>
      </w:r>
      <w:r w:rsidRPr="00B5083F">
        <w:rPr>
          <w:i/>
          <w:iCs/>
        </w:rPr>
        <w:t>Food Security</w:t>
      </w:r>
      <w:r w:rsidRPr="00B5083F">
        <w:t xml:space="preserve">, </w:t>
      </w:r>
      <w:r w:rsidRPr="00B5083F">
        <w:rPr>
          <w:i/>
          <w:iCs/>
        </w:rPr>
        <w:t>13</w:t>
      </w:r>
      <w:r w:rsidRPr="00B5083F">
        <w:t>(5), Article 5. https://doi.org/10.1007/s12571-021-01164-w</w:t>
      </w:r>
    </w:p>
    <w:p w14:paraId="56562F9E" w14:textId="77777777" w:rsidR="00FC6260" w:rsidRPr="00B5083F" w:rsidRDefault="00FC6260" w:rsidP="00FC6260">
      <w:pPr>
        <w:pStyle w:val="Bibliography"/>
      </w:pPr>
      <w:r w:rsidRPr="00B5083F">
        <w:t xml:space="preserve">Janssens, W., Pradhan, M., de Groot, R., </w:t>
      </w:r>
      <w:proofErr w:type="spellStart"/>
      <w:r w:rsidRPr="00B5083F">
        <w:t>Sidze</w:t>
      </w:r>
      <w:proofErr w:type="spellEnd"/>
      <w:r w:rsidRPr="00B5083F">
        <w:t xml:space="preserve">, E., </w:t>
      </w:r>
      <w:proofErr w:type="spellStart"/>
      <w:r w:rsidRPr="00B5083F">
        <w:t>Donfouet</w:t>
      </w:r>
      <w:proofErr w:type="spellEnd"/>
      <w:r w:rsidRPr="00B5083F">
        <w:t xml:space="preserve">, H. P. P., &amp; </w:t>
      </w:r>
      <w:proofErr w:type="spellStart"/>
      <w:r w:rsidRPr="00B5083F">
        <w:t>Abajobir</w:t>
      </w:r>
      <w:proofErr w:type="spellEnd"/>
      <w:r w:rsidRPr="00B5083F">
        <w:t xml:space="preserve">, A. (2021). The short-term economic effects of COVID-19 on low-income households in rural Kenya: An analysis using weekly financial household data. </w:t>
      </w:r>
      <w:r w:rsidRPr="00B5083F">
        <w:rPr>
          <w:i/>
          <w:iCs/>
        </w:rPr>
        <w:t>World Development</w:t>
      </w:r>
      <w:r w:rsidRPr="00B5083F">
        <w:t xml:space="preserve">, </w:t>
      </w:r>
      <w:r w:rsidRPr="00B5083F">
        <w:rPr>
          <w:i/>
          <w:iCs/>
        </w:rPr>
        <w:t>138</w:t>
      </w:r>
      <w:r w:rsidRPr="00B5083F">
        <w:t>, 105280. https://doi.org/10.1016/j.worlddev.2020.105280</w:t>
      </w:r>
    </w:p>
    <w:p w14:paraId="436DB716" w14:textId="77777777" w:rsidR="00FC6260" w:rsidRPr="00B5083F" w:rsidRDefault="00FC6260" w:rsidP="00FC6260">
      <w:pPr>
        <w:pStyle w:val="Bibliography"/>
      </w:pPr>
      <w:r w:rsidRPr="00B5083F">
        <w:t xml:space="preserve">Kang, Y., Baidya, A., Aaron, A., Wang, J., Chan, C., &amp; </w:t>
      </w:r>
      <w:proofErr w:type="spellStart"/>
      <w:r w:rsidRPr="00B5083F">
        <w:t>Wetzler</w:t>
      </w:r>
      <w:proofErr w:type="spellEnd"/>
      <w:r w:rsidRPr="00B5083F">
        <w:t xml:space="preserve">, E. (2021). Differences in the early impact of COVID-19 on food security and livelihoods in rural and urban areas in the Asia Pacific Region. </w:t>
      </w:r>
      <w:r w:rsidRPr="00B5083F">
        <w:rPr>
          <w:i/>
          <w:iCs/>
        </w:rPr>
        <w:t>Global Food Security</w:t>
      </w:r>
      <w:r w:rsidRPr="00B5083F">
        <w:t xml:space="preserve">, </w:t>
      </w:r>
      <w:r w:rsidRPr="00B5083F">
        <w:rPr>
          <w:i/>
          <w:iCs/>
        </w:rPr>
        <w:t>31</w:t>
      </w:r>
      <w:r w:rsidRPr="00B5083F">
        <w:t>, 100580. https://doi.org/10.1016/j.gfs.2021.100580</w:t>
      </w:r>
    </w:p>
    <w:p w14:paraId="6315960A" w14:textId="77777777" w:rsidR="00FC6260" w:rsidRPr="00B5083F" w:rsidRDefault="00FC6260" w:rsidP="00FC6260">
      <w:pPr>
        <w:pStyle w:val="Bibliography"/>
      </w:pPr>
      <w:proofErr w:type="spellStart"/>
      <w:r w:rsidRPr="00B5083F">
        <w:t>Kansiime</w:t>
      </w:r>
      <w:proofErr w:type="spellEnd"/>
      <w:r w:rsidRPr="00B5083F">
        <w:t xml:space="preserve">, M. K., Tambo, J. A., </w:t>
      </w:r>
      <w:proofErr w:type="spellStart"/>
      <w:r w:rsidRPr="00B5083F">
        <w:t>Mugambi</w:t>
      </w:r>
      <w:proofErr w:type="spellEnd"/>
      <w:r w:rsidRPr="00B5083F">
        <w:t xml:space="preserve">, I., </w:t>
      </w:r>
      <w:proofErr w:type="spellStart"/>
      <w:r w:rsidRPr="00B5083F">
        <w:t>Bundi</w:t>
      </w:r>
      <w:proofErr w:type="spellEnd"/>
      <w:r w:rsidRPr="00B5083F">
        <w:t xml:space="preserve">, M., Kara, A., &amp; </w:t>
      </w:r>
      <w:proofErr w:type="spellStart"/>
      <w:r w:rsidRPr="00B5083F">
        <w:t>Owuor</w:t>
      </w:r>
      <w:proofErr w:type="spellEnd"/>
      <w:r w:rsidRPr="00B5083F">
        <w:t xml:space="preserve">, C. (2021). COVID-19 implications on household income and food security in Kenya and Uganda: Findings from a rapid assessment. </w:t>
      </w:r>
      <w:r w:rsidRPr="00B5083F">
        <w:rPr>
          <w:i/>
          <w:iCs/>
        </w:rPr>
        <w:t>World Development</w:t>
      </w:r>
      <w:r w:rsidRPr="00B5083F">
        <w:t xml:space="preserve">, </w:t>
      </w:r>
      <w:r w:rsidRPr="00B5083F">
        <w:rPr>
          <w:i/>
          <w:iCs/>
        </w:rPr>
        <w:t>137</w:t>
      </w:r>
      <w:r w:rsidRPr="00B5083F">
        <w:t>, 105199. https://doi.org/10.1016/j.worlddev.2020.105199</w:t>
      </w:r>
    </w:p>
    <w:p w14:paraId="4E29EFAC" w14:textId="77777777" w:rsidR="00FC6260" w:rsidRPr="00B5083F" w:rsidRDefault="00FC6260" w:rsidP="00FC6260">
      <w:pPr>
        <w:pStyle w:val="Bibliography"/>
      </w:pPr>
      <w:r w:rsidRPr="00B5083F">
        <w:t xml:space="preserve">Kesar, S., Abraham, R., Lahoti, R., Nath, P., &amp; </w:t>
      </w:r>
      <w:proofErr w:type="spellStart"/>
      <w:r w:rsidRPr="00B5083F">
        <w:t>Basole</w:t>
      </w:r>
      <w:proofErr w:type="spellEnd"/>
      <w:r w:rsidRPr="00B5083F">
        <w:t xml:space="preserve">, A. (2021). Pandemic, informality, and vulnerability: Impact of COVID-19 on livelihoods in India. </w:t>
      </w:r>
      <w:r w:rsidRPr="00B5083F">
        <w:rPr>
          <w:i/>
          <w:iCs/>
        </w:rPr>
        <w:t xml:space="preserve">Canadian Journal of Development Studies / Revue Canadienne </w:t>
      </w:r>
      <w:proofErr w:type="spellStart"/>
      <w:r w:rsidRPr="00B5083F">
        <w:rPr>
          <w:i/>
          <w:iCs/>
        </w:rPr>
        <w:t>d’études</w:t>
      </w:r>
      <w:proofErr w:type="spellEnd"/>
      <w:r w:rsidRPr="00B5083F">
        <w:rPr>
          <w:i/>
          <w:iCs/>
        </w:rPr>
        <w:t xml:space="preserve"> Du </w:t>
      </w:r>
      <w:proofErr w:type="spellStart"/>
      <w:r w:rsidRPr="00B5083F">
        <w:rPr>
          <w:i/>
          <w:iCs/>
        </w:rPr>
        <w:t>Développement</w:t>
      </w:r>
      <w:proofErr w:type="spellEnd"/>
      <w:r w:rsidRPr="00B5083F">
        <w:t xml:space="preserve">, </w:t>
      </w:r>
      <w:r w:rsidRPr="00B5083F">
        <w:rPr>
          <w:i/>
          <w:iCs/>
        </w:rPr>
        <w:t>42</w:t>
      </w:r>
      <w:r w:rsidRPr="00B5083F">
        <w:t>(1–2), Article 1–2. https://doi.org/10.1080/02255189.2021.1890003</w:t>
      </w:r>
    </w:p>
    <w:p w14:paraId="39DC84DB" w14:textId="77777777" w:rsidR="00FC6260" w:rsidRPr="00B5083F" w:rsidRDefault="00FC6260" w:rsidP="00FC6260">
      <w:pPr>
        <w:pStyle w:val="Bibliography"/>
      </w:pPr>
      <w:proofErr w:type="spellStart"/>
      <w:r w:rsidRPr="00B5083F">
        <w:t>Komin</w:t>
      </w:r>
      <w:proofErr w:type="spellEnd"/>
      <w:r w:rsidRPr="00B5083F">
        <w:t xml:space="preserve">, W., </w:t>
      </w:r>
      <w:proofErr w:type="spellStart"/>
      <w:r w:rsidRPr="00B5083F">
        <w:t>Thepparp</w:t>
      </w:r>
      <w:proofErr w:type="spellEnd"/>
      <w:r w:rsidRPr="00B5083F">
        <w:t xml:space="preserve">, R., </w:t>
      </w:r>
      <w:proofErr w:type="spellStart"/>
      <w:r w:rsidRPr="00B5083F">
        <w:t>Subsing</w:t>
      </w:r>
      <w:proofErr w:type="spellEnd"/>
      <w:r w:rsidRPr="00B5083F">
        <w:t xml:space="preserve">, B., &amp; Engstrom, D. (2021). Covid-19 and its impact on informal sector workers: A case study of Thailand. </w:t>
      </w:r>
      <w:r w:rsidRPr="00B5083F">
        <w:rPr>
          <w:i/>
          <w:iCs/>
        </w:rPr>
        <w:t>Asia Pacific Journal of Social Work and Development</w:t>
      </w:r>
      <w:r w:rsidRPr="00B5083F">
        <w:t xml:space="preserve">, </w:t>
      </w:r>
      <w:r w:rsidRPr="00B5083F">
        <w:rPr>
          <w:i/>
          <w:iCs/>
        </w:rPr>
        <w:t>31</w:t>
      </w:r>
      <w:r w:rsidRPr="00B5083F">
        <w:t>(1–2), Article 1–2. https://doi.org/10.1080/02185385.2020.1832564</w:t>
      </w:r>
    </w:p>
    <w:p w14:paraId="5BE1AA90" w14:textId="77777777" w:rsidR="00FC6260" w:rsidRPr="00B5083F" w:rsidRDefault="00FC6260" w:rsidP="00FC6260">
      <w:pPr>
        <w:pStyle w:val="Bibliography"/>
      </w:pPr>
      <w:proofErr w:type="spellStart"/>
      <w:r w:rsidRPr="00B5083F">
        <w:t>Kpodar</w:t>
      </w:r>
      <w:proofErr w:type="spellEnd"/>
      <w:r w:rsidRPr="00B5083F">
        <w:t xml:space="preserve">, K., </w:t>
      </w:r>
      <w:proofErr w:type="spellStart"/>
      <w:r w:rsidRPr="00B5083F">
        <w:t>Mlachila</w:t>
      </w:r>
      <w:proofErr w:type="spellEnd"/>
      <w:r w:rsidRPr="00B5083F">
        <w:t xml:space="preserve">, M., </w:t>
      </w:r>
      <w:proofErr w:type="spellStart"/>
      <w:r w:rsidRPr="00B5083F">
        <w:t>Quayyum</w:t>
      </w:r>
      <w:proofErr w:type="spellEnd"/>
      <w:r w:rsidRPr="00B5083F">
        <w:t xml:space="preserve">, S., &amp; </w:t>
      </w:r>
      <w:proofErr w:type="spellStart"/>
      <w:r w:rsidRPr="00B5083F">
        <w:t>Gammadigbe</w:t>
      </w:r>
      <w:proofErr w:type="spellEnd"/>
      <w:r w:rsidRPr="00B5083F">
        <w:t xml:space="preserve">, V. (2021). </w:t>
      </w:r>
      <w:r w:rsidRPr="00B5083F">
        <w:rPr>
          <w:i/>
          <w:iCs/>
        </w:rPr>
        <w:t>Defying the Odds: Remittances During the COVID-19 Pandemic</w:t>
      </w:r>
      <w:r w:rsidRPr="00B5083F">
        <w:t>. International Monetary Fund. https://www.imf.org/en/Publications/WP/Issues/2021/07/16/Defying-the-Odds-Remittances-During-the-COVID-19-Pandemic-461321</w:t>
      </w:r>
    </w:p>
    <w:p w14:paraId="7B592A74" w14:textId="77777777" w:rsidR="00FC6260" w:rsidRPr="00B5083F" w:rsidRDefault="00FC6260" w:rsidP="00FC6260">
      <w:pPr>
        <w:pStyle w:val="Bibliography"/>
      </w:pPr>
      <w:r w:rsidRPr="00B5083F">
        <w:t xml:space="preserve">Kundu, S., </w:t>
      </w:r>
      <w:proofErr w:type="spellStart"/>
      <w:r w:rsidRPr="00B5083F">
        <w:t>Banna</w:t>
      </w:r>
      <w:proofErr w:type="spellEnd"/>
      <w:r w:rsidRPr="00B5083F">
        <w:t xml:space="preserve">, M. H. A., Sayeed, A., Sultana, M. S., </w:t>
      </w:r>
      <w:proofErr w:type="spellStart"/>
      <w:r w:rsidRPr="00B5083F">
        <w:t>Brazendale</w:t>
      </w:r>
      <w:proofErr w:type="spellEnd"/>
      <w:r w:rsidRPr="00B5083F">
        <w:t xml:space="preserve">, K., Harris, J., Mandal, M., Jahan, I., Abid, M. T., &amp; Khan, M. S. I. (2021). Determinants of household food security and dietary diversity during the COVID-19 pandemic in Bangladesh. </w:t>
      </w:r>
      <w:r w:rsidRPr="00B5083F">
        <w:rPr>
          <w:i/>
          <w:iCs/>
        </w:rPr>
        <w:t>Public Health Nutrition</w:t>
      </w:r>
      <w:r w:rsidRPr="00B5083F">
        <w:t xml:space="preserve">, </w:t>
      </w:r>
      <w:r w:rsidRPr="00B5083F">
        <w:rPr>
          <w:i/>
          <w:iCs/>
        </w:rPr>
        <w:t>24</w:t>
      </w:r>
      <w:r w:rsidRPr="00B5083F">
        <w:t>(5), Article 5. https://doi.org/10.1017/S1368980020005042</w:t>
      </w:r>
    </w:p>
    <w:p w14:paraId="26BEA3AC" w14:textId="77777777" w:rsidR="00FC6260" w:rsidRPr="00B5083F" w:rsidRDefault="00FC6260" w:rsidP="00FC6260">
      <w:pPr>
        <w:pStyle w:val="Bibliography"/>
      </w:pPr>
      <w:r w:rsidRPr="00B5083F">
        <w:t xml:space="preserve">Lee, Kenneth, Sahai, H., Baylis, P., &amp; Greenstone, Michael. (2022, April 9). Job Loss and Behavioral Change: The Unprecedented Effects of the India Lockdown in Delhi. </w:t>
      </w:r>
      <w:r w:rsidRPr="00B5083F">
        <w:rPr>
          <w:i/>
          <w:iCs/>
        </w:rPr>
        <w:t>BFI</w:t>
      </w:r>
      <w:r w:rsidRPr="00B5083F">
        <w:t>. https://bfi.uchicago.edu/working-paper/job-loss-and-behavioral-change-the-unprecedented-effects-of-the-india-lockdown-in-delhi/</w:t>
      </w:r>
    </w:p>
    <w:p w14:paraId="7A99B6F3" w14:textId="77777777" w:rsidR="00FC6260" w:rsidRPr="00B5083F" w:rsidRDefault="00FC6260" w:rsidP="00FC6260">
      <w:pPr>
        <w:pStyle w:val="Bibliography"/>
      </w:pPr>
      <w:r w:rsidRPr="00B5083F">
        <w:t xml:space="preserve">Mahmud, M., &amp; Riley, E. (2021). Household response to an extreme shock: Evidence on the immediate impact of the Covid-19 lockdown on economic outcomes and well-being in rural Uganda. </w:t>
      </w:r>
      <w:r w:rsidRPr="00B5083F">
        <w:rPr>
          <w:i/>
          <w:iCs/>
        </w:rPr>
        <w:t>World Development</w:t>
      </w:r>
      <w:r w:rsidRPr="00B5083F">
        <w:t xml:space="preserve">, </w:t>
      </w:r>
      <w:r w:rsidRPr="00B5083F">
        <w:rPr>
          <w:i/>
          <w:iCs/>
        </w:rPr>
        <w:t>140</w:t>
      </w:r>
      <w:r w:rsidRPr="00B5083F">
        <w:t>, 105318. https://doi.org/10.1016/j.worlddev.2020.105318</w:t>
      </w:r>
    </w:p>
    <w:p w14:paraId="760C94B1" w14:textId="77777777" w:rsidR="00FC6260" w:rsidRPr="00B5083F" w:rsidRDefault="00FC6260" w:rsidP="00FC6260">
      <w:pPr>
        <w:pStyle w:val="Bibliography"/>
      </w:pPr>
      <w:proofErr w:type="spellStart"/>
      <w:r w:rsidRPr="00B5083F">
        <w:t>Margini</w:t>
      </w:r>
      <w:proofErr w:type="spellEnd"/>
      <w:r w:rsidRPr="00B5083F">
        <w:t xml:space="preserve">, F., </w:t>
      </w:r>
      <w:proofErr w:type="spellStart"/>
      <w:r w:rsidRPr="00B5083F">
        <w:t>Pattnaik</w:t>
      </w:r>
      <w:proofErr w:type="spellEnd"/>
      <w:r w:rsidRPr="00B5083F">
        <w:t xml:space="preserve">, A., </w:t>
      </w:r>
      <w:proofErr w:type="spellStart"/>
      <w:r w:rsidRPr="00B5083F">
        <w:t>Jordanwood</w:t>
      </w:r>
      <w:proofErr w:type="spellEnd"/>
      <w:r w:rsidRPr="00B5083F">
        <w:t xml:space="preserve">, T., </w:t>
      </w:r>
      <w:proofErr w:type="spellStart"/>
      <w:r w:rsidRPr="00B5083F">
        <w:t>Nakyanzi</w:t>
      </w:r>
      <w:proofErr w:type="spellEnd"/>
      <w:r w:rsidRPr="00B5083F">
        <w:t xml:space="preserve">, A., &amp; </w:t>
      </w:r>
      <w:proofErr w:type="spellStart"/>
      <w:r w:rsidRPr="00B5083F">
        <w:t>Byakika</w:t>
      </w:r>
      <w:proofErr w:type="spellEnd"/>
      <w:r w:rsidRPr="00B5083F">
        <w:t xml:space="preserve">, S. (2020). </w:t>
      </w:r>
      <w:r w:rsidRPr="00B5083F">
        <w:rPr>
          <w:i/>
          <w:iCs/>
        </w:rPr>
        <w:t>Case study: The Initial COVID-19 response in Uganda</w:t>
      </w:r>
      <w:r w:rsidRPr="00B5083F">
        <w:t xml:space="preserve">. </w:t>
      </w:r>
      <w:proofErr w:type="spellStart"/>
      <w:r w:rsidRPr="00B5083F">
        <w:t>ThinkWell</w:t>
      </w:r>
      <w:proofErr w:type="spellEnd"/>
      <w:r w:rsidRPr="00B5083F">
        <w:t xml:space="preserve"> and Ministry of Health Uganda.</w:t>
      </w:r>
    </w:p>
    <w:p w14:paraId="5BB1336C" w14:textId="77777777" w:rsidR="00FC6260" w:rsidRPr="00B5083F" w:rsidRDefault="00FC6260" w:rsidP="00FC6260">
      <w:pPr>
        <w:pStyle w:val="Bibliography"/>
      </w:pPr>
      <w:r w:rsidRPr="00B5083F">
        <w:t xml:space="preserve">Monitor. (2020, July 19). </w:t>
      </w:r>
      <w:proofErr w:type="spellStart"/>
      <w:r w:rsidRPr="00B5083F">
        <w:rPr>
          <w:i/>
          <w:iCs/>
        </w:rPr>
        <w:t>Gulu</w:t>
      </w:r>
      <w:proofErr w:type="spellEnd"/>
      <w:r w:rsidRPr="00B5083F">
        <w:rPr>
          <w:i/>
          <w:iCs/>
        </w:rPr>
        <w:t xml:space="preserve"> District lockdown to be lifted on Monday</w:t>
      </w:r>
      <w:r w:rsidRPr="00B5083F">
        <w:t>. https://www.monitor.co.ug/uganda/news/national/gulu-district-lockdown-to-be-lifted-on-monday-1896922</w:t>
      </w:r>
    </w:p>
    <w:p w14:paraId="380EB071" w14:textId="77777777" w:rsidR="00FC6260" w:rsidRPr="00B5083F" w:rsidRDefault="00FC6260" w:rsidP="00FC6260">
      <w:pPr>
        <w:pStyle w:val="Bibliography"/>
      </w:pPr>
      <w:r w:rsidRPr="00B5083F">
        <w:t xml:space="preserve">Morduch, J. (1995). Income Smoothing and Consumption Smoothing. </w:t>
      </w:r>
      <w:r w:rsidRPr="00B5083F">
        <w:rPr>
          <w:i/>
          <w:iCs/>
        </w:rPr>
        <w:t>Journal of Economic Perspectives</w:t>
      </w:r>
      <w:r w:rsidRPr="00B5083F">
        <w:t xml:space="preserve">, </w:t>
      </w:r>
      <w:r w:rsidRPr="00B5083F">
        <w:rPr>
          <w:i/>
          <w:iCs/>
        </w:rPr>
        <w:t>9</w:t>
      </w:r>
      <w:r w:rsidRPr="00B5083F">
        <w:t>(3), 103–114.</w:t>
      </w:r>
    </w:p>
    <w:p w14:paraId="2693C2B5" w14:textId="77777777" w:rsidR="00FC6260" w:rsidRPr="00B5083F" w:rsidRDefault="00FC6260" w:rsidP="00FC6260">
      <w:pPr>
        <w:pStyle w:val="Bibliography"/>
      </w:pPr>
      <w:r w:rsidRPr="00B5083F">
        <w:t xml:space="preserve">Nguyen, P. H., </w:t>
      </w:r>
      <w:proofErr w:type="spellStart"/>
      <w:r w:rsidRPr="00B5083F">
        <w:t>Kachwaha</w:t>
      </w:r>
      <w:proofErr w:type="spellEnd"/>
      <w:r w:rsidRPr="00B5083F">
        <w:t xml:space="preserve">, S., Pant, A., Tran, L. M., Ghosh, S., Sharma, P. K., Shastri, V. D., Escobar-Alegria, J., </w:t>
      </w:r>
      <w:proofErr w:type="spellStart"/>
      <w:r w:rsidRPr="00B5083F">
        <w:t>Avula</w:t>
      </w:r>
      <w:proofErr w:type="spellEnd"/>
      <w:r w:rsidRPr="00B5083F">
        <w:t xml:space="preserve">, R., &amp; Menon, P. (2021). Impact of COVID-19 on household food insecurity and interlinkages with child feeding practices and coping strategies in Uttar Pradesh, India: A longitudinal community-based study. </w:t>
      </w:r>
      <w:r w:rsidRPr="00B5083F">
        <w:rPr>
          <w:i/>
          <w:iCs/>
        </w:rPr>
        <w:t>BMJ Open</w:t>
      </w:r>
      <w:r w:rsidRPr="00B5083F">
        <w:t xml:space="preserve">, </w:t>
      </w:r>
      <w:r w:rsidRPr="00B5083F">
        <w:rPr>
          <w:i/>
          <w:iCs/>
        </w:rPr>
        <w:t>11</w:t>
      </w:r>
      <w:r w:rsidRPr="00B5083F">
        <w:t>(4), Article 4. https://doi.org/10.1136/bmjopen-2021-048738</w:t>
      </w:r>
    </w:p>
    <w:p w14:paraId="0DA16390" w14:textId="77777777" w:rsidR="00FC6260" w:rsidRPr="00B5083F" w:rsidRDefault="00FC6260" w:rsidP="00FC6260">
      <w:pPr>
        <w:pStyle w:val="Bibliography"/>
      </w:pPr>
      <w:proofErr w:type="spellStart"/>
      <w:r w:rsidRPr="00B5083F">
        <w:t>Rönkkö</w:t>
      </w:r>
      <w:proofErr w:type="spellEnd"/>
      <w:r w:rsidRPr="00B5083F">
        <w:t xml:space="preserve">, R., Rutherford, S., &amp; Sen, K. (2022). The impact of the COVID-19 pandemic on the poor: Insights from the </w:t>
      </w:r>
      <w:proofErr w:type="spellStart"/>
      <w:r w:rsidRPr="00B5083F">
        <w:t>Hrishipara</w:t>
      </w:r>
      <w:proofErr w:type="spellEnd"/>
      <w:r w:rsidRPr="00B5083F">
        <w:t xml:space="preserve"> diaries. </w:t>
      </w:r>
      <w:r w:rsidRPr="00B5083F">
        <w:rPr>
          <w:i/>
          <w:iCs/>
        </w:rPr>
        <w:t>World Development</w:t>
      </w:r>
      <w:r w:rsidRPr="00B5083F">
        <w:t xml:space="preserve">, </w:t>
      </w:r>
      <w:r w:rsidRPr="00B5083F">
        <w:rPr>
          <w:i/>
          <w:iCs/>
        </w:rPr>
        <w:t>149</w:t>
      </w:r>
      <w:r w:rsidRPr="00B5083F">
        <w:t>, 105689. https://doi.org/10.1016/j.worlddev.2021.105689</w:t>
      </w:r>
    </w:p>
    <w:p w14:paraId="03753B92" w14:textId="77777777" w:rsidR="00FC6260" w:rsidRPr="00B5083F" w:rsidRDefault="00FC6260" w:rsidP="00FC6260">
      <w:pPr>
        <w:pStyle w:val="Bibliography"/>
      </w:pPr>
      <w:proofErr w:type="spellStart"/>
      <w:r w:rsidRPr="00B5083F">
        <w:t>Ruszczyk</w:t>
      </w:r>
      <w:proofErr w:type="spellEnd"/>
      <w:r w:rsidRPr="00B5083F">
        <w:t xml:space="preserve">, H. A., Rahman, M. F., Bracken, L. J., &amp; Sudha, S. (2021). Contextualizing the COVID-19 pandemic’s impact on food security in two small cities in Bangladesh. </w:t>
      </w:r>
      <w:r w:rsidRPr="00B5083F">
        <w:rPr>
          <w:i/>
          <w:iCs/>
        </w:rPr>
        <w:t>Environment and Urbanization</w:t>
      </w:r>
      <w:r w:rsidRPr="00B5083F">
        <w:t xml:space="preserve">, </w:t>
      </w:r>
      <w:r w:rsidRPr="00B5083F">
        <w:rPr>
          <w:i/>
          <w:iCs/>
        </w:rPr>
        <w:t>33</w:t>
      </w:r>
      <w:r w:rsidRPr="00B5083F">
        <w:t>(1), Article 1. https://doi.org/10.1177/0956247820965156</w:t>
      </w:r>
    </w:p>
    <w:p w14:paraId="437B029E" w14:textId="77777777" w:rsidR="00FC6260" w:rsidRPr="00B5083F" w:rsidRDefault="00FC6260" w:rsidP="00FC6260">
      <w:pPr>
        <w:pStyle w:val="Bibliography"/>
      </w:pPr>
      <w:proofErr w:type="spellStart"/>
      <w:r w:rsidRPr="00B5083F">
        <w:t>Schotte</w:t>
      </w:r>
      <w:proofErr w:type="spellEnd"/>
      <w:r w:rsidRPr="00B5083F">
        <w:t xml:space="preserve">, S., Danquah, M., Osei, R. D., &amp; Sen, K. (2021). </w:t>
      </w:r>
      <w:r w:rsidRPr="00B5083F">
        <w:rPr>
          <w:i/>
          <w:iCs/>
        </w:rPr>
        <w:t xml:space="preserve">The </w:t>
      </w:r>
      <w:proofErr w:type="spellStart"/>
      <w:r w:rsidRPr="00B5083F">
        <w:rPr>
          <w:i/>
          <w:iCs/>
        </w:rPr>
        <w:t>Labour</w:t>
      </w:r>
      <w:proofErr w:type="spellEnd"/>
      <w:r w:rsidRPr="00B5083F">
        <w:rPr>
          <w:i/>
          <w:iCs/>
        </w:rPr>
        <w:t xml:space="preserve"> Market Impact of COVID-19 Lockdowns: Evidence from Ghana</w:t>
      </w:r>
      <w:r w:rsidRPr="00B5083F">
        <w:t xml:space="preserve"> (SSRN Scholarly Paper No. 3917307; Issue 3917307). Social Science Research Network. https://doi.org/10.2139/ssrn.3917307</w:t>
      </w:r>
    </w:p>
    <w:p w14:paraId="6120322D" w14:textId="77777777" w:rsidR="00FC6260" w:rsidRPr="00B5083F" w:rsidRDefault="00FC6260" w:rsidP="00FC6260">
      <w:pPr>
        <w:pStyle w:val="Bibliography"/>
      </w:pPr>
      <w:r w:rsidRPr="00B5083F">
        <w:t xml:space="preserve">Schwartz, J. I., </w:t>
      </w:r>
      <w:proofErr w:type="spellStart"/>
      <w:r w:rsidRPr="00B5083F">
        <w:t>Muddu</w:t>
      </w:r>
      <w:proofErr w:type="spellEnd"/>
      <w:r w:rsidRPr="00B5083F">
        <w:t xml:space="preserve">, M., </w:t>
      </w:r>
      <w:proofErr w:type="spellStart"/>
      <w:r w:rsidRPr="00B5083F">
        <w:t>Kimera</w:t>
      </w:r>
      <w:proofErr w:type="spellEnd"/>
      <w:r w:rsidRPr="00B5083F">
        <w:t xml:space="preserve">, I., </w:t>
      </w:r>
      <w:proofErr w:type="spellStart"/>
      <w:r w:rsidRPr="00B5083F">
        <w:t>Mbuliro</w:t>
      </w:r>
      <w:proofErr w:type="spellEnd"/>
      <w:r w:rsidRPr="00B5083F">
        <w:t xml:space="preserve">, M., </w:t>
      </w:r>
      <w:proofErr w:type="spellStart"/>
      <w:r w:rsidRPr="00B5083F">
        <w:t>Ssennyonjo</w:t>
      </w:r>
      <w:proofErr w:type="spellEnd"/>
      <w:r w:rsidRPr="00B5083F">
        <w:t xml:space="preserve">, R., </w:t>
      </w:r>
      <w:proofErr w:type="spellStart"/>
      <w:r w:rsidRPr="00B5083F">
        <w:t>Ssinabulya</w:t>
      </w:r>
      <w:proofErr w:type="spellEnd"/>
      <w:r w:rsidRPr="00B5083F">
        <w:t xml:space="preserve">, I., &amp; </w:t>
      </w:r>
      <w:proofErr w:type="spellStart"/>
      <w:r w:rsidRPr="00B5083F">
        <w:t>Semitala</w:t>
      </w:r>
      <w:proofErr w:type="spellEnd"/>
      <w:r w:rsidRPr="00B5083F">
        <w:t xml:space="preserve">, F. C. (2021). Impact of a COVID-19 National Lockdown on Integrated Care for Hypertension and HIV. </w:t>
      </w:r>
      <w:r w:rsidRPr="00B5083F">
        <w:rPr>
          <w:i/>
          <w:iCs/>
        </w:rPr>
        <w:t>Global Heart</w:t>
      </w:r>
      <w:r w:rsidRPr="00B5083F">
        <w:t xml:space="preserve">, </w:t>
      </w:r>
      <w:r w:rsidRPr="00B5083F">
        <w:rPr>
          <w:i/>
          <w:iCs/>
        </w:rPr>
        <w:t>16</w:t>
      </w:r>
      <w:r w:rsidRPr="00B5083F">
        <w:t>(1), 9. https://doi.org/10.5334/gh.928</w:t>
      </w:r>
    </w:p>
    <w:p w14:paraId="2B31CCD4" w14:textId="77777777" w:rsidR="00FC6260" w:rsidRPr="00B5083F" w:rsidRDefault="00FC6260" w:rsidP="00FC6260">
      <w:pPr>
        <w:pStyle w:val="Bibliography"/>
      </w:pPr>
      <w:proofErr w:type="spellStart"/>
      <w:r w:rsidRPr="00B5083F">
        <w:t>Shimizutani</w:t>
      </w:r>
      <w:proofErr w:type="spellEnd"/>
      <w:r w:rsidRPr="00B5083F">
        <w:t xml:space="preserve">, S., &amp; Yamada, E. (2021). Resilience against the pandemic: The impact of COVID-19 on migration and household welfare in Tajikistan. </w:t>
      </w:r>
      <w:r w:rsidRPr="00B5083F">
        <w:rPr>
          <w:i/>
          <w:iCs/>
        </w:rPr>
        <w:t>PLOS ONE</w:t>
      </w:r>
      <w:r w:rsidRPr="00B5083F">
        <w:t xml:space="preserve">, </w:t>
      </w:r>
      <w:r w:rsidRPr="00B5083F">
        <w:rPr>
          <w:i/>
          <w:iCs/>
        </w:rPr>
        <w:t>16</w:t>
      </w:r>
      <w:r w:rsidRPr="00B5083F">
        <w:t>(9 September). https://doi.org/10.1371/journal.pone.0257469</w:t>
      </w:r>
    </w:p>
    <w:p w14:paraId="308BAABF" w14:textId="77777777" w:rsidR="00FC6260" w:rsidRPr="00B5083F" w:rsidRDefault="00FC6260" w:rsidP="00FC6260">
      <w:pPr>
        <w:pStyle w:val="Bibliography"/>
      </w:pPr>
      <w:r w:rsidRPr="00B5083F">
        <w:t xml:space="preserve">Townsend, R. M. (1994). Risk and Insurance in Village India. </w:t>
      </w:r>
      <w:proofErr w:type="spellStart"/>
      <w:r w:rsidRPr="00B5083F">
        <w:rPr>
          <w:i/>
          <w:iCs/>
        </w:rPr>
        <w:t>Econometrica</w:t>
      </w:r>
      <w:proofErr w:type="spellEnd"/>
      <w:r w:rsidRPr="00B5083F">
        <w:t xml:space="preserve">, </w:t>
      </w:r>
      <w:r w:rsidRPr="00B5083F">
        <w:rPr>
          <w:i/>
          <w:iCs/>
        </w:rPr>
        <w:t>62</w:t>
      </w:r>
      <w:r w:rsidRPr="00B5083F">
        <w:t>(3), 539–591.</w:t>
      </w:r>
    </w:p>
    <w:p w14:paraId="79223108" w14:textId="77777777" w:rsidR="00FC6260" w:rsidRPr="00B5083F" w:rsidRDefault="00FC6260" w:rsidP="00FC6260">
      <w:pPr>
        <w:pStyle w:val="Bibliography"/>
      </w:pPr>
      <w:r w:rsidRPr="00B5083F">
        <w:t xml:space="preserve">Uganda Bureau of Statistics. (2022). </w:t>
      </w:r>
      <w:r w:rsidRPr="00B5083F">
        <w:rPr>
          <w:i/>
          <w:iCs/>
        </w:rPr>
        <w:t>Uganda High-Frequency Phone Survey on COVID-19 – Basic Information Document</w:t>
      </w:r>
      <w:r w:rsidRPr="00B5083F">
        <w:t>. https://microdata.worldbank.org/index.php/catalog/3765/related-materials</w:t>
      </w:r>
    </w:p>
    <w:p w14:paraId="2FC00355" w14:textId="77777777" w:rsidR="00FC6260" w:rsidRPr="00B5083F" w:rsidRDefault="00FC6260" w:rsidP="00FC6260">
      <w:pPr>
        <w:pStyle w:val="Bibliography"/>
      </w:pPr>
      <w:r w:rsidRPr="00B5083F">
        <w:t xml:space="preserve">Wagner, G. J., Wagner, Z., </w:t>
      </w:r>
      <w:proofErr w:type="spellStart"/>
      <w:r w:rsidRPr="00B5083F">
        <w:t>Gizaw</w:t>
      </w:r>
      <w:proofErr w:type="spellEnd"/>
      <w:r w:rsidRPr="00B5083F">
        <w:t xml:space="preserve">, M., Saya, U., </w:t>
      </w:r>
      <w:proofErr w:type="spellStart"/>
      <w:r w:rsidRPr="00B5083F">
        <w:t>MacCarthy</w:t>
      </w:r>
      <w:proofErr w:type="spellEnd"/>
      <w:r w:rsidRPr="00B5083F">
        <w:t xml:space="preserve">, S., Mukasa, B., </w:t>
      </w:r>
      <w:proofErr w:type="spellStart"/>
      <w:r w:rsidRPr="00B5083F">
        <w:t>Wabukala</w:t>
      </w:r>
      <w:proofErr w:type="spellEnd"/>
      <w:r w:rsidRPr="00B5083F">
        <w:t xml:space="preserve">, P., &amp; </w:t>
      </w:r>
      <w:proofErr w:type="spellStart"/>
      <w:r w:rsidRPr="00B5083F">
        <w:t>Linnemayr</w:t>
      </w:r>
      <w:proofErr w:type="spellEnd"/>
      <w:r w:rsidRPr="00B5083F">
        <w:t xml:space="preserve">, S. (2022). Increased Depression during COVID-19 Lockdown Associated with Food Insecurity and Antiretroviral Non-Adherence among People Living with HIV in Uganda. </w:t>
      </w:r>
      <w:r w:rsidRPr="00B5083F">
        <w:rPr>
          <w:i/>
          <w:iCs/>
        </w:rPr>
        <w:t>AIDS and Behavior</w:t>
      </w:r>
      <w:r w:rsidRPr="00B5083F">
        <w:t xml:space="preserve">, </w:t>
      </w:r>
      <w:r w:rsidRPr="00B5083F">
        <w:rPr>
          <w:i/>
          <w:iCs/>
        </w:rPr>
        <w:t>26</w:t>
      </w:r>
      <w:r w:rsidRPr="00B5083F">
        <w:t>(7), 2182–2190. https://doi.org/10.1007/s10461-021-03371-0</w:t>
      </w:r>
    </w:p>
    <w:p w14:paraId="744C9E6E" w14:textId="77777777" w:rsidR="00FC6260" w:rsidRPr="00B5083F" w:rsidRDefault="00FC6260" w:rsidP="00FC6260">
      <w:pPr>
        <w:pStyle w:val="Bibliography"/>
      </w:pPr>
      <w:r w:rsidRPr="00B5083F">
        <w:t xml:space="preserve">Wild, I., </w:t>
      </w:r>
      <w:proofErr w:type="spellStart"/>
      <w:r w:rsidRPr="00B5083F">
        <w:t>Gedge</w:t>
      </w:r>
      <w:proofErr w:type="spellEnd"/>
      <w:r w:rsidRPr="00B5083F">
        <w:t xml:space="preserve">, A., Burridge, J., &amp; Burford, J. (2021). The Impact of COVID-19 on the Working Equid Community: Responses from 1530 Individuals Accessing NGO Support in 14 Low- and Middle-Income Countries. </w:t>
      </w:r>
      <w:proofErr w:type="gramStart"/>
      <w:r w:rsidRPr="00B5083F">
        <w:rPr>
          <w:i/>
          <w:iCs/>
        </w:rPr>
        <w:t>Animals :</w:t>
      </w:r>
      <w:proofErr w:type="gramEnd"/>
      <w:r w:rsidRPr="00B5083F">
        <w:rPr>
          <w:i/>
          <w:iCs/>
        </w:rPr>
        <w:t xml:space="preserve"> An Open Access Journal from MDPI</w:t>
      </w:r>
      <w:r w:rsidRPr="00B5083F">
        <w:t xml:space="preserve">, </w:t>
      </w:r>
      <w:r w:rsidRPr="00B5083F">
        <w:rPr>
          <w:i/>
          <w:iCs/>
        </w:rPr>
        <w:t>11</w:t>
      </w:r>
      <w:r w:rsidRPr="00B5083F">
        <w:t>(5), Article 5. https://doi.org/10.3390/ani11051363</w:t>
      </w:r>
    </w:p>
    <w:p w14:paraId="3A66D7E6" w14:textId="77777777" w:rsidR="00FC6260" w:rsidRPr="00B5083F" w:rsidRDefault="00FC6260" w:rsidP="00FC6260">
      <w:pPr>
        <w:pStyle w:val="Bibliography"/>
      </w:pPr>
      <w:r w:rsidRPr="00B5083F">
        <w:t xml:space="preserve">Zhang, Y., Zhan, Y., </w:t>
      </w:r>
      <w:proofErr w:type="spellStart"/>
      <w:r w:rsidRPr="00B5083F">
        <w:t>Diao</w:t>
      </w:r>
      <w:proofErr w:type="spellEnd"/>
      <w:r w:rsidRPr="00B5083F">
        <w:t xml:space="preserve">, X., Chen, K. Z., &amp; Robinson, S. (2021). The Impacts of COVID-19 on Migrants, Remittances, and Poverty in China: A Microsimulation Analysis. </w:t>
      </w:r>
      <w:r w:rsidRPr="00B5083F">
        <w:rPr>
          <w:i/>
          <w:iCs/>
        </w:rPr>
        <w:t>China and World Economy</w:t>
      </w:r>
      <w:r w:rsidRPr="00B5083F">
        <w:t xml:space="preserve">, </w:t>
      </w:r>
      <w:r w:rsidRPr="00B5083F">
        <w:rPr>
          <w:i/>
          <w:iCs/>
        </w:rPr>
        <w:t>29</w:t>
      </w:r>
      <w:r w:rsidRPr="00B5083F">
        <w:t>(6), 4–33. https://doi.org/10.1111/cwe.12392</w:t>
      </w:r>
    </w:p>
    <w:p w14:paraId="5073E9F0" w14:textId="20C20361" w:rsidR="006342F9" w:rsidRPr="00B5083F" w:rsidRDefault="006342F9" w:rsidP="006342F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fldChar w:fldCharType="end"/>
      </w:r>
    </w:p>
    <w:p w14:paraId="3B3FDB46" w14:textId="58DFBEF6" w:rsidR="00E109AF" w:rsidRPr="00B5083F" w:rsidRDefault="00E109AF" w:rsidP="00215D2F">
      <w:pPr>
        <w:spacing w:line="480" w:lineRule="auto"/>
        <w:jc w:val="both"/>
        <w:rPr>
          <w:rFonts w:ascii="Times New Roman" w:hAnsi="Times New Roman" w:cs="Times New Roman"/>
          <w:sz w:val="24"/>
          <w:szCs w:val="24"/>
        </w:rPr>
      </w:pPr>
    </w:p>
    <w:p w14:paraId="6A23D26B" w14:textId="476B31D5" w:rsidR="00FE50B9" w:rsidRPr="00B5083F" w:rsidRDefault="00FE50B9" w:rsidP="004A0583">
      <w:pPr>
        <w:spacing w:line="480" w:lineRule="auto"/>
        <w:jc w:val="both"/>
        <w:rPr>
          <w:rFonts w:ascii="Times New Roman" w:hAnsi="Times New Roman" w:cs="Times New Roman"/>
          <w:sz w:val="24"/>
          <w:szCs w:val="24"/>
        </w:rPr>
      </w:pPr>
    </w:p>
    <w:p w14:paraId="766398A9" w14:textId="65E474E4" w:rsidR="00454D7B" w:rsidRPr="00B5083F" w:rsidRDefault="00454D7B" w:rsidP="004A0583">
      <w:pPr>
        <w:spacing w:line="480" w:lineRule="auto"/>
        <w:jc w:val="both"/>
        <w:rPr>
          <w:rFonts w:ascii="Times New Roman" w:hAnsi="Times New Roman" w:cs="Times New Roman"/>
          <w:sz w:val="24"/>
          <w:szCs w:val="24"/>
        </w:rPr>
      </w:pPr>
    </w:p>
    <w:p w14:paraId="3E7794A4" w14:textId="77777777" w:rsidR="00454D7B" w:rsidRPr="00B5083F" w:rsidRDefault="00454D7B" w:rsidP="00454D7B">
      <w:pPr>
        <w:keepNext/>
        <w:spacing w:after="120" w:line="480" w:lineRule="auto"/>
        <w:ind w:firstLine="540"/>
      </w:pPr>
      <w:r w:rsidRPr="00B5083F">
        <w:rPr>
          <w:rFonts w:ascii="Times New Roman" w:hAnsi="Times New Roman" w:cs="Times New Roman"/>
          <w:noProof/>
          <w:sz w:val="24"/>
          <w:szCs w:val="24"/>
        </w:rPr>
        <w:drawing>
          <wp:inline distT="0" distB="0" distL="0" distR="0" wp14:anchorId="46B1600B" wp14:editId="1DBE568C">
            <wp:extent cx="5696712" cy="748893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p>
    <w:p w14:paraId="0FC0E038" w14:textId="5E3F30D4" w:rsidR="00454D7B" w:rsidRPr="00B5083F" w:rsidRDefault="00454D7B" w:rsidP="00792D36">
      <w:pPr>
        <w:pStyle w:val="Caption"/>
        <w:jc w:val="both"/>
        <w:rPr>
          <w:rFonts w:ascii="Times New Roman" w:hAnsi="Times New Roman" w:cs="Times New Roman"/>
          <w:sz w:val="24"/>
          <w:szCs w:val="24"/>
        </w:rPr>
      </w:pPr>
      <w:r w:rsidRPr="00B5083F">
        <w:t xml:space="preserve">Figure </w:t>
      </w:r>
      <w:fldSimple w:instr=" SEQ Figure \* ARABIC ">
        <w:r w:rsidRPr="00B5083F">
          <w:rPr>
            <w:noProof/>
          </w:rPr>
          <w:t>1</w:t>
        </w:r>
      </w:fldSimple>
      <w:r w:rsidRPr="00B5083F">
        <w:t xml:space="preserve">: Revised Stringency Index, Time Spent at Residential Locations, Daily New Covid Cases per 100,000 persons and New Deaths per 100,000, and Data Collection Window for Each UHFS Survey Round. </w:t>
      </w:r>
    </w:p>
    <w:sectPr w:rsidR="00454D7B" w:rsidRPr="00B5083F" w:rsidSect="00D04739">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Portner, Claus" w:date="2022-11-01T14:57:00Z" w:initials="PC">
    <w:p w14:paraId="6363E92A" w14:textId="77777777" w:rsidR="00D04190" w:rsidRDefault="00D04190" w:rsidP="004E4F90">
      <w:r>
        <w:rPr>
          <w:rStyle w:val="CommentReference"/>
        </w:rPr>
        <w:annotationRef/>
      </w:r>
      <w:r>
        <w:rPr>
          <w:sz w:val="20"/>
          <w:szCs w:val="20"/>
        </w:rPr>
        <w:t>This is one issue with Zotero: it has no good way of building “Author (Year)” citations. In general, we should not use those anyway, but there are edge cases where it would be nice.</w:t>
      </w:r>
    </w:p>
  </w:comment>
  <w:comment w:id="86" w:author="Portner, Claus" w:date="2022-11-01T12:27:00Z" w:initials="PC">
    <w:p w14:paraId="581D5A86" w14:textId="568C9B7F" w:rsidR="00892914" w:rsidRDefault="00892914" w:rsidP="004111DF">
      <w:r>
        <w:rPr>
          <w:rStyle w:val="CommentReference"/>
        </w:rPr>
        <w:annotationRef/>
      </w:r>
      <w:r>
        <w:rPr>
          <w:sz w:val="20"/>
          <w:szCs w:val="20"/>
        </w:rPr>
        <w:t>The sentence on the data is repetitive and not actually something we do. If you really want the sentence, it needs to go somewhere else where it makes more sense.</w:t>
      </w:r>
    </w:p>
  </w:comment>
  <w:comment w:id="88" w:author="Portner, Claus" w:date="2022-11-01T12:24:00Z" w:initials="PC">
    <w:p w14:paraId="6A01C98E" w14:textId="40118B8E" w:rsidR="00892914" w:rsidRDefault="00892914" w:rsidP="00AC6D00">
      <w:r>
        <w:rPr>
          <w:rStyle w:val="CommentReference"/>
        </w:rPr>
        <w:annotationRef/>
      </w:r>
      <w:r>
        <w:rPr>
          <w:sz w:val="20"/>
          <w:szCs w:val="20"/>
        </w:rPr>
        <w:t>This is repetitive and not actually something we do, which is why I took it out.</w:t>
      </w:r>
    </w:p>
  </w:comment>
  <w:comment w:id="91" w:author="Portner, Claus" w:date="2022-11-01T12:33:00Z" w:initials="PC">
    <w:p w14:paraId="5C43BEE9" w14:textId="77777777" w:rsidR="008E4465" w:rsidRDefault="008E4465" w:rsidP="002D6D97">
      <w:r>
        <w:rPr>
          <w:rStyle w:val="CommentReference"/>
        </w:rPr>
        <w:annotationRef/>
      </w:r>
      <w:r>
        <w:rPr>
          <w:sz w:val="20"/>
          <w:szCs w:val="20"/>
        </w:rPr>
        <w:t>Not sure that a longer sentence makes more sense here compared to what we had before. Also, it is always about the idea rather than the authors. Hence, other authors go in parentheses!</w:t>
      </w:r>
    </w:p>
  </w:comment>
  <w:comment w:id="121" w:author="Portner, Claus" w:date="2022-11-01T12:41:00Z" w:initials="PC">
    <w:p w14:paraId="2834DD31" w14:textId="77777777" w:rsidR="00E73429" w:rsidRDefault="00E73429" w:rsidP="00182ADD">
      <w:r>
        <w:rPr>
          <w:rStyle w:val="CommentReference"/>
        </w:rPr>
        <w:annotationRef/>
      </w:r>
      <w:r>
        <w:rPr>
          <w:sz w:val="20"/>
          <w:szCs w:val="20"/>
        </w:rPr>
        <w:t>It was supposed to last 42 days, but looking at the stringency data, it looks like it did not happen until August. I have not been able to find anything specific.</w:t>
      </w:r>
    </w:p>
  </w:comment>
  <w:comment w:id="122" w:author="Portner, Claus" w:date="2022-11-01T12:43:00Z" w:initials="PC">
    <w:p w14:paraId="21D78BF6" w14:textId="77777777" w:rsidR="00E73429" w:rsidRDefault="00E73429" w:rsidP="009A3007">
      <w:r>
        <w:rPr>
          <w:rStyle w:val="CommentReference"/>
        </w:rPr>
        <w:annotationRef/>
      </w:r>
      <w:r>
        <w:rPr>
          <w:sz w:val="20"/>
          <w:szCs w:val="20"/>
        </w:rPr>
        <w:t xml:space="preserve">So I guess it actually 31 July! </w:t>
      </w:r>
      <w:hyperlink r:id="rId1" w:history="1">
        <w:r w:rsidRPr="009A3007">
          <w:rPr>
            <w:rStyle w:val="Hyperlink"/>
            <w:sz w:val="20"/>
            <w:szCs w:val="20"/>
          </w:rPr>
          <w:t>https://www.reuters.com/world/africa/uganda-partially-eases-covid-19-containment-measures-2021-07-30/</w:t>
        </w:r>
      </w:hyperlink>
    </w:p>
  </w:comment>
  <w:comment w:id="125" w:author="Portner, Claus" w:date="2022-11-01T14:58:00Z" w:initials="PC">
    <w:p w14:paraId="5F14DEA1" w14:textId="77777777" w:rsidR="00D04190" w:rsidRDefault="00D04190" w:rsidP="00D408D2">
      <w:r>
        <w:rPr>
          <w:rStyle w:val="CommentReference"/>
        </w:rPr>
        <w:annotationRef/>
      </w:r>
      <w:r>
        <w:rPr>
          <w:sz w:val="20"/>
          <w:szCs w:val="20"/>
        </w:rPr>
        <w:t>Not sure my edits here are a great improvement.</w:t>
      </w:r>
    </w:p>
  </w:comment>
  <w:comment w:id="265" w:author="Portner, Claus" w:date="2022-11-01T15:00:00Z" w:initials="PC">
    <w:p w14:paraId="3E98722E" w14:textId="77777777" w:rsidR="009F1628" w:rsidRDefault="009F1628" w:rsidP="00400340">
      <w:r>
        <w:rPr>
          <w:rStyle w:val="CommentReference"/>
        </w:rPr>
        <w:annotationRef/>
      </w:r>
      <w:r>
        <w:rPr>
          <w:sz w:val="20"/>
          <w:szCs w:val="20"/>
        </w:rPr>
        <w:t>Average/rolling possible instead of smoothened</w:t>
      </w:r>
    </w:p>
  </w:comment>
  <w:comment w:id="379" w:author="Portner, Claus" w:date="2022-11-01T15:09:00Z" w:initials="PC">
    <w:p w14:paraId="38685A85" w14:textId="77777777" w:rsidR="009F1628" w:rsidRDefault="009F1628" w:rsidP="003F4351">
      <w:r>
        <w:rPr>
          <w:rStyle w:val="CommentReference"/>
        </w:rPr>
        <w:annotationRef/>
      </w:r>
      <w:r>
        <w:rPr>
          <w:sz w:val="20"/>
          <w:szCs w:val="20"/>
        </w:rPr>
        <w:t>Something is missing in this sentence if you add “beyond only unemployment”. Did you mean to say something about increasing unemployment?</w:t>
      </w:r>
    </w:p>
  </w:comment>
  <w:comment w:id="382" w:author="Portner, Claus" w:date="2022-11-01T15:13:00Z" w:initials="PC">
    <w:p w14:paraId="0DD8A147" w14:textId="77777777" w:rsidR="00EB308B" w:rsidRDefault="00EB308B" w:rsidP="00A11C3F">
      <w:r>
        <w:rPr>
          <w:rStyle w:val="CommentReference"/>
        </w:rPr>
        <w:annotationRef/>
      </w:r>
      <w:r>
        <w:rPr>
          <w:sz w:val="20"/>
          <w:szCs w:val="20"/>
        </w:rPr>
        <w:t>Hence the “likely” part! If the economy was optimizing before any restriction will lead to less efficient outcomes, which must lead to lower pay (it certainly cannot be more, since people would then have moved before the lockdowns).</w:t>
      </w:r>
    </w:p>
  </w:comment>
  <w:comment w:id="438" w:author="Portner, Claus" w:date="2022-11-01T14:52:00Z" w:initials="PC">
    <w:p w14:paraId="29E91D37" w14:textId="459C4810" w:rsidR="00B5083F" w:rsidRDefault="00B5083F" w:rsidP="00C24A8A">
      <w:r>
        <w:rPr>
          <w:rStyle w:val="CommentReference"/>
        </w:rPr>
        <w:annotationRef/>
      </w:r>
      <w:r>
        <w:rPr>
          <w:sz w:val="20"/>
          <w:szCs w:val="20"/>
        </w:rPr>
        <w:t>Yeah, that was not very clear. Is this better? The average mobility measure is about 10 for non-lockdown and the first lockdown is about 30, so 20 * coefficient.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3E92A" w15:done="0"/>
  <w15:commentEx w15:paraId="581D5A86" w15:done="0"/>
  <w15:commentEx w15:paraId="6A01C98E" w15:done="0"/>
  <w15:commentEx w15:paraId="5C43BEE9" w15:done="0"/>
  <w15:commentEx w15:paraId="2834DD31" w15:done="0"/>
  <w15:commentEx w15:paraId="21D78BF6" w15:paraIdParent="2834DD31" w15:done="0"/>
  <w15:commentEx w15:paraId="5F14DEA1" w15:done="0"/>
  <w15:commentEx w15:paraId="3E98722E" w15:done="0"/>
  <w15:commentEx w15:paraId="38685A85" w15:done="0"/>
  <w15:commentEx w15:paraId="0DD8A147" w15:done="0"/>
  <w15:commentEx w15:paraId="29E91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B259" w16cex:dateUtc="2022-11-01T21:57:00Z"/>
  <w16cex:commentExtensible w16cex:durableId="270B8F39" w16cex:dateUtc="2022-11-01T19:27:00Z"/>
  <w16cex:commentExtensible w16cex:durableId="270B8E97" w16cex:dateUtc="2022-11-01T19:24:00Z"/>
  <w16cex:commentExtensible w16cex:durableId="270B9094" w16cex:dateUtc="2022-11-01T19:33:00Z"/>
  <w16cex:commentExtensible w16cex:durableId="270B9286" w16cex:dateUtc="2022-11-01T19:41:00Z"/>
  <w16cex:commentExtensible w16cex:durableId="270B9308" w16cex:dateUtc="2022-11-01T19:43:00Z"/>
  <w16cex:commentExtensible w16cex:durableId="270BB2B2" w16cex:dateUtc="2022-11-01T21:58:00Z"/>
  <w16cex:commentExtensible w16cex:durableId="270BB31B" w16cex:dateUtc="2022-11-01T22:00:00Z"/>
  <w16cex:commentExtensible w16cex:durableId="270BB52E" w16cex:dateUtc="2022-11-01T22:09:00Z"/>
  <w16cex:commentExtensible w16cex:durableId="270BB60F" w16cex:dateUtc="2022-11-01T22:13:00Z"/>
  <w16cex:commentExtensible w16cex:durableId="270BB124" w16cex:dateUtc="2022-11-01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3E92A" w16cid:durableId="270BB259"/>
  <w16cid:commentId w16cid:paraId="581D5A86" w16cid:durableId="270B8F39"/>
  <w16cid:commentId w16cid:paraId="6A01C98E" w16cid:durableId="270B8E97"/>
  <w16cid:commentId w16cid:paraId="5C43BEE9" w16cid:durableId="270B9094"/>
  <w16cid:commentId w16cid:paraId="2834DD31" w16cid:durableId="270B9286"/>
  <w16cid:commentId w16cid:paraId="21D78BF6" w16cid:durableId="270B9308"/>
  <w16cid:commentId w16cid:paraId="5F14DEA1" w16cid:durableId="270BB2B2"/>
  <w16cid:commentId w16cid:paraId="3E98722E" w16cid:durableId="270BB31B"/>
  <w16cid:commentId w16cid:paraId="38685A85" w16cid:durableId="270BB52E"/>
  <w16cid:commentId w16cid:paraId="0DD8A147" w16cid:durableId="270BB60F"/>
  <w16cid:commentId w16cid:paraId="29E91D37" w16cid:durableId="270BB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211D" w14:textId="77777777" w:rsidR="0023355F" w:rsidRDefault="0023355F" w:rsidP="005717C8">
      <w:pPr>
        <w:spacing w:after="0" w:line="240" w:lineRule="auto"/>
      </w:pPr>
      <w:r>
        <w:separator/>
      </w:r>
    </w:p>
  </w:endnote>
  <w:endnote w:type="continuationSeparator" w:id="0">
    <w:p w14:paraId="5B825C6D" w14:textId="77777777" w:rsidR="0023355F" w:rsidRDefault="0023355F" w:rsidP="005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AD17" w14:textId="77777777" w:rsidR="0023355F" w:rsidRDefault="0023355F" w:rsidP="005717C8">
      <w:pPr>
        <w:spacing w:after="0" w:line="240" w:lineRule="auto"/>
      </w:pPr>
      <w:r>
        <w:separator/>
      </w:r>
    </w:p>
  </w:footnote>
  <w:footnote w:type="continuationSeparator" w:id="0">
    <w:p w14:paraId="5B1183AE" w14:textId="77777777" w:rsidR="0023355F" w:rsidRDefault="0023355F" w:rsidP="005717C8">
      <w:pPr>
        <w:spacing w:after="0" w:line="240" w:lineRule="auto"/>
      </w:pPr>
      <w:r>
        <w:continuationSeparator/>
      </w:r>
    </w:p>
  </w:footnote>
  <w:footnote w:id="1">
    <w:p w14:paraId="7FF69394" w14:textId="3C6A0F0C" w:rsidR="008D244A" w:rsidRPr="00426480" w:rsidRDefault="008D244A" w:rsidP="008D244A">
      <w:pPr>
        <w:pStyle w:val="FootnoteText"/>
        <w:rPr>
          <w:rFonts w:ascii="Times New Roman" w:hAnsi="Times New Roman" w:cs="Times New Roman"/>
          <w:lang w:val="fr-FR"/>
        </w:rPr>
      </w:pPr>
      <w:r w:rsidRPr="00426480">
        <w:rPr>
          <w:rStyle w:val="FootnoteReference"/>
          <w:rFonts w:ascii="Times New Roman" w:hAnsi="Times New Roman" w:cs="Times New Roman"/>
        </w:rPr>
        <w:footnoteRef/>
      </w:r>
      <w:r w:rsidRPr="00426480">
        <w:rPr>
          <w:rFonts w:ascii="Times New Roman" w:hAnsi="Times New Roman" w:cs="Times New Roman"/>
        </w:rPr>
        <w:t xml:space="preserve"> </w:t>
      </w:r>
      <w:ins w:id="36" w:author="Portner, Claus" w:date="2022-11-01T12:16:00Z">
        <w:r w:rsidR="009F5088" w:rsidRPr="00892914">
          <w:rPr>
            <w:rFonts w:ascii="Times New Roman" w:hAnsi="Times New Roman" w:cs="Times New Roman"/>
          </w:rPr>
          <w:t>A set of s</w:t>
        </w:r>
      </w:ins>
      <w:del w:id="37" w:author="Portner, Claus" w:date="2022-11-01T12:16:00Z">
        <w:r w:rsidRPr="00892914" w:rsidDel="009F5088">
          <w:rPr>
            <w:rFonts w:ascii="Times New Roman" w:hAnsi="Times New Roman" w:cs="Times New Roman"/>
          </w:rPr>
          <w:delText>S</w:delText>
        </w:r>
      </w:del>
      <w:r w:rsidRPr="00892914">
        <w:rPr>
          <w:rFonts w:ascii="Times New Roman" w:hAnsi="Times New Roman" w:cs="Times New Roman"/>
        </w:rPr>
        <w:t xml:space="preserve">tudies </w:t>
      </w:r>
      <w:del w:id="38" w:author="Portner, Claus" w:date="2022-11-01T12:16:00Z">
        <w:r w:rsidRPr="00892914" w:rsidDel="009F5088">
          <w:rPr>
            <w:rFonts w:ascii="Times New Roman" w:hAnsi="Times New Roman" w:cs="Times New Roman"/>
          </w:rPr>
          <w:delText xml:space="preserve">that </w:delText>
        </w:r>
      </w:del>
      <w:r w:rsidRPr="00892914">
        <w:rPr>
          <w:rFonts w:ascii="Times New Roman" w:hAnsi="Times New Roman" w:cs="Times New Roman"/>
        </w:rPr>
        <w:t xml:space="preserve">examine the impact of lockdowns during the Covid-19 pandemic on food insecurity </w:t>
      </w:r>
      <w:del w:id="39" w:author="Portner, Claus" w:date="2022-11-01T12:16:00Z">
        <w:r w:rsidRPr="00892914" w:rsidDel="009F5088">
          <w:rPr>
            <w:rFonts w:ascii="Times New Roman" w:hAnsi="Times New Roman" w:cs="Times New Roman"/>
          </w:rPr>
          <w:delText xml:space="preserve">include </w:delText>
        </w:r>
      </w:del>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{"citationID":"VQfLwg3s","properties":{"formattedCitation":"(Agamile,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r w:rsidRPr="00892914">
        <w:rPr>
          <w:rFonts w:ascii="Times New Roman" w:hAnsi="Times New Roman" w:cs="Times New Roman"/>
        </w:rPr>
        <w:fldChar w:fldCharType="separate"/>
      </w:r>
      <w:r w:rsidR="005D68C8" w:rsidRPr="00892914">
        <w:rPr>
          <w:rFonts w:ascii="Times New Roman" w:hAnsi="Times New Roman" w:cs="Times New Roman"/>
        </w:rPr>
        <w:t>(</w:t>
      </w:r>
      <w:proofErr w:type="spellStart"/>
      <w:r w:rsidR="005D68C8" w:rsidRPr="00892914">
        <w:rPr>
          <w:rFonts w:ascii="Times New Roman" w:hAnsi="Times New Roman" w:cs="Times New Roman"/>
        </w:rPr>
        <w:t>Agamile</w:t>
      </w:r>
      <w:proofErr w:type="spellEnd"/>
      <w:r w:rsidR="005D68C8" w:rsidRPr="00892914">
        <w:rPr>
          <w:rFonts w:ascii="Times New Roman" w:hAnsi="Times New Roman" w:cs="Times New Roman"/>
        </w:rPr>
        <w:t xml:space="preserve">, 2022; Ceballos et al., 2020, 2021; Dasgupta &amp; Robinson, 2021; Egger et al., 2022; Gaitán-Rossi et al., 2021; </w:t>
      </w:r>
      <w:proofErr w:type="spellStart"/>
      <w:r w:rsidR="005D68C8" w:rsidRPr="00892914">
        <w:rPr>
          <w:rFonts w:ascii="Times New Roman" w:hAnsi="Times New Roman" w:cs="Times New Roman"/>
        </w:rPr>
        <w:t>Giacoman</w:t>
      </w:r>
      <w:proofErr w:type="spellEnd"/>
      <w:r w:rsidR="005D68C8" w:rsidRPr="00892914">
        <w:rPr>
          <w:rFonts w:ascii="Times New Roman" w:hAnsi="Times New Roman" w:cs="Times New Roman"/>
        </w:rPr>
        <w:t xml:space="preserve"> et al., 2021; </w:t>
      </w:r>
      <w:proofErr w:type="spellStart"/>
      <w:r w:rsidR="005D68C8" w:rsidRPr="00892914">
        <w:rPr>
          <w:rFonts w:ascii="Times New Roman" w:hAnsi="Times New Roman" w:cs="Times New Roman"/>
        </w:rPr>
        <w:t>Hamadani</w:t>
      </w:r>
      <w:proofErr w:type="spellEnd"/>
      <w:r w:rsidR="005D68C8" w:rsidRPr="00892914">
        <w:rPr>
          <w:rFonts w:ascii="Times New Roman" w:hAnsi="Times New Roman" w:cs="Times New Roman"/>
        </w:rPr>
        <w:t xml:space="preserve"> et al., 2020; Harris et al., 2020; Headey et al., 2020; </w:t>
      </w:r>
      <w:proofErr w:type="spellStart"/>
      <w:r w:rsidR="005D68C8" w:rsidRPr="00892914">
        <w:rPr>
          <w:rFonts w:ascii="Times New Roman" w:hAnsi="Times New Roman" w:cs="Times New Roman"/>
        </w:rPr>
        <w:t>Jaacks</w:t>
      </w:r>
      <w:proofErr w:type="spellEnd"/>
      <w:r w:rsidR="005D68C8" w:rsidRPr="00892914">
        <w:rPr>
          <w:rFonts w:ascii="Times New Roman" w:hAnsi="Times New Roman" w:cs="Times New Roman"/>
        </w:rPr>
        <w:t xml:space="preserve"> et al., 2021; </w:t>
      </w:r>
      <w:proofErr w:type="spellStart"/>
      <w:r w:rsidR="005D68C8" w:rsidRPr="00892914">
        <w:rPr>
          <w:rFonts w:ascii="Times New Roman" w:hAnsi="Times New Roman" w:cs="Times New Roman"/>
        </w:rPr>
        <w:t>Kansiime</w:t>
      </w:r>
      <w:proofErr w:type="spellEnd"/>
      <w:r w:rsidR="005D68C8" w:rsidRPr="00892914">
        <w:rPr>
          <w:rFonts w:ascii="Times New Roman" w:hAnsi="Times New Roman" w:cs="Times New Roman"/>
        </w:rPr>
        <w:t xml:space="preserve"> et al., 2021; Kesar et al., 2021; Kundu et al., 2021; Lee, Kenneth et al., 2022; Nguyen et al., 2021)</w:t>
      </w:r>
      <w:r w:rsidRPr="00892914">
        <w:rPr>
          <w:rFonts w:ascii="Times New Roman" w:hAnsi="Times New Roman" w:cs="Times New Roman"/>
        </w:rPr>
        <w:fldChar w:fldCharType="end"/>
      </w:r>
      <w:r w:rsidRPr="00892914">
        <w:rPr>
          <w:rFonts w:ascii="Times New Roman" w:hAnsi="Times New Roman" w:cs="Times New Roman"/>
          <w:rPrChange w:id="40" w:author="Portner, Claus" w:date="2022-11-01T12:22:00Z">
            <w:rPr>
              <w:rFonts w:ascii="Times New Roman" w:hAnsi="Times New Roman" w:cs="Times New Roman"/>
              <w:lang w:val="fr-FR"/>
            </w:rPr>
          </w:rPrChange>
        </w:rPr>
        <w:t xml:space="preserve">. </w:t>
      </w:r>
      <w:ins w:id="41" w:author="Portner, Claus" w:date="2022-11-01T12:17:00Z">
        <w:r w:rsidR="0009461D" w:rsidRPr="00892914">
          <w:rPr>
            <w:rFonts w:ascii="Times New Roman" w:hAnsi="Times New Roman" w:cs="Times New Roman"/>
            <w:rPrChange w:id="42" w:author="Portner, Claus" w:date="2022-11-01T12:22:00Z">
              <w:rPr>
                <w:rFonts w:ascii="Times New Roman" w:hAnsi="Times New Roman" w:cs="Times New Roman"/>
                <w:lang w:val="fr-FR"/>
              </w:rPr>
            </w:rPrChange>
          </w:rPr>
          <w:t xml:space="preserve">Another part of the literature </w:t>
        </w:r>
      </w:ins>
      <w:del w:id="43" w:author="Portner, Claus" w:date="2022-11-01T12:17:00Z">
        <w:r w:rsidRPr="00892914" w:rsidDel="0009461D">
          <w:rPr>
            <w:rFonts w:ascii="Times New Roman" w:hAnsi="Times New Roman" w:cs="Times New Roman"/>
          </w:rPr>
          <w:delText xml:space="preserve">Several studies </w:delText>
        </w:r>
      </w:del>
      <w:r w:rsidRPr="00892914">
        <w:rPr>
          <w:rFonts w:ascii="Times New Roman" w:hAnsi="Times New Roman" w:cs="Times New Roman"/>
        </w:rPr>
        <w:t xml:space="preserve">examine the impact on income, employment, or agricultural production </w:t>
      </w:r>
      <w:del w:id="44" w:author="Portner, Claus" w:date="2022-11-01T12:17:00Z">
        <w:r w:rsidRPr="00892914" w:rsidDel="0009461D">
          <w:rPr>
            <w:rFonts w:ascii="Times New Roman" w:hAnsi="Times New Roman" w:cs="Times New Roman"/>
          </w:rPr>
          <w:delText xml:space="preserve">include </w:delText>
        </w:r>
      </w:del>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{"citationID":"0q4WHFBZ","properties":{"formattedCitation":"(Balde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r w:rsidRPr="00892914">
        <w:rPr>
          <w:rFonts w:ascii="Times New Roman" w:hAnsi="Times New Roman" w:cs="Times New Roman"/>
        </w:rPr>
        <w:fldChar w:fldCharType="separate"/>
      </w:r>
      <w:r w:rsidRPr="00892914">
        <w:rPr>
          <w:rFonts w:ascii="Times New Roman" w:hAnsi="Times New Roman" w:cs="Times New Roman"/>
          <w:szCs w:val="24"/>
          <w:rPrChange w:id="45" w:author="Portner, Claus" w:date="2022-11-01T12:22:00Z">
            <w:rPr>
              <w:rFonts w:ascii="Times New Roman" w:hAnsi="Times New Roman" w:cs="Times New Roman"/>
              <w:szCs w:val="24"/>
              <w:lang w:val="fr-FR"/>
            </w:rPr>
          </w:rPrChange>
        </w:rPr>
        <w:t>(</w:t>
      </w:r>
      <w:proofErr w:type="spellStart"/>
      <w:r w:rsidRPr="00892914">
        <w:rPr>
          <w:rFonts w:ascii="Times New Roman" w:hAnsi="Times New Roman" w:cs="Times New Roman"/>
          <w:szCs w:val="24"/>
          <w:rPrChange w:id="46" w:author="Portner, Claus" w:date="2022-11-01T12:22:00Z">
            <w:rPr>
              <w:rFonts w:ascii="Times New Roman" w:hAnsi="Times New Roman" w:cs="Times New Roman"/>
              <w:szCs w:val="24"/>
              <w:lang w:val="fr-FR"/>
            </w:rPr>
          </w:rPrChange>
        </w:rPr>
        <w:t>Balde</w:t>
      </w:r>
      <w:proofErr w:type="spellEnd"/>
      <w:r w:rsidRPr="00892914">
        <w:rPr>
          <w:rFonts w:ascii="Times New Roman" w:hAnsi="Times New Roman" w:cs="Times New Roman"/>
          <w:szCs w:val="24"/>
          <w:rPrChange w:id="47" w:author="Portner, Claus" w:date="2022-11-01T12:22:00Z">
            <w:rPr>
              <w:rFonts w:ascii="Times New Roman" w:hAnsi="Times New Roman" w:cs="Times New Roman"/>
              <w:szCs w:val="24"/>
              <w:lang w:val="fr-FR"/>
            </w:rPr>
          </w:rPrChange>
        </w:rPr>
        <w:t xml:space="preserve"> et al., 2020; </w:t>
      </w:r>
      <w:r w:rsidRPr="00892914">
        <w:rPr>
          <w:rFonts w:ascii="Times New Roman" w:hAnsi="Times New Roman" w:cs="Times New Roman"/>
          <w:szCs w:val="24"/>
          <w:u w:val="single"/>
          <w:rPrChange w:id="48" w:author="Portner, Claus" w:date="2022-11-01T12:22:00Z">
            <w:rPr>
              <w:rFonts w:ascii="Times New Roman" w:hAnsi="Times New Roman" w:cs="Times New Roman"/>
              <w:szCs w:val="24"/>
              <w:u w:val="single"/>
              <w:lang w:val="fr-FR"/>
            </w:rPr>
          </w:rPrChange>
        </w:rPr>
        <w:t>Deshpande, 2020</w:t>
      </w:r>
      <w:r w:rsidRPr="00892914">
        <w:rPr>
          <w:rFonts w:ascii="Times New Roman" w:hAnsi="Times New Roman" w:cs="Times New Roman"/>
          <w:szCs w:val="24"/>
          <w:rPrChange w:id="49" w:author="Portner, Claus" w:date="2022-11-01T12:22:00Z">
            <w:rPr>
              <w:rFonts w:ascii="Times New Roman" w:hAnsi="Times New Roman" w:cs="Times New Roman"/>
              <w:szCs w:val="24"/>
              <w:lang w:val="fr-FR"/>
            </w:rPr>
          </w:rPrChange>
        </w:rPr>
        <w:t xml:space="preserve">; Egger et al., 2022; Harris et al., 2020; Headey et al., 2020; </w:t>
      </w:r>
      <w:proofErr w:type="spellStart"/>
      <w:r w:rsidRPr="00892914">
        <w:rPr>
          <w:rFonts w:ascii="Times New Roman" w:hAnsi="Times New Roman" w:cs="Times New Roman"/>
          <w:szCs w:val="24"/>
          <w:rPrChange w:id="50" w:author="Portner, Claus" w:date="2022-11-01T12:22:00Z">
            <w:rPr>
              <w:rFonts w:ascii="Times New Roman" w:hAnsi="Times New Roman" w:cs="Times New Roman"/>
              <w:szCs w:val="24"/>
              <w:lang w:val="fr-FR"/>
            </w:rPr>
          </w:rPrChange>
        </w:rPr>
        <w:t>Jaacks</w:t>
      </w:r>
      <w:proofErr w:type="spellEnd"/>
      <w:r w:rsidRPr="00892914">
        <w:rPr>
          <w:rFonts w:ascii="Times New Roman" w:hAnsi="Times New Roman" w:cs="Times New Roman"/>
          <w:szCs w:val="24"/>
          <w:rPrChange w:id="51" w:author="Portner, Claus" w:date="2022-11-01T12:22:00Z">
            <w:rPr>
              <w:rFonts w:ascii="Times New Roman" w:hAnsi="Times New Roman" w:cs="Times New Roman"/>
              <w:szCs w:val="24"/>
              <w:lang w:val="fr-FR"/>
            </w:rPr>
          </w:rPrChange>
        </w:rPr>
        <w:t xml:space="preserve"> et al., 2021; Kang et al., 2021; Kesar et al., 2021; </w:t>
      </w:r>
      <w:proofErr w:type="spellStart"/>
      <w:r w:rsidRPr="00892914">
        <w:rPr>
          <w:rFonts w:ascii="Times New Roman" w:hAnsi="Times New Roman" w:cs="Times New Roman"/>
          <w:szCs w:val="24"/>
          <w:rPrChange w:id="52" w:author="Portner, Claus" w:date="2022-11-01T12:22:00Z">
            <w:rPr>
              <w:rFonts w:ascii="Times New Roman" w:hAnsi="Times New Roman" w:cs="Times New Roman"/>
              <w:szCs w:val="24"/>
              <w:lang w:val="fr-FR"/>
            </w:rPr>
          </w:rPrChange>
        </w:rPr>
        <w:t>Komin</w:t>
      </w:r>
      <w:proofErr w:type="spellEnd"/>
      <w:r w:rsidRPr="00892914">
        <w:rPr>
          <w:rFonts w:ascii="Times New Roman" w:hAnsi="Times New Roman" w:cs="Times New Roman"/>
          <w:szCs w:val="24"/>
          <w:rPrChange w:id="53" w:author="Portner, Claus" w:date="2022-11-01T12:22:00Z">
            <w:rPr>
              <w:rFonts w:ascii="Times New Roman" w:hAnsi="Times New Roman" w:cs="Times New Roman"/>
              <w:szCs w:val="24"/>
              <w:lang w:val="fr-FR"/>
            </w:rPr>
          </w:rPrChange>
        </w:rPr>
        <w:t xml:space="preserve"> et al., 2021; </w:t>
      </w:r>
      <w:proofErr w:type="spellStart"/>
      <w:r w:rsidRPr="00892914">
        <w:rPr>
          <w:rFonts w:ascii="Times New Roman" w:hAnsi="Times New Roman" w:cs="Times New Roman"/>
          <w:szCs w:val="24"/>
          <w:rPrChange w:id="54" w:author="Portner, Claus" w:date="2022-11-01T12:22:00Z">
            <w:rPr>
              <w:rFonts w:ascii="Times New Roman" w:hAnsi="Times New Roman" w:cs="Times New Roman"/>
              <w:szCs w:val="24"/>
              <w:lang w:val="fr-FR"/>
            </w:rPr>
          </w:rPrChange>
        </w:rPr>
        <w:t>Rönkkö</w:t>
      </w:r>
      <w:proofErr w:type="spellEnd"/>
      <w:r w:rsidRPr="00892914">
        <w:rPr>
          <w:rFonts w:ascii="Times New Roman" w:hAnsi="Times New Roman" w:cs="Times New Roman"/>
          <w:szCs w:val="24"/>
          <w:rPrChange w:id="55" w:author="Portner, Claus" w:date="2022-11-01T12:22:00Z">
            <w:rPr>
              <w:rFonts w:ascii="Times New Roman" w:hAnsi="Times New Roman" w:cs="Times New Roman"/>
              <w:szCs w:val="24"/>
              <w:lang w:val="fr-FR"/>
            </w:rPr>
          </w:rPrChange>
        </w:rPr>
        <w:t xml:space="preserve"> et al., 2022; </w:t>
      </w:r>
      <w:proofErr w:type="spellStart"/>
      <w:r w:rsidRPr="00892914">
        <w:rPr>
          <w:rFonts w:ascii="Times New Roman" w:hAnsi="Times New Roman" w:cs="Times New Roman"/>
          <w:szCs w:val="24"/>
          <w:rPrChange w:id="56" w:author="Portner, Claus" w:date="2022-11-01T12:22:00Z">
            <w:rPr>
              <w:rFonts w:ascii="Times New Roman" w:hAnsi="Times New Roman" w:cs="Times New Roman"/>
              <w:szCs w:val="24"/>
              <w:lang w:val="fr-FR"/>
            </w:rPr>
          </w:rPrChange>
        </w:rPr>
        <w:t>Ruszczyk</w:t>
      </w:r>
      <w:proofErr w:type="spellEnd"/>
      <w:r w:rsidRPr="00892914">
        <w:rPr>
          <w:rFonts w:ascii="Times New Roman" w:hAnsi="Times New Roman" w:cs="Times New Roman"/>
          <w:szCs w:val="24"/>
          <w:rPrChange w:id="57" w:author="Portner, Claus" w:date="2022-11-01T12:22:00Z">
            <w:rPr>
              <w:rFonts w:ascii="Times New Roman" w:hAnsi="Times New Roman" w:cs="Times New Roman"/>
              <w:szCs w:val="24"/>
              <w:lang w:val="fr-FR"/>
            </w:rPr>
          </w:rPrChange>
        </w:rPr>
        <w:t xml:space="preserve"> et al., 2021; Wild et al., 2021)</w:t>
      </w:r>
      <w:r w:rsidRPr="00892914">
        <w:rPr>
          <w:rFonts w:ascii="Times New Roman" w:hAnsi="Times New Roman" w:cs="Times New Roman"/>
        </w:rPr>
        <w:fldChar w:fldCharType="end"/>
      </w:r>
      <w:r w:rsidRPr="00892914">
        <w:rPr>
          <w:rFonts w:ascii="Times New Roman" w:hAnsi="Times New Roman" w:cs="Times New Roman"/>
          <w:rPrChange w:id="58" w:author="Portner, Claus" w:date="2022-11-01T12:22:00Z">
            <w:rPr>
              <w:rFonts w:ascii="Times New Roman" w:hAnsi="Times New Roman" w:cs="Times New Roman"/>
              <w:lang w:val="fr-FR"/>
            </w:rPr>
          </w:rPrChange>
        </w:rPr>
        <w:t>.</w:t>
      </w:r>
    </w:p>
  </w:footnote>
  <w:footnote w:id="2">
    <w:p w14:paraId="558C3EA6" w14:textId="2B8F8EBC" w:rsidR="000B7A8E" w:rsidRPr="00E357DD" w:rsidDel="00892914" w:rsidRDefault="000B7A8E" w:rsidP="000B7A8E">
      <w:pPr>
        <w:pStyle w:val="FootnoteText"/>
        <w:rPr>
          <w:del w:id="77" w:author="Portner, Claus" w:date="2022-11-01T12:21:00Z"/>
          <w:rFonts w:ascii="Times New Roman" w:hAnsi="Times New Roman" w:cs="Times New Roman"/>
        </w:rPr>
      </w:pPr>
      <w:del w:id="78" w:author="Portner, Claus" w:date="2022-11-01T12:21:00Z">
        <w:r w:rsidRPr="00E357DD" w:rsidDel="00892914">
          <w:rPr>
            <w:rStyle w:val="FootnoteReference"/>
            <w:rFonts w:ascii="Times New Roman" w:hAnsi="Times New Roman" w:cs="Times New Roman"/>
          </w:rPr>
          <w:footnoteRef/>
        </w:r>
        <w:r w:rsidRPr="00E357DD" w:rsidDel="00892914">
          <w:rPr>
            <w:rFonts w:ascii="Times New Roman" w:hAnsi="Times New Roman" w:cs="Times New Roman"/>
          </w:rPr>
          <w:delText xml:space="preserve"> The survey completion rate being as low as 49% for Liberia</w:delText>
        </w:r>
        <w:r w:rsidR="00EC2CF3" w:rsidDel="00892914">
          <w:rPr>
            <w:rFonts w:ascii="Times New Roman" w:hAnsi="Times New Roman" w:cs="Times New Roman"/>
          </w:rPr>
          <w:delText>.</w:delText>
        </w:r>
        <w:r w:rsidRPr="00E357DD" w:rsidDel="00892914">
          <w:rPr>
            <w:rFonts w:ascii="Times New Roman" w:hAnsi="Times New Roman" w:cs="Times New Roman"/>
          </w:rPr>
          <w:delText xml:space="preserve"> </w:delText>
        </w:r>
      </w:del>
    </w:p>
  </w:footnote>
  <w:footnote w:id="3">
    <w:p w14:paraId="28E5F40C" w14:textId="6FBFB4BB" w:rsidR="001A47D0" w:rsidRPr="001A47D0" w:rsidRDefault="001A47D0">
      <w:pPr>
        <w:pStyle w:val="FootnoteText"/>
        <w:rPr>
          <w:rFonts w:ascii="Times New Roman" w:hAnsi="Times New Roman" w:cs="Times New Roman"/>
        </w:rPr>
      </w:pPr>
      <w:r w:rsidRPr="001A47D0">
        <w:rPr>
          <w:rStyle w:val="FootnoteReference"/>
          <w:rFonts w:ascii="Times New Roman" w:hAnsi="Times New Roman" w:cs="Times New Roman"/>
        </w:rPr>
        <w:footnoteRef/>
      </w:r>
      <w:r w:rsidRPr="001A47D0">
        <w:rPr>
          <w:rFonts w:ascii="Times New Roman" w:hAnsi="Times New Roman" w:cs="Times New Roman"/>
        </w:rPr>
        <w:t xml:space="preserve"> </w:t>
      </w:r>
      <w:del w:id="92" w:author="Portner, Claus" w:date="2022-11-01T12:29:00Z">
        <w:r w:rsidRPr="001A47D0" w:rsidDel="00892914">
          <w:rPr>
            <w:rFonts w:ascii="Times New Roman" w:hAnsi="Times New Roman" w:cs="Times New Roman"/>
          </w:rPr>
          <w:delText>There had been o</w:delText>
        </w:r>
      </w:del>
      <w:ins w:id="93" w:author="Portner, Claus" w:date="2022-11-01T12:29:00Z">
        <w:r w:rsidR="00892914">
          <w:rPr>
            <w:rFonts w:ascii="Times New Roman" w:hAnsi="Times New Roman" w:cs="Times New Roman"/>
          </w:rPr>
          <w:t>O</w:t>
        </w:r>
      </w:ins>
      <w:r w:rsidRPr="001A47D0">
        <w:rPr>
          <w:rFonts w:ascii="Times New Roman" w:hAnsi="Times New Roman" w:cs="Times New Roman"/>
        </w:rPr>
        <w:t>ne study</w:t>
      </w:r>
      <w:del w:id="94" w:author="Portner, Claus" w:date="2022-11-01T12:28:00Z">
        <w:r w:rsidRPr="001A47D0" w:rsidDel="00892914">
          <w:rPr>
            <w:rFonts w:ascii="Times New Roman" w:hAnsi="Times New Roman" w:cs="Times New Roman"/>
          </w:rPr>
          <w:delText>,</w:delText>
        </w:r>
      </w:del>
      <w:r w:rsidRPr="001A47D0">
        <w:rPr>
          <w:rFonts w:ascii="Times New Roman" w:hAnsi="Times New Roman" w:cs="Times New Roman"/>
        </w:rPr>
        <w:t xml:space="preserve"> </w:t>
      </w:r>
      <w:del w:id="95" w:author="Portner, Claus" w:date="2022-11-01T12:28:00Z">
        <w:r w:rsidR="00920935" w:rsidDel="00892914">
          <w:rPr>
            <w:rFonts w:ascii="Times New Roman" w:hAnsi="Times New Roman" w:cs="Times New Roman"/>
          </w:rPr>
          <w:fldChar w:fldCharType="begin"/>
        </w:r>
        <w:r w:rsidR="005D68C8" w:rsidDel="00892914">
          <w:rPr>
            <w:rFonts w:ascii="Times New Roman" w:hAnsi="Times New Roman" w:cs="Times New Roman"/>
          </w:rPr>
          <w:delInstrText xml:space="preserve"> ADDIN ZOTERO_ITEM CSL_CITATION {"citationID":"Z1z9Qi8o","properties":{"formattedCitation":"(Schotte et al., 2021)","plainCitation":"(Schotte et al., 2021)","dontUpdate":true,"noteIndex":3},"citationItems":[{"id":544,"uris":["http://zotero.org/groups/4758024/items/YXTJLSQT"],"itemData":{"id":544,"type":"report","abstract":"In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delInstrText>
        </w:r>
        <w:r w:rsidR="00920935" w:rsidDel="00892914">
          <w:rPr>
            <w:rFonts w:ascii="Times New Roman" w:hAnsi="Times New Roman" w:cs="Times New Roman"/>
          </w:rPr>
          <w:fldChar w:fldCharType="separate"/>
        </w:r>
        <w:r w:rsidR="003E4B19" w:rsidRPr="003E4B19" w:rsidDel="00892914">
          <w:rPr>
            <w:rFonts w:ascii="Times New Roman" w:hAnsi="Times New Roman" w:cs="Times New Roman"/>
          </w:rPr>
          <w:delText xml:space="preserve">Schotte et al. </w:delText>
        </w:r>
      </w:del>
      <w:ins w:id="96" w:author="Alam, Shamma" w:date="2022-10-26T12:38:00Z">
        <w:del w:id="97" w:author="Portner, Claus" w:date="2022-11-01T12:28:00Z">
          <w:r w:rsidR="00EE6E0E" w:rsidDel="00892914">
            <w:rPr>
              <w:rFonts w:ascii="Times New Roman" w:hAnsi="Times New Roman" w:cs="Times New Roman"/>
            </w:rPr>
            <w:delText>(</w:delText>
          </w:r>
        </w:del>
      </w:ins>
      <w:del w:id="98" w:author="Portner, Claus" w:date="2022-11-01T12:28:00Z">
        <w:r w:rsidR="003E4B19" w:rsidRPr="003E4B19" w:rsidDel="00892914">
          <w:rPr>
            <w:rFonts w:ascii="Times New Roman" w:hAnsi="Times New Roman" w:cs="Times New Roman"/>
          </w:rPr>
          <w:delText>2021)</w:delText>
        </w:r>
        <w:r w:rsidR="00920935" w:rsidDel="00892914">
          <w:rPr>
            <w:rFonts w:ascii="Times New Roman" w:hAnsi="Times New Roman" w:cs="Times New Roman"/>
          </w:rPr>
          <w:fldChar w:fldCharType="end"/>
        </w:r>
        <w:r w:rsidRPr="001A47D0" w:rsidDel="00892914">
          <w:rPr>
            <w:rFonts w:ascii="Times New Roman" w:hAnsi="Times New Roman" w:cs="Times New Roman"/>
            <w:color w:val="2E2E2E"/>
          </w:rPr>
          <w:delText xml:space="preserve">, that </w:delText>
        </w:r>
      </w:del>
      <w:ins w:id="99" w:author="Alam, Shamma" w:date="2022-10-26T13:07:00Z">
        <w:r w:rsidR="007D538C">
          <w:rPr>
            <w:rFonts w:ascii="Times New Roman" w:hAnsi="Times New Roman" w:cs="Times New Roman"/>
            <w:color w:val="2E2E2E"/>
          </w:rPr>
          <w:t>examined</w:t>
        </w:r>
      </w:ins>
      <w:ins w:id="100" w:author="Alam, Shamma" w:date="2022-10-26T12:39:00Z">
        <w:r w:rsidR="00EE6E0E">
          <w:rPr>
            <w:rFonts w:ascii="Times New Roman" w:hAnsi="Times New Roman" w:cs="Times New Roman"/>
            <w:color w:val="2E2E2E"/>
          </w:rPr>
          <w:t xml:space="preserve"> the impact on employment and earnings using panel data</w:t>
        </w:r>
      </w:ins>
      <w:ins w:id="101" w:author="Portner, Claus" w:date="2022-11-01T12:29:00Z">
        <w:r w:rsidR="00892914">
          <w:rPr>
            <w:rFonts w:ascii="Times New Roman" w:hAnsi="Times New Roman" w:cs="Times New Roman"/>
            <w:color w:val="2E2E2E"/>
          </w:rPr>
          <w:t xml:space="preserve"> and found </w:t>
        </w:r>
      </w:ins>
      <w:ins w:id="102" w:author="Alam, Shamma" w:date="2022-10-26T12:39:00Z">
        <w:del w:id="103" w:author="Portner, Claus" w:date="2022-11-01T12:29:00Z">
          <w:r w:rsidR="00EE6E0E" w:rsidDel="00892914">
            <w:rPr>
              <w:rFonts w:ascii="Times New Roman" w:hAnsi="Times New Roman" w:cs="Times New Roman"/>
              <w:color w:val="2E2E2E"/>
            </w:rPr>
            <w:delText xml:space="preserve">. They </w:delText>
          </w:r>
        </w:del>
      </w:ins>
      <w:del w:id="104" w:author="Portner, Claus" w:date="2022-11-01T12:29:00Z">
        <w:r w:rsidRPr="001A47D0" w:rsidDel="00892914">
          <w:rPr>
            <w:rFonts w:ascii="Times New Roman" w:hAnsi="Times New Roman" w:cs="Times New Roman"/>
            <w:color w:val="2E2E2E"/>
          </w:rPr>
          <w:delText xml:space="preserve">use panel data to find </w:delText>
        </w:r>
      </w:del>
      <w:r w:rsidRPr="001A47D0">
        <w:rPr>
          <w:rFonts w:ascii="Times New Roman" w:hAnsi="Times New Roman" w:cs="Times New Roman"/>
          <w:color w:val="2E2E2E"/>
        </w:rPr>
        <w:t>that lockdowns in Ghana significantly decreased employment and earnings</w:t>
      </w:r>
      <w:ins w:id="105" w:author="Portner, Claus" w:date="2022-11-01T12:29:00Z">
        <w:r w:rsidR="00892914">
          <w:rPr>
            <w:rFonts w:ascii="Times New Roman" w:hAnsi="Times New Roman" w:cs="Times New Roman"/>
            <w:color w:val="2E2E2E"/>
          </w:rPr>
          <w:t xml:space="preserve"> </w:t>
        </w:r>
        <w:r w:rsidR="00892914">
          <w:rPr>
            <w:rFonts w:ascii="Times New Roman" w:hAnsi="Times New Roman" w:cs="Times New Roman"/>
          </w:rPr>
          <w:fldChar w:fldCharType="begin"/>
        </w:r>
      </w:ins>
      <w:r w:rsidR="00892914">
        <w:rPr>
          <w:rFonts w:ascii="Times New Roman" w:hAnsi="Times New Roman" w:cs="Times New Roman"/>
        </w:rPr>
        <w:instrText xml:space="preserve"> ADDIN ZOTERO_ITEM CSL_CITATION {"citationID":"wAKfkDm0","properties":{"formattedCitation":"(Schotte et al., 2021)","plainCitation":"(Schotte et al., 2021)","noteIndex":3},"citationItems":[{"id":544,"uris":["http://zotero.org/groups/4758024/items/YXTJLSQT"],"itemData":{"id":544,"type":"report","abstract":"In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ins w:id="106" w:author="Portner, Claus" w:date="2022-11-01T12:29:00Z">
        <w:r w:rsidR="00892914">
          <w:rPr>
            <w:rFonts w:ascii="Times New Roman" w:hAnsi="Times New Roman" w:cs="Times New Roman"/>
          </w:rPr>
          <w:fldChar w:fldCharType="separate"/>
        </w:r>
      </w:ins>
      <w:r w:rsidR="00892914">
        <w:rPr>
          <w:rFonts w:ascii="Times New Roman" w:hAnsi="Times New Roman" w:cs="Times New Roman"/>
        </w:rPr>
        <w:t>(</w:t>
      </w:r>
      <w:proofErr w:type="spellStart"/>
      <w:r w:rsidR="00892914">
        <w:rPr>
          <w:rFonts w:ascii="Times New Roman" w:hAnsi="Times New Roman" w:cs="Times New Roman"/>
        </w:rPr>
        <w:t>Schotte</w:t>
      </w:r>
      <w:proofErr w:type="spellEnd"/>
      <w:r w:rsidR="00892914">
        <w:rPr>
          <w:rFonts w:ascii="Times New Roman" w:hAnsi="Times New Roman" w:cs="Times New Roman"/>
        </w:rPr>
        <w:t xml:space="preserve"> et al., 2021)</w:t>
      </w:r>
      <w:ins w:id="107" w:author="Portner, Claus" w:date="2022-11-01T12:29:00Z">
        <w:r w:rsidR="00892914">
          <w:rPr>
            <w:rFonts w:ascii="Times New Roman" w:hAnsi="Times New Roman" w:cs="Times New Roman"/>
          </w:rPr>
          <w:fldChar w:fldCharType="end"/>
        </w:r>
      </w:ins>
      <w:r w:rsidRPr="001A47D0">
        <w:rPr>
          <w:rFonts w:ascii="Times New Roman" w:hAnsi="Times New Roman" w:cs="Times New Roman"/>
          <w:color w:val="2E2E2E"/>
        </w:rPr>
        <w:t>.</w:t>
      </w:r>
    </w:p>
  </w:footnote>
  <w:footnote w:id="4">
    <w:p w14:paraId="6B3E553C" w14:textId="77777777" w:rsidR="007A7646" w:rsidRPr="00841119" w:rsidRDefault="007A7646" w:rsidP="007A7646">
      <w:pPr>
        <w:pStyle w:val="FootnoteText"/>
        <w:rPr>
          <w:ins w:id="129" w:author="Portner, Claus" w:date="2022-11-01T13:36:00Z"/>
          <w:rFonts w:ascii="Times New Roman" w:hAnsi="Times New Roman" w:cs="Times New Roman"/>
        </w:rPr>
      </w:pPr>
      <w:ins w:id="130" w:author="Portner, Claus" w:date="2022-11-01T13:36:00Z">
        <w:r w:rsidRPr="00841119">
          <w:rPr>
            <w:rStyle w:val="FootnoteReference"/>
            <w:rFonts w:ascii="Times New Roman" w:hAnsi="Times New Roman" w:cs="Times New Roman"/>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ins>
    </w:p>
  </w:footnote>
  <w:footnote w:id="5">
    <w:p w14:paraId="0A255F28" w14:textId="77777777" w:rsidR="0083527E" w:rsidRPr="00841119" w:rsidDel="007A7646" w:rsidRDefault="0083527E" w:rsidP="0083527E">
      <w:pPr>
        <w:pStyle w:val="FootnoteText"/>
        <w:rPr>
          <w:del w:id="153" w:author="Portner, Claus" w:date="2022-11-01T13:36:00Z"/>
          <w:rFonts w:ascii="Times New Roman" w:hAnsi="Times New Roman" w:cs="Times New Roman"/>
        </w:rPr>
      </w:pPr>
      <w:del w:id="154" w:author="Portner, Claus" w:date="2022-11-01T13:36:00Z">
        <w:r w:rsidRPr="00841119" w:rsidDel="007A7646">
          <w:rPr>
            <w:rStyle w:val="FootnoteReference"/>
            <w:rFonts w:ascii="Times New Roman" w:hAnsi="Times New Roman" w:cs="Times New Roman"/>
          </w:rPr>
          <w:footnoteRef/>
        </w:r>
        <w:r w:rsidRPr="00841119" w:rsidDel="007A7646">
          <w:rPr>
            <w:rFonts w:ascii="Times New Roman" w:hAnsi="Times New Roman" w:cs="Times New Roman"/>
          </w:rPr>
          <w:delText xml:space="preserve"> The phone number c</w:delText>
        </w:r>
        <w:r w:rsidDel="007A7646">
          <w:rPr>
            <w:rFonts w:ascii="Times New Roman" w:hAnsi="Times New Roman" w:cs="Times New Roman"/>
          </w:rPr>
          <w:delText>ould</w:delText>
        </w:r>
        <w:r w:rsidRPr="00841119" w:rsidDel="007A7646">
          <w:rPr>
            <w:rFonts w:ascii="Times New Roman" w:hAnsi="Times New Roman" w:cs="Times New Roman"/>
          </w:rPr>
          <w:delText xml:space="preserve"> be the household’s number or a reference person</w:delText>
        </w:r>
        <w:r w:rsidDel="007A7646">
          <w:rPr>
            <w:rFonts w:ascii="Times New Roman" w:hAnsi="Times New Roman" w:cs="Times New Roman"/>
          </w:rPr>
          <w:delText>’s</w:delText>
        </w:r>
        <w:r w:rsidRPr="00841119" w:rsidDel="007A7646">
          <w:rPr>
            <w:rFonts w:ascii="Times New Roman" w:hAnsi="Times New Roman" w:cs="Times New Roman"/>
          </w:rPr>
          <w:delText xml:space="preserve">, such as a neighbor or a friend. </w:delText>
        </w:r>
      </w:del>
    </w:p>
  </w:footnote>
  <w:footnote w:id="6">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C020A8">
        <w:rPr>
          <w:rStyle w:val="FootnoteReference"/>
          <w:rFonts w:ascii="Times New Roman" w:hAnsi="Times New Roman" w:cs="Times New Roman"/>
          <w:sz w:val="20"/>
          <w:szCs w:val="20"/>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7">
    <w:p w14:paraId="5E170AF7" w14:textId="554E6499" w:rsidR="00B17110" w:rsidRDefault="00B17110" w:rsidP="00B17110">
      <w:pPr>
        <w:pStyle w:val="FootnoteText"/>
      </w:pPr>
      <w:r>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5D68C8">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2008)","noteIndex":6},"citationItems":[{"id":555,"uris":["http://zotero.org/groups/4758024/items/5LYNWU2R"],"itemData":{"id":555,"type":"article-journal","abstract":"We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(Alam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r w:rsidR="008544F5">
        <w:rPr>
          <w:rFonts w:ascii="Times New Roman" w:hAnsi="Times New Roman" w:cs="Times New Roman"/>
        </w:rPr>
        <w:t>a more straightforward</w:t>
      </w:r>
      <w:r w:rsidR="008544F5" w:rsidRPr="00231B48">
        <w:rPr>
          <w:rFonts w:ascii="Times New Roman" w:hAnsi="Times New Roman" w:cs="Times New Roman"/>
        </w:rPr>
        <w:t xml:space="preserve"> </w:t>
      </w:r>
      <w:r w:rsidRPr="00231B48">
        <w:rPr>
          <w:rFonts w:ascii="Times New Roman" w:hAnsi="Times New Roman" w:cs="Times New Roman"/>
        </w:rPr>
        <w:t xml:space="preserve">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Pr>
          <w:rFonts w:ascii="Times New Roman" w:hAnsi="Times New Roman" w:cs="Times New Roman"/>
        </w:rPr>
        <w:t>Robustness checks, presented in Appendix Tables A1</w:t>
      </w:r>
      <w:r w:rsidR="008544F5" w:rsidRPr="008544F5">
        <w:rPr>
          <w:rFonts w:ascii="Times New Roman" w:hAnsi="Times New Roman" w:cs="Times New Roman"/>
        </w:rPr>
        <w:t xml:space="preserve"> </w:t>
      </w:r>
      <w:r w:rsidR="008544F5">
        <w:rPr>
          <w:rFonts w:ascii="Times New Roman" w:hAnsi="Times New Roman" w:cs="Times New Roman"/>
        </w:rPr>
        <w:t>show that conditional logit models lead to</w:t>
      </w:r>
      <w:r w:rsidRPr="00231B48">
        <w:rPr>
          <w:rFonts w:ascii="Times New Roman" w:hAnsi="Times New Roman" w:cs="Times New Roman"/>
        </w:rPr>
        <w:t xml:space="preserve"> similar</w:t>
      </w:r>
      <w:r>
        <w:rPr>
          <w:rFonts w:ascii="Times New Roman" w:hAnsi="Times New Roman" w:cs="Times New Roman"/>
        </w:rPr>
        <w:t xml:space="preserve"> results</w:t>
      </w:r>
      <w:r w:rsidRPr="00231B48">
        <w:rPr>
          <w:rFonts w:ascii="Times New Roman" w:hAnsi="Times New Roman" w:cs="Times New Roman"/>
        </w:rPr>
        <w:t>.</w:t>
      </w:r>
    </w:p>
  </w:footnote>
  <w:footnote w:id="8">
    <w:p w14:paraId="6C516A8F" w14:textId="4BA679D5" w:rsidR="00B169B5" w:rsidRPr="009F73F0" w:rsidRDefault="00B169B5" w:rsidP="00B169B5">
      <w:pPr>
        <w:pStyle w:val="FootnoteText"/>
      </w:pPr>
      <w:r w:rsidRPr="009F73F0">
        <w:rPr>
          <w:rStyle w:val="FootnoteReference"/>
          <w:rFonts w:ascii="Times New Roman" w:hAnsi="Times New Roman" w:cs="Times New Roman"/>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9">
    <w:p w14:paraId="71311E1E" w14:textId="498B06FB" w:rsidR="00A2251D" w:rsidRPr="00A2251D" w:rsidRDefault="00A2251D">
      <w:pPr>
        <w:pStyle w:val="FootnoteText"/>
        <w:rPr>
          <w:rFonts w:ascii="Times New Roman" w:hAnsi="Times New Roman" w:cs="Times New Roman"/>
        </w:rPr>
      </w:pPr>
      <w:r w:rsidRPr="00A2251D">
        <w:rPr>
          <w:rStyle w:val="FootnoteReference"/>
          <w:rFonts w:ascii="Times New Roman" w:hAnsi="Times New Roman" w:cs="Times New Roman"/>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10">
    <w:p w14:paraId="4DE0B6B1" w14:textId="71CB56E5" w:rsidR="00454D7B" w:rsidRPr="00454D7B" w:rsidRDefault="00454D7B">
      <w:pPr>
        <w:pStyle w:val="FootnoteText"/>
        <w:rPr>
          <w:rFonts w:ascii="Times New Roman" w:hAnsi="Times New Roman" w:cs="Times New Roman"/>
        </w:rPr>
      </w:pPr>
      <w:ins w:id="252" w:author="Alam, Shamma" w:date="2022-10-26T17:29:00Z">
        <w:r w:rsidRPr="00454D7B">
          <w:rPr>
            <w:rStyle w:val="FootnoteReference"/>
            <w:rFonts w:ascii="Times New Roman" w:hAnsi="Times New Roman" w:cs="Times New Roman"/>
          </w:rPr>
          <w:footnoteRef/>
        </w:r>
        <w:r w:rsidRPr="00454D7B">
          <w:rPr>
            <w:rFonts w:ascii="Times New Roman" w:hAnsi="Times New Roman" w:cs="Times New Roman"/>
          </w:rPr>
          <w:t xml:space="preserve"> Each day of the week is scaled relative to a “baseline day,” which is the median value from the five weeks, January 3 – February 6, 2020</w:t>
        </w:r>
        <w:del w:id="253" w:author="Portner, Claus" w:date="2022-11-01T13:53:00Z">
          <w:r w:rsidRPr="00454D7B" w:rsidDel="0059200A">
            <w:rPr>
              <w:rFonts w:ascii="Times New Roman" w:hAnsi="Times New Roman" w:cs="Times New Roman"/>
            </w:rPr>
            <w:delText>, and captures the change in percent in the time spent at residential locations</w:delText>
          </w:r>
        </w:del>
        <w:r w:rsidRPr="00454D7B">
          <w:rPr>
            <w:rFonts w:ascii="Times New Roman" w:hAnsi="Times New Roman" w:cs="Times New Roman"/>
          </w:rPr>
          <w:t>. Other mobility information, such as the number of visitors to groceries and pharmacies per day, are available but tend to be noisier and give similar results to our time at home measure.</w:t>
        </w:r>
      </w:ins>
    </w:p>
  </w:footnote>
  <w:footnote w:id="11">
    <w:p w14:paraId="4EF54C6E" w14:textId="5814E9EA" w:rsidR="00AF6CD7" w:rsidRPr="00AF6CD7" w:rsidRDefault="00AF6CD7">
      <w:pPr>
        <w:pStyle w:val="FootnoteText"/>
        <w:rPr>
          <w:rFonts w:ascii="Times New Roman" w:hAnsi="Times New Roman" w:cs="Times New Roman"/>
        </w:rPr>
      </w:pPr>
      <w:ins w:id="283" w:author="Alam, Shamma" w:date="2022-10-27T09:32:00Z">
        <w:r w:rsidRPr="00AF6CD7">
          <w:rPr>
            <w:rStyle w:val="FootnoteReference"/>
            <w:rFonts w:ascii="Times New Roman" w:hAnsi="Times New Roman" w:cs="Times New Roman"/>
          </w:rPr>
          <w:footnoteRef/>
        </w:r>
        <w:r w:rsidRPr="00AF6CD7">
          <w:rPr>
            <w:rFonts w:ascii="Times New Roman" w:hAnsi="Times New Roman" w:cs="Times New Roman"/>
          </w:rPr>
          <w:t xml:space="preserve"> </w:t>
        </w:r>
      </w:ins>
      <w:ins w:id="284" w:author="Alam, Shamma" w:date="2022-10-27T09:33:00Z">
        <w:r w:rsidRPr="00AF6CD7">
          <w:rPr>
            <w:rFonts w:ascii="Times New Roman" w:hAnsi="Times New Roman" w:cs="Times New Roman"/>
          </w:rPr>
          <w:t>Furthermore, as in many other developing countries, the number of Covid deaths was low. Even with the increase in cases and deaths by the end of 2021, Uganda had only 7.2 deaths per 100,000 persons, while, for comparison, the US had 245.1 deaths per 100,000 persons.</w:t>
        </w:r>
      </w:ins>
    </w:p>
  </w:footnote>
  <w:footnote w:id="12">
    <w:p w14:paraId="688B297D" w14:textId="0AA44B55" w:rsidR="003A6753" w:rsidRDefault="003A6753">
      <w:pPr>
        <w:pStyle w:val="FootnoteText"/>
      </w:pPr>
      <w:r>
        <w:rPr>
          <w:rStyle w:val="FootnoteReference"/>
        </w:rPr>
        <w:footnoteRef/>
      </w:r>
      <w:r>
        <w:t xml:space="preserve"> </w:t>
      </w:r>
      <w:r w:rsidRPr="002C70B9">
        <w:rPr>
          <w:rFonts w:ascii="Times New Roman" w:hAnsi="Times New Roman" w:cs="Times New Roman"/>
        </w:rPr>
        <w:t>Round 1 only asks whether the family has operated a business since the beginning of 2020 and does not ask about operations since the start of lockdown. This means we are unable to use round 1 information to examine the impact of lockdown on doing family business.</w:t>
      </w:r>
    </w:p>
  </w:footnote>
  <w:footnote w:id="13">
    <w:p w14:paraId="6459978F" w14:textId="77777777" w:rsidR="006678EC" w:rsidRPr="006B22B8" w:rsidRDefault="006678EC" w:rsidP="006678EC">
      <w:pPr>
        <w:pStyle w:val="FootnoteText"/>
        <w:rPr>
          <w:rFonts w:ascii="Times New Roman" w:hAnsi="Times New Roman" w:cs="Times New Roman"/>
        </w:rPr>
      </w:pPr>
      <w:r w:rsidRPr="006B22B8">
        <w:rPr>
          <w:rStyle w:val="FootnoteReference"/>
          <w:rFonts w:ascii="Times New Roman" w:hAnsi="Times New Roman" w:cs="Times New Roman"/>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4">
    <w:p w14:paraId="1F77CB5D" w14:textId="1E3ACE88" w:rsidR="003F4DB1" w:rsidRPr="003F4DB1" w:rsidRDefault="003F4DB1">
      <w:pPr>
        <w:pStyle w:val="FootnoteText"/>
        <w:rPr>
          <w:rFonts w:ascii="Times New Roman" w:hAnsi="Times New Roman" w:cs="Times New Roman"/>
        </w:rPr>
      </w:pPr>
      <w:r w:rsidRPr="003F4DB1">
        <w:rPr>
          <w:rStyle w:val="FootnoteReference"/>
          <w:rFonts w:ascii="Times New Roman" w:hAnsi="Times New Roman" w:cs="Times New Roman"/>
        </w:rPr>
        <w:footnoteRef/>
      </w:r>
      <w:r w:rsidRPr="003F4DB1">
        <w:rPr>
          <w:rFonts w:ascii="Times New Roman" w:hAnsi="Times New Roman" w:cs="Times New Roman"/>
        </w:rPr>
        <w:t xml:space="preserve"> As our point estimates are relative to non-lockdown periods, we present the mean of outcome variables in non-lockdown periods at the bottom of each column.</w:t>
      </w:r>
    </w:p>
  </w:footnote>
  <w:footnote w:id="15">
    <w:p w14:paraId="2B0062FA" w14:textId="6F35FC23" w:rsidR="00DF02F6" w:rsidRPr="00DF02F6" w:rsidRDefault="00DF02F6">
      <w:pPr>
        <w:pStyle w:val="FootnoteText"/>
        <w:rPr>
          <w:rFonts w:ascii="Times New Roman" w:hAnsi="Times New Roman" w:cs="Times New Roman"/>
        </w:rPr>
      </w:pPr>
      <w:r w:rsidRPr="00DF02F6">
        <w:rPr>
          <w:rStyle w:val="FootnoteReference"/>
          <w:rFonts w:ascii="Times New Roman" w:hAnsi="Times New Roman" w:cs="Times New Roman"/>
        </w:rPr>
        <w:footnoteRef/>
      </w:r>
      <w:r w:rsidRPr="00DF02F6">
        <w:rPr>
          <w:rFonts w:ascii="Times New Roman" w:hAnsi="Times New Roman" w:cs="Times New Roman"/>
        </w:rPr>
        <w:t xml:space="preserve"> While not focusing on lockdowns, </w:t>
      </w:r>
      <w:r>
        <w:rPr>
          <w:rFonts w:ascii="Times New Roman" w:hAnsi="Times New Roman" w:cs="Times New Roman"/>
        </w:rPr>
        <w:t xml:space="preserve">one prior study, </w:t>
      </w:r>
      <w:r>
        <w:rPr>
          <w:rFonts w:ascii="Times New Roman" w:hAnsi="Times New Roman" w:cs="Times New Roman"/>
        </w:rPr>
        <w:fldChar w:fldCharType="begin"/>
      </w:r>
      <w:r w:rsidR="005D68C8">
        <w:rPr>
          <w:rFonts w:ascii="Times New Roman" w:hAnsi="Times New Roman" w:cs="Times New Roman"/>
        </w:rPr>
        <w:instrText xml:space="preserve"> ADDIN ZOTERO_ITEM CSL_CITATION {"citationID":"vDOIXkna","properties":{"formattedCitation":"(Gupta et al., 2021)","plainCitation":"(Gupta et al., 2021)","dontUpdate":true,"noteIndex":14},"citationItems":[{"id":670,"uris":["http://zotero.org/groups/4758024/items/59RNCGBL"],"itemData":{"id":670,"type":"report","abstract":"The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Pr>
          <w:rFonts w:ascii="Times New Roman" w:hAnsi="Times New Roman" w:cs="Times New Roman"/>
        </w:rPr>
        <w:fldChar w:fldCharType="separate"/>
      </w:r>
      <w:r w:rsidRPr="00DF02F6">
        <w:rPr>
          <w:rFonts w:ascii="Times New Roman" w:hAnsi="Times New Roman" w:cs="Times New Roman"/>
        </w:rPr>
        <w:t xml:space="preserve">Gupta et al. </w:t>
      </w:r>
      <w:r>
        <w:rPr>
          <w:rFonts w:ascii="Times New Roman" w:hAnsi="Times New Roman" w:cs="Times New Roman"/>
        </w:rPr>
        <w:t>(</w:t>
      </w:r>
      <w:r w:rsidRPr="00DF02F6">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w:t>
      </w:r>
      <w:r w:rsidRPr="00DF02F6">
        <w:rPr>
          <w:rFonts w:ascii="Times New Roman" w:hAnsi="Times New Roman" w:cs="Times New Roman"/>
        </w:rPr>
        <w:t xml:space="preserve"> find</w:t>
      </w:r>
      <w:r w:rsidR="00D66AE7">
        <w:rPr>
          <w:rFonts w:ascii="Times New Roman" w:hAnsi="Times New Roman" w:cs="Times New Roman"/>
        </w:rPr>
        <w:t>s</w:t>
      </w:r>
      <w:r>
        <w:rPr>
          <w:rFonts w:ascii="Times New Roman" w:hAnsi="Times New Roman" w:cs="Times New Roman"/>
        </w:rPr>
        <w:t xml:space="preserve"> evidence</w:t>
      </w:r>
      <w:r w:rsidRPr="00DF02F6">
        <w:rPr>
          <w:rFonts w:ascii="Times New Roman" w:hAnsi="Times New Roman" w:cs="Times New Roman"/>
        </w:rPr>
        <w:t xml:space="preserve"> that the pandemic </w:t>
      </w:r>
      <w:r>
        <w:rPr>
          <w:rFonts w:ascii="Times New Roman" w:hAnsi="Times New Roman" w:cs="Times New Roman"/>
        </w:rPr>
        <w:t xml:space="preserve">itself </w:t>
      </w:r>
      <w:r w:rsidRPr="00DF02F6">
        <w:rPr>
          <w:rFonts w:ascii="Times New Roman" w:hAnsi="Times New Roman" w:cs="Times New Roman"/>
        </w:rPr>
        <w:t>led to a switch in occupations, particularly among salaried and business persons, with agriculture seeing the biggest inflow of labor compared to other industries.</w:t>
      </w:r>
    </w:p>
  </w:footnote>
  <w:footnote w:id="16">
    <w:p w14:paraId="20E09D17" w14:textId="2B97F446" w:rsidR="00881777" w:rsidRPr="00881777" w:rsidRDefault="00881777">
      <w:pPr>
        <w:pStyle w:val="FootnoteText"/>
        <w:rPr>
          <w:rFonts w:ascii="Times New Roman" w:hAnsi="Times New Roman" w:cs="Times New Roman"/>
        </w:rPr>
      </w:pPr>
      <w:r w:rsidRPr="00881777">
        <w:rPr>
          <w:rStyle w:val="FootnoteReference"/>
          <w:rFonts w:ascii="Times New Roman" w:hAnsi="Times New Roman" w:cs="Times New Roman"/>
        </w:rPr>
        <w:footnoteRef/>
      </w:r>
      <w:r w:rsidRPr="00881777">
        <w:rPr>
          <w:rFonts w:ascii="Times New Roman" w:hAnsi="Times New Roman" w:cs="Times New Roman"/>
        </w:rPr>
        <w:t xml:space="preserve"> Note, we do not have income data for round 7 and thus cannot examine the medium-term impact of the second lockdown. </w:t>
      </w:r>
    </w:p>
  </w:footnote>
  <w:footnote w:id="17">
    <w:p w14:paraId="6932F448" w14:textId="77777777" w:rsidR="00656088" w:rsidRPr="00BA5E01" w:rsidRDefault="00656088" w:rsidP="00656088">
      <w:pPr>
        <w:pStyle w:val="FootnoteText"/>
        <w:rPr>
          <w:rFonts w:ascii="Times New Roman" w:hAnsi="Times New Roman" w:cs="Times New Roman"/>
        </w:rPr>
      </w:pPr>
      <w:r w:rsidRPr="00BA5E01">
        <w:rPr>
          <w:rStyle w:val="FootnoteReference"/>
          <w:rFonts w:ascii="Times New Roman" w:hAnsi="Times New Roman" w:cs="Times New Roman"/>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ner, Claus">
    <w15:presenceInfo w15:providerId="AD" w15:userId="S::cportner@seattleu.edu::86ef09b1-4e02-4bd2-a6bd-aca98219346d"/>
  </w15:person>
  <w15:person w15:author="Alam, Shamma">
    <w15:presenceInfo w15:providerId="AD" w15:userId="S::alams@dickinson.edu::c3772c8d-f518-4231-8274-6a0356b48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mwNKkFAIDDyhQtAAAA"/>
  </w:docVars>
  <w:rsids>
    <w:rsidRoot w:val="00CC3877"/>
    <w:rsid w:val="000019E2"/>
    <w:rsid w:val="000035AB"/>
    <w:rsid w:val="000053C7"/>
    <w:rsid w:val="000061FC"/>
    <w:rsid w:val="00006A05"/>
    <w:rsid w:val="000105B7"/>
    <w:rsid w:val="000130D9"/>
    <w:rsid w:val="0001386E"/>
    <w:rsid w:val="00013BB3"/>
    <w:rsid w:val="00014699"/>
    <w:rsid w:val="000160C0"/>
    <w:rsid w:val="000173B3"/>
    <w:rsid w:val="00020257"/>
    <w:rsid w:val="0002164A"/>
    <w:rsid w:val="00021E6D"/>
    <w:rsid w:val="00022DDA"/>
    <w:rsid w:val="0002334A"/>
    <w:rsid w:val="00024575"/>
    <w:rsid w:val="0002647E"/>
    <w:rsid w:val="00027724"/>
    <w:rsid w:val="00027C3F"/>
    <w:rsid w:val="0003005D"/>
    <w:rsid w:val="00030500"/>
    <w:rsid w:val="0003084A"/>
    <w:rsid w:val="000317BA"/>
    <w:rsid w:val="00031ADF"/>
    <w:rsid w:val="0003472A"/>
    <w:rsid w:val="00035CD9"/>
    <w:rsid w:val="000363F9"/>
    <w:rsid w:val="000376F9"/>
    <w:rsid w:val="0004002B"/>
    <w:rsid w:val="00040D6C"/>
    <w:rsid w:val="00041CD2"/>
    <w:rsid w:val="00044BFF"/>
    <w:rsid w:val="0004524B"/>
    <w:rsid w:val="000460AF"/>
    <w:rsid w:val="00046130"/>
    <w:rsid w:val="00046898"/>
    <w:rsid w:val="00047133"/>
    <w:rsid w:val="00047D0C"/>
    <w:rsid w:val="00047E2E"/>
    <w:rsid w:val="00050CFC"/>
    <w:rsid w:val="000518CC"/>
    <w:rsid w:val="00055BAF"/>
    <w:rsid w:val="00056CEB"/>
    <w:rsid w:val="00061B82"/>
    <w:rsid w:val="0006245C"/>
    <w:rsid w:val="00062D34"/>
    <w:rsid w:val="00063E59"/>
    <w:rsid w:val="00064CCD"/>
    <w:rsid w:val="000656BB"/>
    <w:rsid w:val="00066604"/>
    <w:rsid w:val="00066D60"/>
    <w:rsid w:val="0007027B"/>
    <w:rsid w:val="00070D4C"/>
    <w:rsid w:val="0007551A"/>
    <w:rsid w:val="00075D26"/>
    <w:rsid w:val="00081399"/>
    <w:rsid w:val="00081809"/>
    <w:rsid w:val="00081B04"/>
    <w:rsid w:val="00082EEB"/>
    <w:rsid w:val="00083575"/>
    <w:rsid w:val="0008380C"/>
    <w:rsid w:val="0008398A"/>
    <w:rsid w:val="00084189"/>
    <w:rsid w:val="00084F9D"/>
    <w:rsid w:val="000858EB"/>
    <w:rsid w:val="00085A67"/>
    <w:rsid w:val="0009154A"/>
    <w:rsid w:val="00091796"/>
    <w:rsid w:val="00093357"/>
    <w:rsid w:val="0009339F"/>
    <w:rsid w:val="00093C16"/>
    <w:rsid w:val="00093E6F"/>
    <w:rsid w:val="0009461D"/>
    <w:rsid w:val="00094948"/>
    <w:rsid w:val="00094CDA"/>
    <w:rsid w:val="00095056"/>
    <w:rsid w:val="000A1181"/>
    <w:rsid w:val="000A30FA"/>
    <w:rsid w:val="000A3541"/>
    <w:rsid w:val="000A3940"/>
    <w:rsid w:val="000A4243"/>
    <w:rsid w:val="000A71DF"/>
    <w:rsid w:val="000B006D"/>
    <w:rsid w:val="000B1767"/>
    <w:rsid w:val="000B3947"/>
    <w:rsid w:val="000B404A"/>
    <w:rsid w:val="000B4D06"/>
    <w:rsid w:val="000B5D1A"/>
    <w:rsid w:val="000B74B6"/>
    <w:rsid w:val="000B74CF"/>
    <w:rsid w:val="000B79C8"/>
    <w:rsid w:val="000B7A8E"/>
    <w:rsid w:val="000C02DD"/>
    <w:rsid w:val="000C45E1"/>
    <w:rsid w:val="000C55E0"/>
    <w:rsid w:val="000C6214"/>
    <w:rsid w:val="000C6273"/>
    <w:rsid w:val="000C770F"/>
    <w:rsid w:val="000D107D"/>
    <w:rsid w:val="000D1E63"/>
    <w:rsid w:val="000D1FF9"/>
    <w:rsid w:val="000D32E9"/>
    <w:rsid w:val="000D3DA8"/>
    <w:rsid w:val="000D4D83"/>
    <w:rsid w:val="000D620C"/>
    <w:rsid w:val="000D64B3"/>
    <w:rsid w:val="000E0859"/>
    <w:rsid w:val="000E2BA1"/>
    <w:rsid w:val="000E31F2"/>
    <w:rsid w:val="000E5DC1"/>
    <w:rsid w:val="000E6608"/>
    <w:rsid w:val="000E6E5B"/>
    <w:rsid w:val="000F00D9"/>
    <w:rsid w:val="000F1C75"/>
    <w:rsid w:val="000F3470"/>
    <w:rsid w:val="000F3AAB"/>
    <w:rsid w:val="000F40AC"/>
    <w:rsid w:val="000F45AE"/>
    <w:rsid w:val="000F4FC0"/>
    <w:rsid w:val="000F5283"/>
    <w:rsid w:val="000F5286"/>
    <w:rsid w:val="000F7018"/>
    <w:rsid w:val="000F70FE"/>
    <w:rsid w:val="000F7241"/>
    <w:rsid w:val="000F74B5"/>
    <w:rsid w:val="000F7541"/>
    <w:rsid w:val="001004FB"/>
    <w:rsid w:val="00105897"/>
    <w:rsid w:val="00105A30"/>
    <w:rsid w:val="00106288"/>
    <w:rsid w:val="0011030E"/>
    <w:rsid w:val="0011102D"/>
    <w:rsid w:val="001110B2"/>
    <w:rsid w:val="00111DC0"/>
    <w:rsid w:val="00112D40"/>
    <w:rsid w:val="00114F8A"/>
    <w:rsid w:val="00116C0B"/>
    <w:rsid w:val="001204A8"/>
    <w:rsid w:val="00120CD0"/>
    <w:rsid w:val="00122D5C"/>
    <w:rsid w:val="00123C5C"/>
    <w:rsid w:val="001241F9"/>
    <w:rsid w:val="0012457E"/>
    <w:rsid w:val="00125031"/>
    <w:rsid w:val="001253B2"/>
    <w:rsid w:val="00125939"/>
    <w:rsid w:val="00126558"/>
    <w:rsid w:val="00126843"/>
    <w:rsid w:val="00127473"/>
    <w:rsid w:val="00127C35"/>
    <w:rsid w:val="0013061F"/>
    <w:rsid w:val="001306BE"/>
    <w:rsid w:val="001314C1"/>
    <w:rsid w:val="00132365"/>
    <w:rsid w:val="00134CF5"/>
    <w:rsid w:val="0013513B"/>
    <w:rsid w:val="00136A59"/>
    <w:rsid w:val="00137F23"/>
    <w:rsid w:val="001403BF"/>
    <w:rsid w:val="00141199"/>
    <w:rsid w:val="001419E5"/>
    <w:rsid w:val="00141A78"/>
    <w:rsid w:val="00141B7C"/>
    <w:rsid w:val="00142AA9"/>
    <w:rsid w:val="00144025"/>
    <w:rsid w:val="00146F03"/>
    <w:rsid w:val="00146F49"/>
    <w:rsid w:val="0015049D"/>
    <w:rsid w:val="001508B7"/>
    <w:rsid w:val="001509AF"/>
    <w:rsid w:val="00152890"/>
    <w:rsid w:val="001536A1"/>
    <w:rsid w:val="001538D8"/>
    <w:rsid w:val="00154ECE"/>
    <w:rsid w:val="0015599F"/>
    <w:rsid w:val="00155A7E"/>
    <w:rsid w:val="00155ACD"/>
    <w:rsid w:val="001566DE"/>
    <w:rsid w:val="00156B9B"/>
    <w:rsid w:val="001579E6"/>
    <w:rsid w:val="00162713"/>
    <w:rsid w:val="00162C38"/>
    <w:rsid w:val="00163671"/>
    <w:rsid w:val="00165610"/>
    <w:rsid w:val="0016650D"/>
    <w:rsid w:val="00167F4E"/>
    <w:rsid w:val="00172C24"/>
    <w:rsid w:val="00173C21"/>
    <w:rsid w:val="00173D5F"/>
    <w:rsid w:val="00174967"/>
    <w:rsid w:val="00175F85"/>
    <w:rsid w:val="001760E8"/>
    <w:rsid w:val="0018040D"/>
    <w:rsid w:val="001812A6"/>
    <w:rsid w:val="001849FF"/>
    <w:rsid w:val="00186448"/>
    <w:rsid w:val="00187A91"/>
    <w:rsid w:val="00192849"/>
    <w:rsid w:val="00192E37"/>
    <w:rsid w:val="001938E7"/>
    <w:rsid w:val="00193D54"/>
    <w:rsid w:val="00196385"/>
    <w:rsid w:val="001A160E"/>
    <w:rsid w:val="001A16F7"/>
    <w:rsid w:val="001A1E55"/>
    <w:rsid w:val="001A2BFB"/>
    <w:rsid w:val="001A2CE2"/>
    <w:rsid w:val="001A2D5D"/>
    <w:rsid w:val="001A3572"/>
    <w:rsid w:val="001A47D0"/>
    <w:rsid w:val="001A5DCB"/>
    <w:rsid w:val="001A630F"/>
    <w:rsid w:val="001A6CD5"/>
    <w:rsid w:val="001B0D32"/>
    <w:rsid w:val="001B2A00"/>
    <w:rsid w:val="001B2FF6"/>
    <w:rsid w:val="001B4604"/>
    <w:rsid w:val="001B47B5"/>
    <w:rsid w:val="001B4A5D"/>
    <w:rsid w:val="001B7870"/>
    <w:rsid w:val="001C0753"/>
    <w:rsid w:val="001C1ABA"/>
    <w:rsid w:val="001C3809"/>
    <w:rsid w:val="001C4579"/>
    <w:rsid w:val="001C4F36"/>
    <w:rsid w:val="001C6090"/>
    <w:rsid w:val="001C6751"/>
    <w:rsid w:val="001C6DFD"/>
    <w:rsid w:val="001D16C2"/>
    <w:rsid w:val="001D17BA"/>
    <w:rsid w:val="001D278F"/>
    <w:rsid w:val="001D28F9"/>
    <w:rsid w:val="001D29FC"/>
    <w:rsid w:val="001D5462"/>
    <w:rsid w:val="001D56FA"/>
    <w:rsid w:val="001D5CC3"/>
    <w:rsid w:val="001D6902"/>
    <w:rsid w:val="001D7F10"/>
    <w:rsid w:val="001E1D65"/>
    <w:rsid w:val="001E3BB8"/>
    <w:rsid w:val="001E3CA5"/>
    <w:rsid w:val="001E43C8"/>
    <w:rsid w:val="001E464D"/>
    <w:rsid w:val="001E48CA"/>
    <w:rsid w:val="001E5F5E"/>
    <w:rsid w:val="001E75BC"/>
    <w:rsid w:val="001F2161"/>
    <w:rsid w:val="001F23EB"/>
    <w:rsid w:val="001F3EB4"/>
    <w:rsid w:val="001F4468"/>
    <w:rsid w:val="001F4A3B"/>
    <w:rsid w:val="001F7076"/>
    <w:rsid w:val="002028BF"/>
    <w:rsid w:val="002030C6"/>
    <w:rsid w:val="00203AAB"/>
    <w:rsid w:val="00203BA1"/>
    <w:rsid w:val="0020520E"/>
    <w:rsid w:val="00206700"/>
    <w:rsid w:val="00207A9A"/>
    <w:rsid w:val="002119A1"/>
    <w:rsid w:val="00212771"/>
    <w:rsid w:val="0021311D"/>
    <w:rsid w:val="00213E59"/>
    <w:rsid w:val="0021417E"/>
    <w:rsid w:val="002142EA"/>
    <w:rsid w:val="00215D2F"/>
    <w:rsid w:val="0021686C"/>
    <w:rsid w:val="002175D0"/>
    <w:rsid w:val="0022028A"/>
    <w:rsid w:val="0022032F"/>
    <w:rsid w:val="00220AF7"/>
    <w:rsid w:val="00221EAB"/>
    <w:rsid w:val="002229DB"/>
    <w:rsid w:val="00222FA3"/>
    <w:rsid w:val="00224F37"/>
    <w:rsid w:val="00225CAF"/>
    <w:rsid w:val="00225E2F"/>
    <w:rsid w:val="00226589"/>
    <w:rsid w:val="00226B69"/>
    <w:rsid w:val="00226BCE"/>
    <w:rsid w:val="002307B9"/>
    <w:rsid w:val="00230D19"/>
    <w:rsid w:val="00231B48"/>
    <w:rsid w:val="00231C3A"/>
    <w:rsid w:val="00232619"/>
    <w:rsid w:val="00232EDC"/>
    <w:rsid w:val="0023315B"/>
    <w:rsid w:val="0023355F"/>
    <w:rsid w:val="00233BDB"/>
    <w:rsid w:val="00234BFC"/>
    <w:rsid w:val="0023632A"/>
    <w:rsid w:val="00236DF4"/>
    <w:rsid w:val="002378CD"/>
    <w:rsid w:val="00237A2E"/>
    <w:rsid w:val="002405DB"/>
    <w:rsid w:val="00240C5F"/>
    <w:rsid w:val="002416EA"/>
    <w:rsid w:val="00244A3C"/>
    <w:rsid w:val="00244B29"/>
    <w:rsid w:val="00244F31"/>
    <w:rsid w:val="00244FE5"/>
    <w:rsid w:val="002463E1"/>
    <w:rsid w:val="0024687D"/>
    <w:rsid w:val="00253D0E"/>
    <w:rsid w:val="0026025C"/>
    <w:rsid w:val="00260280"/>
    <w:rsid w:val="00260B32"/>
    <w:rsid w:val="00261546"/>
    <w:rsid w:val="0026322D"/>
    <w:rsid w:val="00263B23"/>
    <w:rsid w:val="00272009"/>
    <w:rsid w:val="0027326C"/>
    <w:rsid w:val="00273BCE"/>
    <w:rsid w:val="0027594C"/>
    <w:rsid w:val="002764C0"/>
    <w:rsid w:val="00276E37"/>
    <w:rsid w:val="00281B7A"/>
    <w:rsid w:val="0028213E"/>
    <w:rsid w:val="0028337C"/>
    <w:rsid w:val="0028554F"/>
    <w:rsid w:val="002856CD"/>
    <w:rsid w:val="002862F1"/>
    <w:rsid w:val="00292921"/>
    <w:rsid w:val="00292A6A"/>
    <w:rsid w:val="00293163"/>
    <w:rsid w:val="00293D15"/>
    <w:rsid w:val="00293ED6"/>
    <w:rsid w:val="00293FF0"/>
    <w:rsid w:val="00294832"/>
    <w:rsid w:val="0029483B"/>
    <w:rsid w:val="00295E85"/>
    <w:rsid w:val="002973FF"/>
    <w:rsid w:val="002974BE"/>
    <w:rsid w:val="002A0D9E"/>
    <w:rsid w:val="002A19DA"/>
    <w:rsid w:val="002A2FA2"/>
    <w:rsid w:val="002A4ABF"/>
    <w:rsid w:val="002A5682"/>
    <w:rsid w:val="002A587B"/>
    <w:rsid w:val="002A6A87"/>
    <w:rsid w:val="002B045A"/>
    <w:rsid w:val="002B0C30"/>
    <w:rsid w:val="002B3211"/>
    <w:rsid w:val="002B449E"/>
    <w:rsid w:val="002B4746"/>
    <w:rsid w:val="002B49EB"/>
    <w:rsid w:val="002B5FC7"/>
    <w:rsid w:val="002B6720"/>
    <w:rsid w:val="002B7BBB"/>
    <w:rsid w:val="002C0885"/>
    <w:rsid w:val="002C0922"/>
    <w:rsid w:val="002C2BB3"/>
    <w:rsid w:val="002C4397"/>
    <w:rsid w:val="002C4B48"/>
    <w:rsid w:val="002C5C69"/>
    <w:rsid w:val="002C5F8E"/>
    <w:rsid w:val="002C70B9"/>
    <w:rsid w:val="002C7B84"/>
    <w:rsid w:val="002D1E4A"/>
    <w:rsid w:val="002D2E79"/>
    <w:rsid w:val="002D462F"/>
    <w:rsid w:val="002D49DD"/>
    <w:rsid w:val="002D6AFA"/>
    <w:rsid w:val="002E1017"/>
    <w:rsid w:val="002E1682"/>
    <w:rsid w:val="002E2A88"/>
    <w:rsid w:val="002E36DE"/>
    <w:rsid w:val="002E3E0F"/>
    <w:rsid w:val="002E591F"/>
    <w:rsid w:val="002E61F2"/>
    <w:rsid w:val="002E7480"/>
    <w:rsid w:val="002E7FCB"/>
    <w:rsid w:val="002F0BA1"/>
    <w:rsid w:val="002F2314"/>
    <w:rsid w:val="002F4773"/>
    <w:rsid w:val="002F4C6B"/>
    <w:rsid w:val="002F4D78"/>
    <w:rsid w:val="002F798C"/>
    <w:rsid w:val="003003FF"/>
    <w:rsid w:val="00301223"/>
    <w:rsid w:val="00302CC5"/>
    <w:rsid w:val="003065FC"/>
    <w:rsid w:val="0030744D"/>
    <w:rsid w:val="003076B0"/>
    <w:rsid w:val="0031041A"/>
    <w:rsid w:val="00310453"/>
    <w:rsid w:val="00310A20"/>
    <w:rsid w:val="00310E75"/>
    <w:rsid w:val="00310F2F"/>
    <w:rsid w:val="00313B1B"/>
    <w:rsid w:val="00314317"/>
    <w:rsid w:val="00316196"/>
    <w:rsid w:val="00316A5F"/>
    <w:rsid w:val="00317711"/>
    <w:rsid w:val="00320F5E"/>
    <w:rsid w:val="00321120"/>
    <w:rsid w:val="003220F9"/>
    <w:rsid w:val="00322C4C"/>
    <w:rsid w:val="003238E4"/>
    <w:rsid w:val="0032486C"/>
    <w:rsid w:val="00324A48"/>
    <w:rsid w:val="003260DD"/>
    <w:rsid w:val="00327BAB"/>
    <w:rsid w:val="003321C1"/>
    <w:rsid w:val="0033292E"/>
    <w:rsid w:val="00332EA4"/>
    <w:rsid w:val="00333402"/>
    <w:rsid w:val="003335E3"/>
    <w:rsid w:val="00334B6E"/>
    <w:rsid w:val="00334F4F"/>
    <w:rsid w:val="0033520A"/>
    <w:rsid w:val="0033574E"/>
    <w:rsid w:val="00335FC6"/>
    <w:rsid w:val="00336298"/>
    <w:rsid w:val="00336D2F"/>
    <w:rsid w:val="00337262"/>
    <w:rsid w:val="003412E8"/>
    <w:rsid w:val="00341732"/>
    <w:rsid w:val="00342207"/>
    <w:rsid w:val="003422E6"/>
    <w:rsid w:val="00342BC9"/>
    <w:rsid w:val="00344FF3"/>
    <w:rsid w:val="00345F89"/>
    <w:rsid w:val="00346065"/>
    <w:rsid w:val="00346404"/>
    <w:rsid w:val="00347E7B"/>
    <w:rsid w:val="003508B2"/>
    <w:rsid w:val="003528ED"/>
    <w:rsid w:val="0035422F"/>
    <w:rsid w:val="003559AB"/>
    <w:rsid w:val="00356307"/>
    <w:rsid w:val="003564C7"/>
    <w:rsid w:val="0035677A"/>
    <w:rsid w:val="00356B7B"/>
    <w:rsid w:val="00357BCC"/>
    <w:rsid w:val="00357D4D"/>
    <w:rsid w:val="003622A8"/>
    <w:rsid w:val="00362DAA"/>
    <w:rsid w:val="0036452D"/>
    <w:rsid w:val="003646B7"/>
    <w:rsid w:val="003659D0"/>
    <w:rsid w:val="00365B4B"/>
    <w:rsid w:val="0036655F"/>
    <w:rsid w:val="003670C8"/>
    <w:rsid w:val="00370175"/>
    <w:rsid w:val="0037215A"/>
    <w:rsid w:val="00372A95"/>
    <w:rsid w:val="00372FD6"/>
    <w:rsid w:val="003735A2"/>
    <w:rsid w:val="00373A68"/>
    <w:rsid w:val="00376909"/>
    <w:rsid w:val="003801DE"/>
    <w:rsid w:val="00381E3C"/>
    <w:rsid w:val="00382E90"/>
    <w:rsid w:val="003838BB"/>
    <w:rsid w:val="00383AD4"/>
    <w:rsid w:val="00384A3E"/>
    <w:rsid w:val="00384EDD"/>
    <w:rsid w:val="003851C8"/>
    <w:rsid w:val="00385E7D"/>
    <w:rsid w:val="00386546"/>
    <w:rsid w:val="0039427B"/>
    <w:rsid w:val="00395633"/>
    <w:rsid w:val="003A0053"/>
    <w:rsid w:val="003A06E7"/>
    <w:rsid w:val="003A0AFF"/>
    <w:rsid w:val="003A3286"/>
    <w:rsid w:val="003A4E6D"/>
    <w:rsid w:val="003A55DE"/>
    <w:rsid w:val="003A6753"/>
    <w:rsid w:val="003A6C90"/>
    <w:rsid w:val="003B1008"/>
    <w:rsid w:val="003B198F"/>
    <w:rsid w:val="003B3DAD"/>
    <w:rsid w:val="003B4CCB"/>
    <w:rsid w:val="003B65E5"/>
    <w:rsid w:val="003B6EEA"/>
    <w:rsid w:val="003B7C92"/>
    <w:rsid w:val="003C1B59"/>
    <w:rsid w:val="003C1F98"/>
    <w:rsid w:val="003C2126"/>
    <w:rsid w:val="003C2C70"/>
    <w:rsid w:val="003C413D"/>
    <w:rsid w:val="003C4407"/>
    <w:rsid w:val="003C4804"/>
    <w:rsid w:val="003C6123"/>
    <w:rsid w:val="003C6710"/>
    <w:rsid w:val="003C79F5"/>
    <w:rsid w:val="003D19FC"/>
    <w:rsid w:val="003D23F6"/>
    <w:rsid w:val="003D36DE"/>
    <w:rsid w:val="003D38FA"/>
    <w:rsid w:val="003D3E50"/>
    <w:rsid w:val="003D47BE"/>
    <w:rsid w:val="003D4B76"/>
    <w:rsid w:val="003D4DD3"/>
    <w:rsid w:val="003D5CA2"/>
    <w:rsid w:val="003D5FEA"/>
    <w:rsid w:val="003D67B6"/>
    <w:rsid w:val="003D6827"/>
    <w:rsid w:val="003E18BE"/>
    <w:rsid w:val="003E4083"/>
    <w:rsid w:val="003E45C5"/>
    <w:rsid w:val="003E4AAF"/>
    <w:rsid w:val="003E4B19"/>
    <w:rsid w:val="003E57DF"/>
    <w:rsid w:val="003E6DAB"/>
    <w:rsid w:val="003E773F"/>
    <w:rsid w:val="003F00E3"/>
    <w:rsid w:val="003F036C"/>
    <w:rsid w:val="003F066D"/>
    <w:rsid w:val="003F0E8B"/>
    <w:rsid w:val="003F1A30"/>
    <w:rsid w:val="003F1BDA"/>
    <w:rsid w:val="003F27FF"/>
    <w:rsid w:val="003F3193"/>
    <w:rsid w:val="003F3A49"/>
    <w:rsid w:val="003F4075"/>
    <w:rsid w:val="003F4DB1"/>
    <w:rsid w:val="003F528C"/>
    <w:rsid w:val="003F5E33"/>
    <w:rsid w:val="003F75A7"/>
    <w:rsid w:val="00401B5F"/>
    <w:rsid w:val="00401F1F"/>
    <w:rsid w:val="00402008"/>
    <w:rsid w:val="00402E5D"/>
    <w:rsid w:val="0040407A"/>
    <w:rsid w:val="00404302"/>
    <w:rsid w:val="00406ABB"/>
    <w:rsid w:val="0040786C"/>
    <w:rsid w:val="0041033A"/>
    <w:rsid w:val="004104B8"/>
    <w:rsid w:val="00410F63"/>
    <w:rsid w:val="00411051"/>
    <w:rsid w:val="00411D0D"/>
    <w:rsid w:val="00412560"/>
    <w:rsid w:val="004143E6"/>
    <w:rsid w:val="00414EAA"/>
    <w:rsid w:val="00417645"/>
    <w:rsid w:val="004204F4"/>
    <w:rsid w:val="00420857"/>
    <w:rsid w:val="004226F1"/>
    <w:rsid w:val="00422FF3"/>
    <w:rsid w:val="00424BD2"/>
    <w:rsid w:val="00424E90"/>
    <w:rsid w:val="00426480"/>
    <w:rsid w:val="004268B2"/>
    <w:rsid w:val="004271AE"/>
    <w:rsid w:val="004272E6"/>
    <w:rsid w:val="00427820"/>
    <w:rsid w:val="00427FF6"/>
    <w:rsid w:val="004347B3"/>
    <w:rsid w:val="0043550E"/>
    <w:rsid w:val="00437D53"/>
    <w:rsid w:val="004401FB"/>
    <w:rsid w:val="00440D23"/>
    <w:rsid w:val="00442D3C"/>
    <w:rsid w:val="00442F1A"/>
    <w:rsid w:val="00443A41"/>
    <w:rsid w:val="004440B4"/>
    <w:rsid w:val="0044564D"/>
    <w:rsid w:val="00445CD1"/>
    <w:rsid w:val="004516E0"/>
    <w:rsid w:val="004518F5"/>
    <w:rsid w:val="00451E2E"/>
    <w:rsid w:val="00451F7F"/>
    <w:rsid w:val="00452907"/>
    <w:rsid w:val="0045421C"/>
    <w:rsid w:val="00454A0D"/>
    <w:rsid w:val="00454D7B"/>
    <w:rsid w:val="004566F6"/>
    <w:rsid w:val="0045709A"/>
    <w:rsid w:val="00457D36"/>
    <w:rsid w:val="0046035C"/>
    <w:rsid w:val="004633DB"/>
    <w:rsid w:val="00465639"/>
    <w:rsid w:val="004663B5"/>
    <w:rsid w:val="004672A7"/>
    <w:rsid w:val="00467476"/>
    <w:rsid w:val="004677EF"/>
    <w:rsid w:val="00467A37"/>
    <w:rsid w:val="00471479"/>
    <w:rsid w:val="00471EB1"/>
    <w:rsid w:val="00472376"/>
    <w:rsid w:val="004764E8"/>
    <w:rsid w:val="00482A48"/>
    <w:rsid w:val="0048369D"/>
    <w:rsid w:val="0048704C"/>
    <w:rsid w:val="00487381"/>
    <w:rsid w:val="00487941"/>
    <w:rsid w:val="00487CE0"/>
    <w:rsid w:val="00487E27"/>
    <w:rsid w:val="00490AB2"/>
    <w:rsid w:val="004911FD"/>
    <w:rsid w:val="0049277B"/>
    <w:rsid w:val="00496476"/>
    <w:rsid w:val="004966FE"/>
    <w:rsid w:val="004A0583"/>
    <w:rsid w:val="004A0DF8"/>
    <w:rsid w:val="004A1539"/>
    <w:rsid w:val="004A343E"/>
    <w:rsid w:val="004A3F97"/>
    <w:rsid w:val="004A6145"/>
    <w:rsid w:val="004A6F30"/>
    <w:rsid w:val="004B0964"/>
    <w:rsid w:val="004B1423"/>
    <w:rsid w:val="004B1EBB"/>
    <w:rsid w:val="004B2105"/>
    <w:rsid w:val="004B21F7"/>
    <w:rsid w:val="004B5EF2"/>
    <w:rsid w:val="004B6201"/>
    <w:rsid w:val="004B734B"/>
    <w:rsid w:val="004B7D0A"/>
    <w:rsid w:val="004C04A5"/>
    <w:rsid w:val="004C061B"/>
    <w:rsid w:val="004C094F"/>
    <w:rsid w:val="004C1CF9"/>
    <w:rsid w:val="004C2EE4"/>
    <w:rsid w:val="004C3968"/>
    <w:rsid w:val="004C3BD4"/>
    <w:rsid w:val="004C44E0"/>
    <w:rsid w:val="004C4706"/>
    <w:rsid w:val="004C476B"/>
    <w:rsid w:val="004C488F"/>
    <w:rsid w:val="004C6DA9"/>
    <w:rsid w:val="004D036E"/>
    <w:rsid w:val="004D1931"/>
    <w:rsid w:val="004D2955"/>
    <w:rsid w:val="004D3D43"/>
    <w:rsid w:val="004D44E6"/>
    <w:rsid w:val="004D4536"/>
    <w:rsid w:val="004D5564"/>
    <w:rsid w:val="004D70DA"/>
    <w:rsid w:val="004E0C24"/>
    <w:rsid w:val="004E1148"/>
    <w:rsid w:val="004E1FAE"/>
    <w:rsid w:val="004E6800"/>
    <w:rsid w:val="004E7249"/>
    <w:rsid w:val="004F0038"/>
    <w:rsid w:val="004F0BE0"/>
    <w:rsid w:val="004F0E07"/>
    <w:rsid w:val="004F13A2"/>
    <w:rsid w:val="004F27DB"/>
    <w:rsid w:val="004F2ED7"/>
    <w:rsid w:val="004F3417"/>
    <w:rsid w:val="004F3CE9"/>
    <w:rsid w:val="004F480A"/>
    <w:rsid w:val="004F6774"/>
    <w:rsid w:val="004F6B18"/>
    <w:rsid w:val="00505AB4"/>
    <w:rsid w:val="00505F84"/>
    <w:rsid w:val="0051034C"/>
    <w:rsid w:val="005106E1"/>
    <w:rsid w:val="00512D51"/>
    <w:rsid w:val="00513569"/>
    <w:rsid w:val="00513686"/>
    <w:rsid w:val="00514607"/>
    <w:rsid w:val="00514BB4"/>
    <w:rsid w:val="00516711"/>
    <w:rsid w:val="00517943"/>
    <w:rsid w:val="00520227"/>
    <w:rsid w:val="00520814"/>
    <w:rsid w:val="00520F91"/>
    <w:rsid w:val="00521188"/>
    <w:rsid w:val="0052296B"/>
    <w:rsid w:val="00522C1A"/>
    <w:rsid w:val="0052603D"/>
    <w:rsid w:val="00526A3E"/>
    <w:rsid w:val="00530D04"/>
    <w:rsid w:val="00530F63"/>
    <w:rsid w:val="0053242C"/>
    <w:rsid w:val="005324FD"/>
    <w:rsid w:val="00532ED3"/>
    <w:rsid w:val="005331AF"/>
    <w:rsid w:val="005332A8"/>
    <w:rsid w:val="0053380D"/>
    <w:rsid w:val="00534909"/>
    <w:rsid w:val="005356FF"/>
    <w:rsid w:val="005362B3"/>
    <w:rsid w:val="0053778A"/>
    <w:rsid w:val="00537B9B"/>
    <w:rsid w:val="005404D7"/>
    <w:rsid w:val="00540EC4"/>
    <w:rsid w:val="005415B2"/>
    <w:rsid w:val="00541F53"/>
    <w:rsid w:val="0054241C"/>
    <w:rsid w:val="00542751"/>
    <w:rsid w:val="00543B99"/>
    <w:rsid w:val="0054470B"/>
    <w:rsid w:val="00551085"/>
    <w:rsid w:val="005525A7"/>
    <w:rsid w:val="005528E6"/>
    <w:rsid w:val="00552AD6"/>
    <w:rsid w:val="00553DB0"/>
    <w:rsid w:val="00554E48"/>
    <w:rsid w:val="005556EF"/>
    <w:rsid w:val="005568B3"/>
    <w:rsid w:val="00561977"/>
    <w:rsid w:val="005628FA"/>
    <w:rsid w:val="005642DE"/>
    <w:rsid w:val="005643D8"/>
    <w:rsid w:val="005645FF"/>
    <w:rsid w:val="00564D8D"/>
    <w:rsid w:val="00567909"/>
    <w:rsid w:val="00567C68"/>
    <w:rsid w:val="00567D83"/>
    <w:rsid w:val="00570502"/>
    <w:rsid w:val="0057163F"/>
    <w:rsid w:val="005717C8"/>
    <w:rsid w:val="005731DE"/>
    <w:rsid w:val="0057329E"/>
    <w:rsid w:val="0057441A"/>
    <w:rsid w:val="00575871"/>
    <w:rsid w:val="00576CC7"/>
    <w:rsid w:val="00577013"/>
    <w:rsid w:val="00577B56"/>
    <w:rsid w:val="00582C02"/>
    <w:rsid w:val="00583EA3"/>
    <w:rsid w:val="00584239"/>
    <w:rsid w:val="005852DB"/>
    <w:rsid w:val="00585368"/>
    <w:rsid w:val="00585455"/>
    <w:rsid w:val="0058603B"/>
    <w:rsid w:val="005861FE"/>
    <w:rsid w:val="00586C3F"/>
    <w:rsid w:val="00587678"/>
    <w:rsid w:val="00590296"/>
    <w:rsid w:val="0059200A"/>
    <w:rsid w:val="0059257A"/>
    <w:rsid w:val="00592E64"/>
    <w:rsid w:val="00592FBA"/>
    <w:rsid w:val="00596203"/>
    <w:rsid w:val="005A25BC"/>
    <w:rsid w:val="005A3867"/>
    <w:rsid w:val="005A3ADC"/>
    <w:rsid w:val="005A6939"/>
    <w:rsid w:val="005A6D65"/>
    <w:rsid w:val="005B269E"/>
    <w:rsid w:val="005B2D1E"/>
    <w:rsid w:val="005B3529"/>
    <w:rsid w:val="005B4251"/>
    <w:rsid w:val="005B4CDC"/>
    <w:rsid w:val="005B58BB"/>
    <w:rsid w:val="005B6C74"/>
    <w:rsid w:val="005B6F65"/>
    <w:rsid w:val="005B7C69"/>
    <w:rsid w:val="005C0209"/>
    <w:rsid w:val="005C334A"/>
    <w:rsid w:val="005C3562"/>
    <w:rsid w:val="005C38C9"/>
    <w:rsid w:val="005C3FE2"/>
    <w:rsid w:val="005C46F2"/>
    <w:rsid w:val="005C5488"/>
    <w:rsid w:val="005C6EDE"/>
    <w:rsid w:val="005D0448"/>
    <w:rsid w:val="005D12E1"/>
    <w:rsid w:val="005D1EAA"/>
    <w:rsid w:val="005D2EAB"/>
    <w:rsid w:val="005D3928"/>
    <w:rsid w:val="005D40E6"/>
    <w:rsid w:val="005D45FF"/>
    <w:rsid w:val="005D68C8"/>
    <w:rsid w:val="005D7A5B"/>
    <w:rsid w:val="005D7F31"/>
    <w:rsid w:val="005E1181"/>
    <w:rsid w:val="005E13B7"/>
    <w:rsid w:val="005E1C24"/>
    <w:rsid w:val="005E2A4C"/>
    <w:rsid w:val="005E3536"/>
    <w:rsid w:val="005E3F24"/>
    <w:rsid w:val="005F483B"/>
    <w:rsid w:val="006003A5"/>
    <w:rsid w:val="00604DB4"/>
    <w:rsid w:val="006057C0"/>
    <w:rsid w:val="0060621C"/>
    <w:rsid w:val="00606D18"/>
    <w:rsid w:val="006102C7"/>
    <w:rsid w:val="0061035A"/>
    <w:rsid w:val="00610A17"/>
    <w:rsid w:val="00613EC4"/>
    <w:rsid w:val="006146C2"/>
    <w:rsid w:val="00616071"/>
    <w:rsid w:val="00616E42"/>
    <w:rsid w:val="006206A0"/>
    <w:rsid w:val="00620C5D"/>
    <w:rsid w:val="00621A8B"/>
    <w:rsid w:val="00623AB3"/>
    <w:rsid w:val="00627831"/>
    <w:rsid w:val="00630A48"/>
    <w:rsid w:val="00630DB3"/>
    <w:rsid w:val="006311C0"/>
    <w:rsid w:val="006342F9"/>
    <w:rsid w:val="006347D8"/>
    <w:rsid w:val="006348C8"/>
    <w:rsid w:val="00636A76"/>
    <w:rsid w:val="00637C73"/>
    <w:rsid w:val="006412FF"/>
    <w:rsid w:val="00643466"/>
    <w:rsid w:val="00644A9C"/>
    <w:rsid w:val="00644CCC"/>
    <w:rsid w:val="00645E06"/>
    <w:rsid w:val="0064635C"/>
    <w:rsid w:val="006470DC"/>
    <w:rsid w:val="00647FE5"/>
    <w:rsid w:val="006500BC"/>
    <w:rsid w:val="006502A2"/>
    <w:rsid w:val="00652B31"/>
    <w:rsid w:val="00655656"/>
    <w:rsid w:val="00656041"/>
    <w:rsid w:val="00656088"/>
    <w:rsid w:val="006563A2"/>
    <w:rsid w:val="006568F3"/>
    <w:rsid w:val="00657225"/>
    <w:rsid w:val="0065791A"/>
    <w:rsid w:val="0066007C"/>
    <w:rsid w:val="00660681"/>
    <w:rsid w:val="00661D9C"/>
    <w:rsid w:val="006627B9"/>
    <w:rsid w:val="00662D43"/>
    <w:rsid w:val="00665976"/>
    <w:rsid w:val="0066767C"/>
    <w:rsid w:val="006678EC"/>
    <w:rsid w:val="00672B49"/>
    <w:rsid w:val="00672EA6"/>
    <w:rsid w:val="00673B31"/>
    <w:rsid w:val="00674357"/>
    <w:rsid w:val="00677BC5"/>
    <w:rsid w:val="00681846"/>
    <w:rsid w:val="00684E34"/>
    <w:rsid w:val="00685DF4"/>
    <w:rsid w:val="00685FF7"/>
    <w:rsid w:val="006869FF"/>
    <w:rsid w:val="00690276"/>
    <w:rsid w:val="0069078E"/>
    <w:rsid w:val="00691043"/>
    <w:rsid w:val="006911D0"/>
    <w:rsid w:val="0069223A"/>
    <w:rsid w:val="00692475"/>
    <w:rsid w:val="006946AB"/>
    <w:rsid w:val="006948BE"/>
    <w:rsid w:val="00694B3D"/>
    <w:rsid w:val="0069678E"/>
    <w:rsid w:val="00697C81"/>
    <w:rsid w:val="006A137C"/>
    <w:rsid w:val="006A36BC"/>
    <w:rsid w:val="006A4BBD"/>
    <w:rsid w:val="006A4EF3"/>
    <w:rsid w:val="006A5F91"/>
    <w:rsid w:val="006A765C"/>
    <w:rsid w:val="006A7CF4"/>
    <w:rsid w:val="006B0530"/>
    <w:rsid w:val="006B0B1C"/>
    <w:rsid w:val="006B0F56"/>
    <w:rsid w:val="006B1218"/>
    <w:rsid w:val="006B1866"/>
    <w:rsid w:val="006B22B8"/>
    <w:rsid w:val="006B24F4"/>
    <w:rsid w:val="006B39BD"/>
    <w:rsid w:val="006B3CE7"/>
    <w:rsid w:val="006B51A2"/>
    <w:rsid w:val="006B5682"/>
    <w:rsid w:val="006B6222"/>
    <w:rsid w:val="006C05D8"/>
    <w:rsid w:val="006C141C"/>
    <w:rsid w:val="006C1BA9"/>
    <w:rsid w:val="006C2706"/>
    <w:rsid w:val="006C4063"/>
    <w:rsid w:val="006C4C29"/>
    <w:rsid w:val="006C4F75"/>
    <w:rsid w:val="006C4FEC"/>
    <w:rsid w:val="006C577B"/>
    <w:rsid w:val="006C633A"/>
    <w:rsid w:val="006C646F"/>
    <w:rsid w:val="006C6C5D"/>
    <w:rsid w:val="006C6C8C"/>
    <w:rsid w:val="006C7EC8"/>
    <w:rsid w:val="006C7EF8"/>
    <w:rsid w:val="006D10A4"/>
    <w:rsid w:val="006D2B53"/>
    <w:rsid w:val="006D5439"/>
    <w:rsid w:val="006D7F5E"/>
    <w:rsid w:val="006E244D"/>
    <w:rsid w:val="006E3361"/>
    <w:rsid w:val="006E4F5F"/>
    <w:rsid w:val="006E687E"/>
    <w:rsid w:val="006E69EA"/>
    <w:rsid w:val="006E6A9C"/>
    <w:rsid w:val="006E6C60"/>
    <w:rsid w:val="006F0CE6"/>
    <w:rsid w:val="006F18A3"/>
    <w:rsid w:val="006F22CB"/>
    <w:rsid w:val="006F3AFF"/>
    <w:rsid w:val="006F4891"/>
    <w:rsid w:val="006F5DCF"/>
    <w:rsid w:val="006F5E40"/>
    <w:rsid w:val="006F6757"/>
    <w:rsid w:val="006F7C28"/>
    <w:rsid w:val="007003EB"/>
    <w:rsid w:val="00700D16"/>
    <w:rsid w:val="0070189F"/>
    <w:rsid w:val="007018FF"/>
    <w:rsid w:val="00703B10"/>
    <w:rsid w:val="007045A7"/>
    <w:rsid w:val="00704AF9"/>
    <w:rsid w:val="00704DCB"/>
    <w:rsid w:val="00705722"/>
    <w:rsid w:val="00705B34"/>
    <w:rsid w:val="00706090"/>
    <w:rsid w:val="007068E8"/>
    <w:rsid w:val="00706EB8"/>
    <w:rsid w:val="007101BE"/>
    <w:rsid w:val="00710A6E"/>
    <w:rsid w:val="007117EB"/>
    <w:rsid w:val="00711A6A"/>
    <w:rsid w:val="00714F26"/>
    <w:rsid w:val="007157C5"/>
    <w:rsid w:val="00717153"/>
    <w:rsid w:val="00720E76"/>
    <w:rsid w:val="00722116"/>
    <w:rsid w:val="00722CD8"/>
    <w:rsid w:val="00722E91"/>
    <w:rsid w:val="00724E82"/>
    <w:rsid w:val="00726A3F"/>
    <w:rsid w:val="00727F43"/>
    <w:rsid w:val="00731179"/>
    <w:rsid w:val="00732621"/>
    <w:rsid w:val="00732C1C"/>
    <w:rsid w:val="00736B1A"/>
    <w:rsid w:val="00736FEC"/>
    <w:rsid w:val="0073706F"/>
    <w:rsid w:val="00737FE1"/>
    <w:rsid w:val="0074077A"/>
    <w:rsid w:val="0074276D"/>
    <w:rsid w:val="007436A4"/>
    <w:rsid w:val="007439A8"/>
    <w:rsid w:val="00744DB6"/>
    <w:rsid w:val="0074781F"/>
    <w:rsid w:val="00747CF2"/>
    <w:rsid w:val="00750C3C"/>
    <w:rsid w:val="00751A95"/>
    <w:rsid w:val="00751F30"/>
    <w:rsid w:val="007540AB"/>
    <w:rsid w:val="00754B11"/>
    <w:rsid w:val="00755312"/>
    <w:rsid w:val="00755AA1"/>
    <w:rsid w:val="00756AD8"/>
    <w:rsid w:val="00756DA4"/>
    <w:rsid w:val="00761A75"/>
    <w:rsid w:val="00761AC6"/>
    <w:rsid w:val="00761E8C"/>
    <w:rsid w:val="007623BF"/>
    <w:rsid w:val="007627C5"/>
    <w:rsid w:val="00763172"/>
    <w:rsid w:val="00763ABA"/>
    <w:rsid w:val="00764D49"/>
    <w:rsid w:val="007669B0"/>
    <w:rsid w:val="00767FDE"/>
    <w:rsid w:val="00773824"/>
    <w:rsid w:val="00777138"/>
    <w:rsid w:val="007836D0"/>
    <w:rsid w:val="00783E98"/>
    <w:rsid w:val="00784083"/>
    <w:rsid w:val="0078536A"/>
    <w:rsid w:val="007855D2"/>
    <w:rsid w:val="00787D7D"/>
    <w:rsid w:val="00791650"/>
    <w:rsid w:val="007920F6"/>
    <w:rsid w:val="00792A18"/>
    <w:rsid w:val="00792D36"/>
    <w:rsid w:val="00793FBB"/>
    <w:rsid w:val="00796A55"/>
    <w:rsid w:val="00797241"/>
    <w:rsid w:val="00797EFC"/>
    <w:rsid w:val="007A2A02"/>
    <w:rsid w:val="007A2D2F"/>
    <w:rsid w:val="007A3907"/>
    <w:rsid w:val="007A505C"/>
    <w:rsid w:val="007A53A5"/>
    <w:rsid w:val="007A6FCF"/>
    <w:rsid w:val="007A7646"/>
    <w:rsid w:val="007B2EBD"/>
    <w:rsid w:val="007B3873"/>
    <w:rsid w:val="007B6725"/>
    <w:rsid w:val="007B6FFE"/>
    <w:rsid w:val="007C01F4"/>
    <w:rsid w:val="007C1F0F"/>
    <w:rsid w:val="007C4899"/>
    <w:rsid w:val="007C4AD5"/>
    <w:rsid w:val="007C619A"/>
    <w:rsid w:val="007C6759"/>
    <w:rsid w:val="007C6D20"/>
    <w:rsid w:val="007C76AA"/>
    <w:rsid w:val="007C7742"/>
    <w:rsid w:val="007D048E"/>
    <w:rsid w:val="007D0A88"/>
    <w:rsid w:val="007D2ED6"/>
    <w:rsid w:val="007D3394"/>
    <w:rsid w:val="007D362F"/>
    <w:rsid w:val="007D538C"/>
    <w:rsid w:val="007D60DD"/>
    <w:rsid w:val="007D7696"/>
    <w:rsid w:val="007D7E36"/>
    <w:rsid w:val="007E0211"/>
    <w:rsid w:val="007E18FD"/>
    <w:rsid w:val="007E1CC1"/>
    <w:rsid w:val="007E1FFE"/>
    <w:rsid w:val="007E2775"/>
    <w:rsid w:val="007E3F07"/>
    <w:rsid w:val="007E4669"/>
    <w:rsid w:val="007E693C"/>
    <w:rsid w:val="007E6AEA"/>
    <w:rsid w:val="007F0B6E"/>
    <w:rsid w:val="007F0C96"/>
    <w:rsid w:val="007F29C8"/>
    <w:rsid w:val="007F400A"/>
    <w:rsid w:val="007F4C70"/>
    <w:rsid w:val="007F5156"/>
    <w:rsid w:val="007F7100"/>
    <w:rsid w:val="00800259"/>
    <w:rsid w:val="00800A06"/>
    <w:rsid w:val="00802C53"/>
    <w:rsid w:val="00803212"/>
    <w:rsid w:val="008038C9"/>
    <w:rsid w:val="00805957"/>
    <w:rsid w:val="00807371"/>
    <w:rsid w:val="00810F1F"/>
    <w:rsid w:val="008139D9"/>
    <w:rsid w:val="00815AA5"/>
    <w:rsid w:val="00816738"/>
    <w:rsid w:val="008167EE"/>
    <w:rsid w:val="0081695B"/>
    <w:rsid w:val="00821A2D"/>
    <w:rsid w:val="00821D1A"/>
    <w:rsid w:val="00822226"/>
    <w:rsid w:val="0082275E"/>
    <w:rsid w:val="00822DF7"/>
    <w:rsid w:val="00823F25"/>
    <w:rsid w:val="0082774F"/>
    <w:rsid w:val="008278B8"/>
    <w:rsid w:val="00830BD4"/>
    <w:rsid w:val="00831495"/>
    <w:rsid w:val="0083527E"/>
    <w:rsid w:val="00835FCE"/>
    <w:rsid w:val="00836C84"/>
    <w:rsid w:val="008375D7"/>
    <w:rsid w:val="0083787A"/>
    <w:rsid w:val="00837DDE"/>
    <w:rsid w:val="00837DEA"/>
    <w:rsid w:val="00841119"/>
    <w:rsid w:val="00841506"/>
    <w:rsid w:val="0084169F"/>
    <w:rsid w:val="00842DA9"/>
    <w:rsid w:val="008446EF"/>
    <w:rsid w:val="0084516C"/>
    <w:rsid w:val="00846AD5"/>
    <w:rsid w:val="00847B99"/>
    <w:rsid w:val="00851514"/>
    <w:rsid w:val="008523F7"/>
    <w:rsid w:val="00852586"/>
    <w:rsid w:val="00852849"/>
    <w:rsid w:val="0085359D"/>
    <w:rsid w:val="00853781"/>
    <w:rsid w:val="0085428E"/>
    <w:rsid w:val="008544F5"/>
    <w:rsid w:val="008552EB"/>
    <w:rsid w:val="008566C7"/>
    <w:rsid w:val="00856FC8"/>
    <w:rsid w:val="0085757A"/>
    <w:rsid w:val="008604DE"/>
    <w:rsid w:val="00863BCE"/>
    <w:rsid w:val="00864439"/>
    <w:rsid w:val="00870D8A"/>
    <w:rsid w:val="00873398"/>
    <w:rsid w:val="00875399"/>
    <w:rsid w:val="00880C4A"/>
    <w:rsid w:val="00881568"/>
    <w:rsid w:val="00881777"/>
    <w:rsid w:val="00881BFA"/>
    <w:rsid w:val="0088206F"/>
    <w:rsid w:val="00884692"/>
    <w:rsid w:val="008876E9"/>
    <w:rsid w:val="0089011D"/>
    <w:rsid w:val="00890CBC"/>
    <w:rsid w:val="00891637"/>
    <w:rsid w:val="0089199E"/>
    <w:rsid w:val="00892914"/>
    <w:rsid w:val="00892B8D"/>
    <w:rsid w:val="00892C7A"/>
    <w:rsid w:val="00893D56"/>
    <w:rsid w:val="00894386"/>
    <w:rsid w:val="0089582A"/>
    <w:rsid w:val="00895A59"/>
    <w:rsid w:val="008A01E1"/>
    <w:rsid w:val="008A078F"/>
    <w:rsid w:val="008A2195"/>
    <w:rsid w:val="008A3B4A"/>
    <w:rsid w:val="008A4EF1"/>
    <w:rsid w:val="008A6703"/>
    <w:rsid w:val="008A7394"/>
    <w:rsid w:val="008B14D8"/>
    <w:rsid w:val="008B17C9"/>
    <w:rsid w:val="008B227B"/>
    <w:rsid w:val="008B332F"/>
    <w:rsid w:val="008B49B1"/>
    <w:rsid w:val="008B5E08"/>
    <w:rsid w:val="008B705B"/>
    <w:rsid w:val="008B74E6"/>
    <w:rsid w:val="008B7816"/>
    <w:rsid w:val="008C0FDB"/>
    <w:rsid w:val="008C0FE6"/>
    <w:rsid w:val="008C190A"/>
    <w:rsid w:val="008C29D9"/>
    <w:rsid w:val="008C3617"/>
    <w:rsid w:val="008C415C"/>
    <w:rsid w:val="008C53A4"/>
    <w:rsid w:val="008C6111"/>
    <w:rsid w:val="008C6353"/>
    <w:rsid w:val="008C6E2A"/>
    <w:rsid w:val="008D13FD"/>
    <w:rsid w:val="008D244A"/>
    <w:rsid w:val="008D59E8"/>
    <w:rsid w:val="008D63E5"/>
    <w:rsid w:val="008D6B09"/>
    <w:rsid w:val="008E09C3"/>
    <w:rsid w:val="008E174F"/>
    <w:rsid w:val="008E3725"/>
    <w:rsid w:val="008E3C5F"/>
    <w:rsid w:val="008E4465"/>
    <w:rsid w:val="008E4B21"/>
    <w:rsid w:val="008E4B53"/>
    <w:rsid w:val="008E505D"/>
    <w:rsid w:val="008E5150"/>
    <w:rsid w:val="008E53A2"/>
    <w:rsid w:val="008E5460"/>
    <w:rsid w:val="008E5606"/>
    <w:rsid w:val="008F159E"/>
    <w:rsid w:val="008F1726"/>
    <w:rsid w:val="008F1EA8"/>
    <w:rsid w:val="008F5590"/>
    <w:rsid w:val="008F5734"/>
    <w:rsid w:val="008F7B3D"/>
    <w:rsid w:val="0090088A"/>
    <w:rsid w:val="00900B86"/>
    <w:rsid w:val="00901F70"/>
    <w:rsid w:val="009023D1"/>
    <w:rsid w:val="009025B4"/>
    <w:rsid w:val="009045A9"/>
    <w:rsid w:val="00906D4A"/>
    <w:rsid w:val="00911669"/>
    <w:rsid w:val="00913BCF"/>
    <w:rsid w:val="009140DC"/>
    <w:rsid w:val="0091710C"/>
    <w:rsid w:val="00917DA5"/>
    <w:rsid w:val="0092086D"/>
    <w:rsid w:val="00920935"/>
    <w:rsid w:val="00922800"/>
    <w:rsid w:val="00924160"/>
    <w:rsid w:val="009275E7"/>
    <w:rsid w:val="009335DE"/>
    <w:rsid w:val="009336F3"/>
    <w:rsid w:val="00934193"/>
    <w:rsid w:val="00934B69"/>
    <w:rsid w:val="0093520B"/>
    <w:rsid w:val="0093658D"/>
    <w:rsid w:val="009455D1"/>
    <w:rsid w:val="009464BC"/>
    <w:rsid w:val="00946E4F"/>
    <w:rsid w:val="00947143"/>
    <w:rsid w:val="0095175A"/>
    <w:rsid w:val="0095233F"/>
    <w:rsid w:val="00955B19"/>
    <w:rsid w:val="0095642A"/>
    <w:rsid w:val="00960465"/>
    <w:rsid w:val="00960D03"/>
    <w:rsid w:val="00962564"/>
    <w:rsid w:val="009637BB"/>
    <w:rsid w:val="009643B5"/>
    <w:rsid w:val="00964E99"/>
    <w:rsid w:val="00965D3B"/>
    <w:rsid w:val="0096679E"/>
    <w:rsid w:val="009707F9"/>
    <w:rsid w:val="00970D63"/>
    <w:rsid w:val="00973EC8"/>
    <w:rsid w:val="00980089"/>
    <w:rsid w:val="0098037E"/>
    <w:rsid w:val="0098072B"/>
    <w:rsid w:val="00980B3F"/>
    <w:rsid w:val="00981134"/>
    <w:rsid w:val="00982347"/>
    <w:rsid w:val="00983FF2"/>
    <w:rsid w:val="00984FBB"/>
    <w:rsid w:val="009852D3"/>
    <w:rsid w:val="009857C3"/>
    <w:rsid w:val="00985BAA"/>
    <w:rsid w:val="00987999"/>
    <w:rsid w:val="0099023F"/>
    <w:rsid w:val="0099092D"/>
    <w:rsid w:val="00992301"/>
    <w:rsid w:val="00992CDD"/>
    <w:rsid w:val="00996800"/>
    <w:rsid w:val="0099786B"/>
    <w:rsid w:val="00997901"/>
    <w:rsid w:val="009A02BE"/>
    <w:rsid w:val="009A17B2"/>
    <w:rsid w:val="009A1C64"/>
    <w:rsid w:val="009A1D84"/>
    <w:rsid w:val="009A1FBE"/>
    <w:rsid w:val="009A763F"/>
    <w:rsid w:val="009A7B4C"/>
    <w:rsid w:val="009A7D17"/>
    <w:rsid w:val="009B0FFE"/>
    <w:rsid w:val="009B10F6"/>
    <w:rsid w:val="009B1CEE"/>
    <w:rsid w:val="009B2B4B"/>
    <w:rsid w:val="009B2C83"/>
    <w:rsid w:val="009B2D00"/>
    <w:rsid w:val="009B3F08"/>
    <w:rsid w:val="009B5A61"/>
    <w:rsid w:val="009B5EC6"/>
    <w:rsid w:val="009B641E"/>
    <w:rsid w:val="009B6673"/>
    <w:rsid w:val="009C07AC"/>
    <w:rsid w:val="009C155E"/>
    <w:rsid w:val="009C23BE"/>
    <w:rsid w:val="009C27FD"/>
    <w:rsid w:val="009C5359"/>
    <w:rsid w:val="009C5E74"/>
    <w:rsid w:val="009C7EC9"/>
    <w:rsid w:val="009D187D"/>
    <w:rsid w:val="009D2DAB"/>
    <w:rsid w:val="009D3F4A"/>
    <w:rsid w:val="009D432D"/>
    <w:rsid w:val="009D59D1"/>
    <w:rsid w:val="009D6521"/>
    <w:rsid w:val="009D7E91"/>
    <w:rsid w:val="009E0B60"/>
    <w:rsid w:val="009E1908"/>
    <w:rsid w:val="009E2212"/>
    <w:rsid w:val="009E33C5"/>
    <w:rsid w:val="009E3422"/>
    <w:rsid w:val="009E4632"/>
    <w:rsid w:val="009E55B7"/>
    <w:rsid w:val="009E5B25"/>
    <w:rsid w:val="009E5BD3"/>
    <w:rsid w:val="009E6307"/>
    <w:rsid w:val="009E639E"/>
    <w:rsid w:val="009E63BC"/>
    <w:rsid w:val="009E64B4"/>
    <w:rsid w:val="009E72C2"/>
    <w:rsid w:val="009E7882"/>
    <w:rsid w:val="009F09F6"/>
    <w:rsid w:val="009F1628"/>
    <w:rsid w:val="009F259E"/>
    <w:rsid w:val="009F4A0A"/>
    <w:rsid w:val="009F4A61"/>
    <w:rsid w:val="009F5088"/>
    <w:rsid w:val="009F73F0"/>
    <w:rsid w:val="00A00844"/>
    <w:rsid w:val="00A011C8"/>
    <w:rsid w:val="00A0329A"/>
    <w:rsid w:val="00A036CE"/>
    <w:rsid w:val="00A0664B"/>
    <w:rsid w:val="00A1006D"/>
    <w:rsid w:val="00A1071F"/>
    <w:rsid w:val="00A10AE1"/>
    <w:rsid w:val="00A11902"/>
    <w:rsid w:val="00A12E38"/>
    <w:rsid w:val="00A13C48"/>
    <w:rsid w:val="00A1474D"/>
    <w:rsid w:val="00A16633"/>
    <w:rsid w:val="00A178E0"/>
    <w:rsid w:val="00A205EC"/>
    <w:rsid w:val="00A2251D"/>
    <w:rsid w:val="00A23A73"/>
    <w:rsid w:val="00A25898"/>
    <w:rsid w:val="00A30F65"/>
    <w:rsid w:val="00A35AA0"/>
    <w:rsid w:val="00A365E7"/>
    <w:rsid w:val="00A36678"/>
    <w:rsid w:val="00A50BBC"/>
    <w:rsid w:val="00A5115F"/>
    <w:rsid w:val="00A52376"/>
    <w:rsid w:val="00A525D4"/>
    <w:rsid w:val="00A5363D"/>
    <w:rsid w:val="00A53B8A"/>
    <w:rsid w:val="00A5549A"/>
    <w:rsid w:val="00A565D7"/>
    <w:rsid w:val="00A56E2A"/>
    <w:rsid w:val="00A571AE"/>
    <w:rsid w:val="00A60956"/>
    <w:rsid w:val="00A60958"/>
    <w:rsid w:val="00A60C52"/>
    <w:rsid w:val="00A62867"/>
    <w:rsid w:val="00A63746"/>
    <w:rsid w:val="00A64B00"/>
    <w:rsid w:val="00A6653D"/>
    <w:rsid w:val="00A66C3D"/>
    <w:rsid w:val="00A6703E"/>
    <w:rsid w:val="00A67BFE"/>
    <w:rsid w:val="00A70B38"/>
    <w:rsid w:val="00A71B76"/>
    <w:rsid w:val="00A7262A"/>
    <w:rsid w:val="00A726EB"/>
    <w:rsid w:val="00A75021"/>
    <w:rsid w:val="00A76395"/>
    <w:rsid w:val="00A77440"/>
    <w:rsid w:val="00A8106C"/>
    <w:rsid w:val="00A816FE"/>
    <w:rsid w:val="00A82704"/>
    <w:rsid w:val="00A8394A"/>
    <w:rsid w:val="00A84337"/>
    <w:rsid w:val="00A85DDB"/>
    <w:rsid w:val="00A86286"/>
    <w:rsid w:val="00A87B57"/>
    <w:rsid w:val="00A9129C"/>
    <w:rsid w:val="00A94358"/>
    <w:rsid w:val="00A94426"/>
    <w:rsid w:val="00A95340"/>
    <w:rsid w:val="00A96D26"/>
    <w:rsid w:val="00A97BC6"/>
    <w:rsid w:val="00AA49CE"/>
    <w:rsid w:val="00AA4EA8"/>
    <w:rsid w:val="00AA5323"/>
    <w:rsid w:val="00AA60E1"/>
    <w:rsid w:val="00AB1787"/>
    <w:rsid w:val="00AB18A8"/>
    <w:rsid w:val="00AB1B32"/>
    <w:rsid w:val="00AB28DE"/>
    <w:rsid w:val="00AB486E"/>
    <w:rsid w:val="00AB51EA"/>
    <w:rsid w:val="00AB6397"/>
    <w:rsid w:val="00AB65B6"/>
    <w:rsid w:val="00AB6B16"/>
    <w:rsid w:val="00AC0235"/>
    <w:rsid w:val="00AC13C9"/>
    <w:rsid w:val="00AC13D6"/>
    <w:rsid w:val="00AC21B9"/>
    <w:rsid w:val="00AC2ACA"/>
    <w:rsid w:val="00AC2C3D"/>
    <w:rsid w:val="00AC3C70"/>
    <w:rsid w:val="00AC4039"/>
    <w:rsid w:val="00AC4CBC"/>
    <w:rsid w:val="00AC5820"/>
    <w:rsid w:val="00AC5AF8"/>
    <w:rsid w:val="00AC6090"/>
    <w:rsid w:val="00AC771C"/>
    <w:rsid w:val="00AC7DFA"/>
    <w:rsid w:val="00AD24C5"/>
    <w:rsid w:val="00AD43A4"/>
    <w:rsid w:val="00AD5974"/>
    <w:rsid w:val="00AD6EC8"/>
    <w:rsid w:val="00AE33FE"/>
    <w:rsid w:val="00AE78F0"/>
    <w:rsid w:val="00AE7C0C"/>
    <w:rsid w:val="00AE7F85"/>
    <w:rsid w:val="00AF0430"/>
    <w:rsid w:val="00AF08BC"/>
    <w:rsid w:val="00AF0936"/>
    <w:rsid w:val="00AF0B19"/>
    <w:rsid w:val="00AF1D39"/>
    <w:rsid w:val="00AF2AB3"/>
    <w:rsid w:val="00AF3BA1"/>
    <w:rsid w:val="00AF3FAC"/>
    <w:rsid w:val="00AF6CD7"/>
    <w:rsid w:val="00AF7EAD"/>
    <w:rsid w:val="00B00525"/>
    <w:rsid w:val="00B00A78"/>
    <w:rsid w:val="00B018B5"/>
    <w:rsid w:val="00B03274"/>
    <w:rsid w:val="00B0351D"/>
    <w:rsid w:val="00B05824"/>
    <w:rsid w:val="00B07005"/>
    <w:rsid w:val="00B07B38"/>
    <w:rsid w:val="00B07EA1"/>
    <w:rsid w:val="00B13468"/>
    <w:rsid w:val="00B13F30"/>
    <w:rsid w:val="00B14A0E"/>
    <w:rsid w:val="00B16262"/>
    <w:rsid w:val="00B169B5"/>
    <w:rsid w:val="00B17110"/>
    <w:rsid w:val="00B20223"/>
    <w:rsid w:val="00B20FAF"/>
    <w:rsid w:val="00B21753"/>
    <w:rsid w:val="00B21AE7"/>
    <w:rsid w:val="00B21BFB"/>
    <w:rsid w:val="00B22BD7"/>
    <w:rsid w:val="00B23169"/>
    <w:rsid w:val="00B26802"/>
    <w:rsid w:val="00B30547"/>
    <w:rsid w:val="00B31BC1"/>
    <w:rsid w:val="00B3540C"/>
    <w:rsid w:val="00B37FF8"/>
    <w:rsid w:val="00B408D0"/>
    <w:rsid w:val="00B42866"/>
    <w:rsid w:val="00B45AEB"/>
    <w:rsid w:val="00B505DB"/>
    <w:rsid w:val="00B5083F"/>
    <w:rsid w:val="00B5305E"/>
    <w:rsid w:val="00B54572"/>
    <w:rsid w:val="00B56E30"/>
    <w:rsid w:val="00B56FEA"/>
    <w:rsid w:val="00B575CA"/>
    <w:rsid w:val="00B6185F"/>
    <w:rsid w:val="00B61CD3"/>
    <w:rsid w:val="00B62DD1"/>
    <w:rsid w:val="00B63350"/>
    <w:rsid w:val="00B634CE"/>
    <w:rsid w:val="00B63592"/>
    <w:rsid w:val="00B63B62"/>
    <w:rsid w:val="00B6413C"/>
    <w:rsid w:val="00B64451"/>
    <w:rsid w:val="00B655A1"/>
    <w:rsid w:val="00B66890"/>
    <w:rsid w:val="00B71973"/>
    <w:rsid w:val="00B73577"/>
    <w:rsid w:val="00B74F97"/>
    <w:rsid w:val="00B80EE2"/>
    <w:rsid w:val="00B81C18"/>
    <w:rsid w:val="00B820C1"/>
    <w:rsid w:val="00B82AB6"/>
    <w:rsid w:val="00B83D06"/>
    <w:rsid w:val="00B83E8C"/>
    <w:rsid w:val="00B85329"/>
    <w:rsid w:val="00B86389"/>
    <w:rsid w:val="00B87B00"/>
    <w:rsid w:val="00B91AB9"/>
    <w:rsid w:val="00B932A4"/>
    <w:rsid w:val="00B93A3F"/>
    <w:rsid w:val="00B93C0B"/>
    <w:rsid w:val="00B93FB4"/>
    <w:rsid w:val="00B94711"/>
    <w:rsid w:val="00B94DB6"/>
    <w:rsid w:val="00B9581A"/>
    <w:rsid w:val="00B964F2"/>
    <w:rsid w:val="00B96EFE"/>
    <w:rsid w:val="00BA0572"/>
    <w:rsid w:val="00BA3181"/>
    <w:rsid w:val="00BA525A"/>
    <w:rsid w:val="00BA5E01"/>
    <w:rsid w:val="00BA6395"/>
    <w:rsid w:val="00BA646F"/>
    <w:rsid w:val="00BA7C2B"/>
    <w:rsid w:val="00BB17F0"/>
    <w:rsid w:val="00BB199B"/>
    <w:rsid w:val="00BB2334"/>
    <w:rsid w:val="00BB433A"/>
    <w:rsid w:val="00BB4382"/>
    <w:rsid w:val="00BB538F"/>
    <w:rsid w:val="00BB7035"/>
    <w:rsid w:val="00BC01BB"/>
    <w:rsid w:val="00BC10EC"/>
    <w:rsid w:val="00BC2A14"/>
    <w:rsid w:val="00BC39E7"/>
    <w:rsid w:val="00BC4F8B"/>
    <w:rsid w:val="00BC549D"/>
    <w:rsid w:val="00BC5E55"/>
    <w:rsid w:val="00BC627D"/>
    <w:rsid w:val="00BC7E3E"/>
    <w:rsid w:val="00BD0427"/>
    <w:rsid w:val="00BD1EA0"/>
    <w:rsid w:val="00BD229B"/>
    <w:rsid w:val="00BD44C0"/>
    <w:rsid w:val="00BD4E8C"/>
    <w:rsid w:val="00BD552F"/>
    <w:rsid w:val="00BD55A4"/>
    <w:rsid w:val="00BD6EB6"/>
    <w:rsid w:val="00BD7487"/>
    <w:rsid w:val="00BE02BA"/>
    <w:rsid w:val="00BE0604"/>
    <w:rsid w:val="00BE093E"/>
    <w:rsid w:val="00BE10F0"/>
    <w:rsid w:val="00BE1E2C"/>
    <w:rsid w:val="00BE205A"/>
    <w:rsid w:val="00BE2F13"/>
    <w:rsid w:val="00BE3416"/>
    <w:rsid w:val="00BE3791"/>
    <w:rsid w:val="00BE3C0A"/>
    <w:rsid w:val="00BE3D30"/>
    <w:rsid w:val="00BE461B"/>
    <w:rsid w:val="00BE5748"/>
    <w:rsid w:val="00BF0C0C"/>
    <w:rsid w:val="00BF0DDA"/>
    <w:rsid w:val="00BF13CB"/>
    <w:rsid w:val="00BF2622"/>
    <w:rsid w:val="00BF35B3"/>
    <w:rsid w:val="00BF4913"/>
    <w:rsid w:val="00BF5825"/>
    <w:rsid w:val="00BF7518"/>
    <w:rsid w:val="00C019AF"/>
    <w:rsid w:val="00C020A8"/>
    <w:rsid w:val="00C02874"/>
    <w:rsid w:val="00C02DDD"/>
    <w:rsid w:val="00C030F8"/>
    <w:rsid w:val="00C041A3"/>
    <w:rsid w:val="00C043F3"/>
    <w:rsid w:val="00C05AFD"/>
    <w:rsid w:val="00C0602E"/>
    <w:rsid w:val="00C07045"/>
    <w:rsid w:val="00C103A4"/>
    <w:rsid w:val="00C11285"/>
    <w:rsid w:val="00C11471"/>
    <w:rsid w:val="00C145F9"/>
    <w:rsid w:val="00C15DE0"/>
    <w:rsid w:val="00C166A3"/>
    <w:rsid w:val="00C2080F"/>
    <w:rsid w:val="00C211C0"/>
    <w:rsid w:val="00C22230"/>
    <w:rsid w:val="00C22560"/>
    <w:rsid w:val="00C22754"/>
    <w:rsid w:val="00C22DD6"/>
    <w:rsid w:val="00C237E9"/>
    <w:rsid w:val="00C23DD7"/>
    <w:rsid w:val="00C24102"/>
    <w:rsid w:val="00C243F7"/>
    <w:rsid w:val="00C277D2"/>
    <w:rsid w:val="00C31054"/>
    <w:rsid w:val="00C34C72"/>
    <w:rsid w:val="00C37C77"/>
    <w:rsid w:val="00C41592"/>
    <w:rsid w:val="00C418A6"/>
    <w:rsid w:val="00C452EE"/>
    <w:rsid w:val="00C45563"/>
    <w:rsid w:val="00C45B22"/>
    <w:rsid w:val="00C47DB7"/>
    <w:rsid w:val="00C51470"/>
    <w:rsid w:val="00C51F88"/>
    <w:rsid w:val="00C55295"/>
    <w:rsid w:val="00C55976"/>
    <w:rsid w:val="00C57E69"/>
    <w:rsid w:val="00C6032B"/>
    <w:rsid w:val="00C63EAF"/>
    <w:rsid w:val="00C6402E"/>
    <w:rsid w:val="00C64383"/>
    <w:rsid w:val="00C65BD3"/>
    <w:rsid w:val="00C70371"/>
    <w:rsid w:val="00C708C9"/>
    <w:rsid w:val="00C70AA4"/>
    <w:rsid w:val="00C70E3F"/>
    <w:rsid w:val="00C73CAF"/>
    <w:rsid w:val="00C74F7E"/>
    <w:rsid w:val="00C757C7"/>
    <w:rsid w:val="00C80E25"/>
    <w:rsid w:val="00C81FAF"/>
    <w:rsid w:val="00C82410"/>
    <w:rsid w:val="00C82725"/>
    <w:rsid w:val="00C82B1E"/>
    <w:rsid w:val="00C83CE1"/>
    <w:rsid w:val="00C83FF1"/>
    <w:rsid w:val="00C84E6C"/>
    <w:rsid w:val="00C85ACD"/>
    <w:rsid w:val="00C86E0E"/>
    <w:rsid w:val="00C9040E"/>
    <w:rsid w:val="00C92609"/>
    <w:rsid w:val="00C9283B"/>
    <w:rsid w:val="00C92F4E"/>
    <w:rsid w:val="00C93860"/>
    <w:rsid w:val="00C9520A"/>
    <w:rsid w:val="00C95857"/>
    <w:rsid w:val="00C958F3"/>
    <w:rsid w:val="00C97013"/>
    <w:rsid w:val="00C974F4"/>
    <w:rsid w:val="00CA0931"/>
    <w:rsid w:val="00CA195D"/>
    <w:rsid w:val="00CA3155"/>
    <w:rsid w:val="00CA3735"/>
    <w:rsid w:val="00CA3B7B"/>
    <w:rsid w:val="00CA3D35"/>
    <w:rsid w:val="00CA48C1"/>
    <w:rsid w:val="00CA4C40"/>
    <w:rsid w:val="00CA6C3E"/>
    <w:rsid w:val="00CB0408"/>
    <w:rsid w:val="00CB3C17"/>
    <w:rsid w:val="00CB6014"/>
    <w:rsid w:val="00CB66F3"/>
    <w:rsid w:val="00CB7120"/>
    <w:rsid w:val="00CB7D76"/>
    <w:rsid w:val="00CC1800"/>
    <w:rsid w:val="00CC22A3"/>
    <w:rsid w:val="00CC3877"/>
    <w:rsid w:val="00CC3E90"/>
    <w:rsid w:val="00CC4B7B"/>
    <w:rsid w:val="00CC6A18"/>
    <w:rsid w:val="00CC7062"/>
    <w:rsid w:val="00CC7404"/>
    <w:rsid w:val="00CD06BC"/>
    <w:rsid w:val="00CD1133"/>
    <w:rsid w:val="00CD24EC"/>
    <w:rsid w:val="00CD3BF3"/>
    <w:rsid w:val="00CD453D"/>
    <w:rsid w:val="00CD4FB9"/>
    <w:rsid w:val="00CD5693"/>
    <w:rsid w:val="00CE0364"/>
    <w:rsid w:val="00CE09D5"/>
    <w:rsid w:val="00CE0AA0"/>
    <w:rsid w:val="00CE1DE4"/>
    <w:rsid w:val="00CE2B21"/>
    <w:rsid w:val="00CE2B72"/>
    <w:rsid w:val="00CE4C92"/>
    <w:rsid w:val="00CF2DB5"/>
    <w:rsid w:val="00CF2EF4"/>
    <w:rsid w:val="00CF4ED5"/>
    <w:rsid w:val="00CF52BA"/>
    <w:rsid w:val="00CF5C75"/>
    <w:rsid w:val="00CF7202"/>
    <w:rsid w:val="00D00584"/>
    <w:rsid w:val="00D0066E"/>
    <w:rsid w:val="00D01844"/>
    <w:rsid w:val="00D034F4"/>
    <w:rsid w:val="00D04190"/>
    <w:rsid w:val="00D04739"/>
    <w:rsid w:val="00D052F7"/>
    <w:rsid w:val="00D054C3"/>
    <w:rsid w:val="00D060B5"/>
    <w:rsid w:val="00D123DC"/>
    <w:rsid w:val="00D12D07"/>
    <w:rsid w:val="00D138F4"/>
    <w:rsid w:val="00D146E4"/>
    <w:rsid w:val="00D149BA"/>
    <w:rsid w:val="00D218A5"/>
    <w:rsid w:val="00D22A89"/>
    <w:rsid w:val="00D247C0"/>
    <w:rsid w:val="00D2518D"/>
    <w:rsid w:val="00D25FC8"/>
    <w:rsid w:val="00D336D9"/>
    <w:rsid w:val="00D33FCB"/>
    <w:rsid w:val="00D34857"/>
    <w:rsid w:val="00D35CD3"/>
    <w:rsid w:val="00D3624E"/>
    <w:rsid w:val="00D3717C"/>
    <w:rsid w:val="00D378EA"/>
    <w:rsid w:val="00D441A3"/>
    <w:rsid w:val="00D465DE"/>
    <w:rsid w:val="00D474A5"/>
    <w:rsid w:val="00D523FD"/>
    <w:rsid w:val="00D52D9B"/>
    <w:rsid w:val="00D52EE4"/>
    <w:rsid w:val="00D57169"/>
    <w:rsid w:val="00D576E0"/>
    <w:rsid w:val="00D60381"/>
    <w:rsid w:val="00D60EE9"/>
    <w:rsid w:val="00D63022"/>
    <w:rsid w:val="00D63E2B"/>
    <w:rsid w:val="00D65CC2"/>
    <w:rsid w:val="00D66AE7"/>
    <w:rsid w:val="00D675EE"/>
    <w:rsid w:val="00D67DBA"/>
    <w:rsid w:val="00D70E9B"/>
    <w:rsid w:val="00D711E7"/>
    <w:rsid w:val="00D71964"/>
    <w:rsid w:val="00D72E39"/>
    <w:rsid w:val="00D755E2"/>
    <w:rsid w:val="00D759A4"/>
    <w:rsid w:val="00D776DB"/>
    <w:rsid w:val="00D7780E"/>
    <w:rsid w:val="00D80EA7"/>
    <w:rsid w:val="00D820DC"/>
    <w:rsid w:val="00D82E1C"/>
    <w:rsid w:val="00D830BC"/>
    <w:rsid w:val="00D83DBC"/>
    <w:rsid w:val="00D84083"/>
    <w:rsid w:val="00D84441"/>
    <w:rsid w:val="00D86D77"/>
    <w:rsid w:val="00D879FF"/>
    <w:rsid w:val="00D901BA"/>
    <w:rsid w:val="00D90713"/>
    <w:rsid w:val="00D908AD"/>
    <w:rsid w:val="00D9197B"/>
    <w:rsid w:val="00D9225D"/>
    <w:rsid w:val="00D9266C"/>
    <w:rsid w:val="00D92E2A"/>
    <w:rsid w:val="00D95992"/>
    <w:rsid w:val="00D95C2D"/>
    <w:rsid w:val="00D96986"/>
    <w:rsid w:val="00D972B0"/>
    <w:rsid w:val="00DA377E"/>
    <w:rsid w:val="00DA6831"/>
    <w:rsid w:val="00DA6F89"/>
    <w:rsid w:val="00DA7367"/>
    <w:rsid w:val="00DA7E7B"/>
    <w:rsid w:val="00DB44DB"/>
    <w:rsid w:val="00DB4D3D"/>
    <w:rsid w:val="00DB4E27"/>
    <w:rsid w:val="00DB51ED"/>
    <w:rsid w:val="00DB65F1"/>
    <w:rsid w:val="00DB7386"/>
    <w:rsid w:val="00DC339A"/>
    <w:rsid w:val="00DC3C7A"/>
    <w:rsid w:val="00DC40E2"/>
    <w:rsid w:val="00DC4AA5"/>
    <w:rsid w:val="00DD1A24"/>
    <w:rsid w:val="00DD2A1B"/>
    <w:rsid w:val="00DD3669"/>
    <w:rsid w:val="00DD4403"/>
    <w:rsid w:val="00DD4950"/>
    <w:rsid w:val="00DD59FF"/>
    <w:rsid w:val="00DD65F0"/>
    <w:rsid w:val="00DD6C69"/>
    <w:rsid w:val="00DD6E4A"/>
    <w:rsid w:val="00DD78CC"/>
    <w:rsid w:val="00DE04E8"/>
    <w:rsid w:val="00DE0E69"/>
    <w:rsid w:val="00DE10DC"/>
    <w:rsid w:val="00DE1E23"/>
    <w:rsid w:val="00DE363D"/>
    <w:rsid w:val="00DF02F6"/>
    <w:rsid w:val="00DF33D4"/>
    <w:rsid w:val="00DF3D27"/>
    <w:rsid w:val="00DF3D45"/>
    <w:rsid w:val="00DF6991"/>
    <w:rsid w:val="00DF73F3"/>
    <w:rsid w:val="00DF7DF5"/>
    <w:rsid w:val="00E0020E"/>
    <w:rsid w:val="00E0040E"/>
    <w:rsid w:val="00E005C5"/>
    <w:rsid w:val="00E011C9"/>
    <w:rsid w:val="00E02CBC"/>
    <w:rsid w:val="00E03B04"/>
    <w:rsid w:val="00E06E53"/>
    <w:rsid w:val="00E077D7"/>
    <w:rsid w:val="00E102E6"/>
    <w:rsid w:val="00E109AF"/>
    <w:rsid w:val="00E116E9"/>
    <w:rsid w:val="00E13481"/>
    <w:rsid w:val="00E13E96"/>
    <w:rsid w:val="00E15B1F"/>
    <w:rsid w:val="00E1674F"/>
    <w:rsid w:val="00E16F55"/>
    <w:rsid w:val="00E23E46"/>
    <w:rsid w:val="00E258CE"/>
    <w:rsid w:val="00E30EB4"/>
    <w:rsid w:val="00E31254"/>
    <w:rsid w:val="00E31C00"/>
    <w:rsid w:val="00E32490"/>
    <w:rsid w:val="00E3346C"/>
    <w:rsid w:val="00E336D0"/>
    <w:rsid w:val="00E34212"/>
    <w:rsid w:val="00E343D6"/>
    <w:rsid w:val="00E357DD"/>
    <w:rsid w:val="00E35D4E"/>
    <w:rsid w:val="00E35DDD"/>
    <w:rsid w:val="00E35ECE"/>
    <w:rsid w:val="00E37022"/>
    <w:rsid w:val="00E4004B"/>
    <w:rsid w:val="00E432CE"/>
    <w:rsid w:val="00E43854"/>
    <w:rsid w:val="00E441AB"/>
    <w:rsid w:val="00E522DB"/>
    <w:rsid w:val="00E53608"/>
    <w:rsid w:val="00E5441D"/>
    <w:rsid w:val="00E55F06"/>
    <w:rsid w:val="00E570CE"/>
    <w:rsid w:val="00E575EA"/>
    <w:rsid w:val="00E6206B"/>
    <w:rsid w:val="00E624AE"/>
    <w:rsid w:val="00E64700"/>
    <w:rsid w:val="00E64A3F"/>
    <w:rsid w:val="00E660DF"/>
    <w:rsid w:val="00E66117"/>
    <w:rsid w:val="00E70BB3"/>
    <w:rsid w:val="00E715EB"/>
    <w:rsid w:val="00E73429"/>
    <w:rsid w:val="00E74041"/>
    <w:rsid w:val="00E74C6B"/>
    <w:rsid w:val="00E75999"/>
    <w:rsid w:val="00E75B13"/>
    <w:rsid w:val="00E7654B"/>
    <w:rsid w:val="00E7710A"/>
    <w:rsid w:val="00E77BC7"/>
    <w:rsid w:val="00E805FB"/>
    <w:rsid w:val="00E816EF"/>
    <w:rsid w:val="00E81B15"/>
    <w:rsid w:val="00E84134"/>
    <w:rsid w:val="00E8431A"/>
    <w:rsid w:val="00E84565"/>
    <w:rsid w:val="00E851C1"/>
    <w:rsid w:val="00E8523D"/>
    <w:rsid w:val="00E8620A"/>
    <w:rsid w:val="00E8689C"/>
    <w:rsid w:val="00E868D2"/>
    <w:rsid w:val="00E910F4"/>
    <w:rsid w:val="00E92FDF"/>
    <w:rsid w:val="00E9307F"/>
    <w:rsid w:val="00E9396B"/>
    <w:rsid w:val="00E959D1"/>
    <w:rsid w:val="00E961D9"/>
    <w:rsid w:val="00E9762F"/>
    <w:rsid w:val="00EA0139"/>
    <w:rsid w:val="00EA2078"/>
    <w:rsid w:val="00EA28AC"/>
    <w:rsid w:val="00EA3418"/>
    <w:rsid w:val="00EA39B6"/>
    <w:rsid w:val="00EA4121"/>
    <w:rsid w:val="00EA510B"/>
    <w:rsid w:val="00EA7195"/>
    <w:rsid w:val="00EA7A69"/>
    <w:rsid w:val="00EB071A"/>
    <w:rsid w:val="00EB2046"/>
    <w:rsid w:val="00EB27E0"/>
    <w:rsid w:val="00EB2FA9"/>
    <w:rsid w:val="00EB308B"/>
    <w:rsid w:val="00EB3E48"/>
    <w:rsid w:val="00EB4B4F"/>
    <w:rsid w:val="00EB6871"/>
    <w:rsid w:val="00EB757F"/>
    <w:rsid w:val="00EC00F9"/>
    <w:rsid w:val="00EC2886"/>
    <w:rsid w:val="00EC2CF3"/>
    <w:rsid w:val="00EC5E81"/>
    <w:rsid w:val="00EC7A98"/>
    <w:rsid w:val="00EC7B30"/>
    <w:rsid w:val="00ED3132"/>
    <w:rsid w:val="00ED3B77"/>
    <w:rsid w:val="00ED4099"/>
    <w:rsid w:val="00ED51E5"/>
    <w:rsid w:val="00ED54B4"/>
    <w:rsid w:val="00ED54CE"/>
    <w:rsid w:val="00ED6662"/>
    <w:rsid w:val="00ED6DFB"/>
    <w:rsid w:val="00EE0F53"/>
    <w:rsid w:val="00EE1114"/>
    <w:rsid w:val="00EE21FE"/>
    <w:rsid w:val="00EE3EF7"/>
    <w:rsid w:val="00EE457D"/>
    <w:rsid w:val="00EE4E8E"/>
    <w:rsid w:val="00EE51D4"/>
    <w:rsid w:val="00EE65DA"/>
    <w:rsid w:val="00EE6E0E"/>
    <w:rsid w:val="00EE7713"/>
    <w:rsid w:val="00EE7ED8"/>
    <w:rsid w:val="00EF084A"/>
    <w:rsid w:val="00EF1297"/>
    <w:rsid w:val="00EF3122"/>
    <w:rsid w:val="00EF5741"/>
    <w:rsid w:val="00EF5CF7"/>
    <w:rsid w:val="00EF5D4D"/>
    <w:rsid w:val="00EF68FC"/>
    <w:rsid w:val="00EF7962"/>
    <w:rsid w:val="00EF7A5E"/>
    <w:rsid w:val="00F01C6E"/>
    <w:rsid w:val="00F0260D"/>
    <w:rsid w:val="00F02910"/>
    <w:rsid w:val="00F02E67"/>
    <w:rsid w:val="00F0377B"/>
    <w:rsid w:val="00F061C1"/>
    <w:rsid w:val="00F07A49"/>
    <w:rsid w:val="00F10798"/>
    <w:rsid w:val="00F1117C"/>
    <w:rsid w:val="00F1142A"/>
    <w:rsid w:val="00F132A8"/>
    <w:rsid w:val="00F13AAF"/>
    <w:rsid w:val="00F1521C"/>
    <w:rsid w:val="00F2126C"/>
    <w:rsid w:val="00F22D8A"/>
    <w:rsid w:val="00F235D2"/>
    <w:rsid w:val="00F23E37"/>
    <w:rsid w:val="00F25D53"/>
    <w:rsid w:val="00F260B6"/>
    <w:rsid w:val="00F26946"/>
    <w:rsid w:val="00F26B67"/>
    <w:rsid w:val="00F30385"/>
    <w:rsid w:val="00F33489"/>
    <w:rsid w:val="00F3501F"/>
    <w:rsid w:val="00F35477"/>
    <w:rsid w:val="00F35ADF"/>
    <w:rsid w:val="00F36EF6"/>
    <w:rsid w:val="00F37401"/>
    <w:rsid w:val="00F4124D"/>
    <w:rsid w:val="00F4181C"/>
    <w:rsid w:val="00F41E80"/>
    <w:rsid w:val="00F43DA5"/>
    <w:rsid w:val="00F44067"/>
    <w:rsid w:val="00F441B0"/>
    <w:rsid w:val="00F4617A"/>
    <w:rsid w:val="00F477F2"/>
    <w:rsid w:val="00F47D1D"/>
    <w:rsid w:val="00F51ACD"/>
    <w:rsid w:val="00F53187"/>
    <w:rsid w:val="00F54144"/>
    <w:rsid w:val="00F55C30"/>
    <w:rsid w:val="00F60F62"/>
    <w:rsid w:val="00F61711"/>
    <w:rsid w:val="00F61846"/>
    <w:rsid w:val="00F6349A"/>
    <w:rsid w:val="00F63C2F"/>
    <w:rsid w:val="00F64413"/>
    <w:rsid w:val="00F655ED"/>
    <w:rsid w:val="00F6732C"/>
    <w:rsid w:val="00F72C89"/>
    <w:rsid w:val="00F737ED"/>
    <w:rsid w:val="00F7423C"/>
    <w:rsid w:val="00F75D31"/>
    <w:rsid w:val="00F76704"/>
    <w:rsid w:val="00F77CF2"/>
    <w:rsid w:val="00F828F6"/>
    <w:rsid w:val="00F82D56"/>
    <w:rsid w:val="00F848ED"/>
    <w:rsid w:val="00F86207"/>
    <w:rsid w:val="00F86D66"/>
    <w:rsid w:val="00F90BC4"/>
    <w:rsid w:val="00F91464"/>
    <w:rsid w:val="00F93343"/>
    <w:rsid w:val="00F93FD1"/>
    <w:rsid w:val="00F94B24"/>
    <w:rsid w:val="00F957DC"/>
    <w:rsid w:val="00F95C8C"/>
    <w:rsid w:val="00F9648F"/>
    <w:rsid w:val="00F964A0"/>
    <w:rsid w:val="00FA0E1C"/>
    <w:rsid w:val="00FA163E"/>
    <w:rsid w:val="00FA289A"/>
    <w:rsid w:val="00FA4EEF"/>
    <w:rsid w:val="00FA557B"/>
    <w:rsid w:val="00FA6CF8"/>
    <w:rsid w:val="00FB09C6"/>
    <w:rsid w:val="00FB0D88"/>
    <w:rsid w:val="00FB1626"/>
    <w:rsid w:val="00FB16B4"/>
    <w:rsid w:val="00FB4532"/>
    <w:rsid w:val="00FB6CBC"/>
    <w:rsid w:val="00FB7DF7"/>
    <w:rsid w:val="00FC06F0"/>
    <w:rsid w:val="00FC2942"/>
    <w:rsid w:val="00FC2D7C"/>
    <w:rsid w:val="00FC2FBF"/>
    <w:rsid w:val="00FC3087"/>
    <w:rsid w:val="00FC3991"/>
    <w:rsid w:val="00FC59E4"/>
    <w:rsid w:val="00FC6260"/>
    <w:rsid w:val="00FC6CAC"/>
    <w:rsid w:val="00FC6EC7"/>
    <w:rsid w:val="00FD05B3"/>
    <w:rsid w:val="00FD0695"/>
    <w:rsid w:val="00FD08E6"/>
    <w:rsid w:val="00FD16CB"/>
    <w:rsid w:val="00FD2EAA"/>
    <w:rsid w:val="00FD547D"/>
    <w:rsid w:val="00FD603A"/>
    <w:rsid w:val="00FD6A5B"/>
    <w:rsid w:val="00FD6BBD"/>
    <w:rsid w:val="00FE1A1C"/>
    <w:rsid w:val="00FE27FD"/>
    <w:rsid w:val="00FE50B9"/>
    <w:rsid w:val="00FF04DA"/>
    <w:rsid w:val="00FF4B8A"/>
    <w:rsid w:val="00FF523F"/>
    <w:rsid w:val="00FF560E"/>
    <w:rsid w:val="00FF56D2"/>
    <w:rsid w:val="00FF6A46"/>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Caption">
    <w:name w:val="caption"/>
    <w:basedOn w:val="Normal"/>
    <w:next w:val="Normal"/>
    <w:uiPriority w:val="35"/>
    <w:unhideWhenUsed/>
    <w:qFormat/>
    <w:rsid w:val="00230D19"/>
    <w:pPr>
      <w:spacing w:after="200" w:line="240" w:lineRule="auto"/>
    </w:pPr>
    <w:rPr>
      <w:i/>
      <w:iCs/>
      <w:color w:val="44546A" w:themeColor="text2"/>
      <w:sz w:val="18"/>
      <w:szCs w:val="18"/>
    </w:rPr>
  </w:style>
  <w:style w:type="paragraph" w:styleId="Revision">
    <w:name w:val="Revision"/>
    <w:hidden/>
    <w:uiPriority w:val="99"/>
    <w:semiHidden/>
    <w:rsid w:val="00347E7B"/>
    <w:pPr>
      <w:spacing w:after="0" w:line="240" w:lineRule="auto"/>
    </w:pPr>
  </w:style>
  <w:style w:type="character" w:styleId="CommentReference">
    <w:name w:val="annotation reference"/>
    <w:basedOn w:val="DefaultParagraphFont"/>
    <w:uiPriority w:val="99"/>
    <w:semiHidden/>
    <w:unhideWhenUsed/>
    <w:rsid w:val="00892914"/>
    <w:rPr>
      <w:sz w:val="16"/>
      <w:szCs w:val="16"/>
    </w:rPr>
  </w:style>
  <w:style w:type="paragraph" w:styleId="CommentText">
    <w:name w:val="annotation text"/>
    <w:basedOn w:val="Normal"/>
    <w:link w:val="CommentTextChar"/>
    <w:uiPriority w:val="99"/>
    <w:semiHidden/>
    <w:unhideWhenUsed/>
    <w:rsid w:val="00892914"/>
    <w:pPr>
      <w:spacing w:line="240" w:lineRule="auto"/>
    </w:pPr>
    <w:rPr>
      <w:sz w:val="20"/>
      <w:szCs w:val="20"/>
    </w:rPr>
  </w:style>
  <w:style w:type="character" w:customStyle="1" w:styleId="CommentTextChar">
    <w:name w:val="Comment Text Char"/>
    <w:basedOn w:val="DefaultParagraphFont"/>
    <w:link w:val="CommentText"/>
    <w:uiPriority w:val="99"/>
    <w:semiHidden/>
    <w:rsid w:val="00892914"/>
    <w:rPr>
      <w:sz w:val="20"/>
      <w:szCs w:val="20"/>
    </w:rPr>
  </w:style>
  <w:style w:type="paragraph" w:styleId="CommentSubject">
    <w:name w:val="annotation subject"/>
    <w:basedOn w:val="CommentText"/>
    <w:next w:val="CommentText"/>
    <w:link w:val="CommentSubjectChar"/>
    <w:uiPriority w:val="99"/>
    <w:semiHidden/>
    <w:unhideWhenUsed/>
    <w:rsid w:val="00892914"/>
    <w:rPr>
      <w:b/>
      <w:bCs/>
    </w:rPr>
  </w:style>
  <w:style w:type="character" w:customStyle="1" w:styleId="CommentSubjectChar">
    <w:name w:val="Comment Subject Char"/>
    <w:basedOn w:val="CommentTextChar"/>
    <w:link w:val="CommentSubject"/>
    <w:uiPriority w:val="99"/>
    <w:semiHidden/>
    <w:rsid w:val="008929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uters.com/world/africa/uganda-partially-eases-covid-19-containment-measures-2021-07-3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portner@seattleu.edu" TargetMode="Externa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alams@dickinson.edu"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34</Pages>
  <Words>8309</Words>
  <Characters>126461</Characters>
  <Application>Microsoft Office Word</Application>
  <DocSecurity>0</DocSecurity>
  <Lines>1053</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34</cp:revision>
  <cp:lastPrinted>2022-09-28T17:51:00Z</cp:lastPrinted>
  <dcterms:created xsi:type="dcterms:W3CDTF">2022-11-01T17:50:00Z</dcterms:created>
  <dcterms:modified xsi:type="dcterms:W3CDTF">2022-11-01T22:14:00Z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id="Zo6BkIIa"/&gt;&lt;style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